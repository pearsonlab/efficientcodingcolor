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9C0A" w14:textId="77777777" w:rsidR="005417C3" w:rsidRPr="00465717" w:rsidRDefault="005417C3" w:rsidP="000329D1">
      <w:pPr>
        <w:spacing w:line="240" w:lineRule="auto"/>
        <w:rPr>
          <w:rFonts w:ascii="Arial" w:hAnsi="Arial" w:cs="Arial"/>
          <w:sz w:val="24"/>
          <w:szCs w:val="24"/>
        </w:rPr>
      </w:pPr>
      <w:r w:rsidRPr="00465717">
        <w:rPr>
          <w:rFonts w:ascii="Arial" w:hAnsi="Arial" w:cs="Arial"/>
          <w:sz w:val="24"/>
          <w:szCs w:val="24"/>
        </w:rPr>
        <w:t>David St-Amand</w:t>
      </w:r>
    </w:p>
    <w:p w14:paraId="4797D769" w14:textId="4E0BFCBF" w:rsidR="005417C3" w:rsidRPr="00465717" w:rsidRDefault="005417C3" w:rsidP="000329D1">
      <w:pPr>
        <w:spacing w:line="480" w:lineRule="auto"/>
        <w:rPr>
          <w:rFonts w:ascii="Arial" w:hAnsi="Arial" w:cs="Arial"/>
          <w:sz w:val="24"/>
          <w:szCs w:val="24"/>
        </w:rPr>
      </w:pPr>
      <w:r w:rsidRPr="00465717">
        <w:rPr>
          <w:rFonts w:ascii="Arial" w:hAnsi="Arial" w:cs="Arial"/>
          <w:sz w:val="24"/>
          <w:szCs w:val="24"/>
        </w:rPr>
        <w:t>Duke University</w:t>
      </w:r>
    </w:p>
    <w:p w14:paraId="46E06667" w14:textId="23D9AF3D" w:rsidR="0005436F" w:rsidRDefault="003612B6" w:rsidP="000329D1">
      <w:pPr>
        <w:spacing w:line="360" w:lineRule="auto"/>
        <w:jc w:val="both"/>
        <w:rPr>
          <w:rFonts w:ascii="Arial" w:hAnsi="Arial" w:cs="Arial"/>
          <w:sz w:val="24"/>
          <w:szCs w:val="24"/>
        </w:rPr>
      </w:pPr>
      <w:r>
        <w:rPr>
          <w:rFonts w:ascii="Arial" w:hAnsi="Arial" w:cs="Arial"/>
          <w:b/>
          <w:bCs/>
          <w:sz w:val="24"/>
          <w:szCs w:val="24"/>
        </w:rPr>
        <w:t>Research statement</w:t>
      </w:r>
    </w:p>
    <w:p w14:paraId="52192E36" w14:textId="79E23C32" w:rsidR="00D9598B" w:rsidRDefault="0005436F" w:rsidP="00197896">
      <w:pPr>
        <w:spacing w:line="360" w:lineRule="auto"/>
        <w:jc w:val="both"/>
        <w:rPr>
          <w:rFonts w:ascii="Arial" w:hAnsi="Arial" w:cs="Arial"/>
          <w:sz w:val="24"/>
          <w:szCs w:val="24"/>
        </w:rPr>
      </w:pPr>
      <w:r w:rsidRPr="0005436F">
        <w:rPr>
          <w:rFonts w:ascii="Arial" w:hAnsi="Arial" w:cs="Arial"/>
          <w:sz w:val="24"/>
          <w:szCs w:val="24"/>
        </w:rPr>
        <w:tab/>
      </w:r>
      <w:r w:rsidRPr="00CF5471">
        <w:rPr>
          <w:rFonts w:ascii="Arial" w:hAnsi="Arial" w:cs="Arial"/>
          <w:sz w:val="24"/>
          <w:szCs w:val="24"/>
        </w:rPr>
        <w:t>There are three explanatory processes that underlie scientific explanation: Descriptive (what), mechanistic (how) and normative (why) explanations</w:t>
      </w:r>
      <w:commentRangeStart w:id="0"/>
      <w:del w:id="1" w:author=". David ." w:date="2023-11-10T01:14:00Z">
        <w:r w:rsidRPr="00CF5471" w:rsidDel="00A64788">
          <w:rPr>
            <w:rFonts w:ascii="Arial" w:hAnsi="Arial" w:cs="Arial"/>
            <w:sz w:val="24"/>
            <w:szCs w:val="24"/>
          </w:rPr>
          <w:fldChar w:fldCharType="begin"/>
        </w:r>
        <w:r w:rsidRPr="00CF5471" w:rsidDel="00A64788">
          <w:rPr>
            <w:rFonts w:ascii="Arial" w:hAnsi="Arial" w:cs="Arial"/>
            <w:sz w:val="24"/>
            <w:szCs w:val="24"/>
          </w:rPr>
          <w:delInstrText xml:space="preserve"> ADDIN EN.CITE &lt;EndNote&gt;&lt;Cite&gt;&lt;Author&gt;Levenstein&lt;/Author&gt;&lt;Year&gt;2023&lt;/Year&gt;&lt;RecNum&gt;52&lt;/RecNum&gt;&lt;DisplayText&gt;&lt;style face="superscript"&gt;19&lt;/style&gt;&lt;/DisplayText&gt;&lt;record&gt;&lt;rec-number&gt;52&lt;/rec-number&gt;&lt;foreign-keys&gt;&lt;key app="EN" db-id="5wd52x90lterdlefr95xtvpjftes5w9fpzwx" timestamp="1698200248"&gt;52&lt;/key&gt;&lt;/foreign-keys&gt;&lt;ref-type name="Journal Article"&gt;17&lt;/ref-type&gt;&lt;contributors&gt;&lt;authors&gt;&lt;author&gt;Levenstein, Daniel&lt;/author&gt;&lt;author&gt;Alvarez, Veronica A&lt;/author&gt;&lt;author&gt;Amarasingham, Asohan&lt;/author&gt;&lt;author&gt;Azab, Habiba&lt;/author&gt;&lt;author&gt;Chen, Zhe S&lt;/author&gt;&lt;author&gt;Gerkin, Richard C&lt;/author&gt;&lt;author&gt;Hasenstaub, Andrea&lt;/author&gt;&lt;author&gt;Iyer, Ramakrishnan&lt;/author&gt;&lt;author&gt;Jolivet, Renaud B&lt;/author&gt;&lt;author&gt;Marzen, Sarah&lt;/author&gt;&lt;/authors&gt;&lt;/contributors&gt;&lt;titles&gt;&lt;title&gt;On the role of theory and modeling in neuroscience&lt;/title&gt;&lt;secondary-title&gt;Journal of Neuroscience&lt;/secondary-title&gt;&lt;/titles&gt;&lt;periodical&gt;&lt;full-title&gt;Journal of Neuroscience&lt;/full-title&gt;&lt;/periodical&gt;&lt;pages&gt;1074-1088&lt;/pages&gt;&lt;volume&gt;43&lt;/volume&gt;&lt;number&gt;7&lt;/number&gt;&lt;dates&gt;&lt;year&gt;2023&lt;/year&gt;&lt;/dates&gt;&lt;isbn&gt;0270-6474&lt;/isbn&gt;&lt;urls&gt;&lt;/urls&gt;&lt;/record&gt;&lt;/Cite&gt;&lt;/EndNote&gt;</w:delInstrText>
        </w:r>
        <w:r w:rsidRPr="00CF5471" w:rsidDel="00A64788">
          <w:rPr>
            <w:rFonts w:ascii="Arial" w:hAnsi="Arial" w:cs="Arial"/>
            <w:sz w:val="24"/>
            <w:szCs w:val="24"/>
          </w:rPr>
          <w:fldChar w:fldCharType="separate"/>
        </w:r>
        <w:r w:rsidRPr="00CF5471" w:rsidDel="00A64788">
          <w:rPr>
            <w:rFonts w:ascii="Arial" w:hAnsi="Arial" w:cs="Arial"/>
            <w:noProof/>
            <w:sz w:val="24"/>
            <w:szCs w:val="24"/>
            <w:vertAlign w:val="superscript"/>
          </w:rPr>
          <w:delText>19</w:delText>
        </w:r>
        <w:r w:rsidRPr="00CF5471" w:rsidDel="00A64788">
          <w:rPr>
            <w:rFonts w:ascii="Arial" w:hAnsi="Arial" w:cs="Arial"/>
            <w:sz w:val="24"/>
            <w:szCs w:val="24"/>
          </w:rPr>
          <w:fldChar w:fldCharType="end"/>
        </w:r>
        <w:commentRangeEnd w:id="0"/>
        <w:r w:rsidR="001B32A0" w:rsidDel="00A64788">
          <w:rPr>
            <w:rStyle w:val="CommentReference"/>
          </w:rPr>
          <w:commentReference w:id="0"/>
        </w:r>
        <w:r w:rsidDel="00A64788">
          <w:rPr>
            <w:rFonts w:ascii="Arial" w:hAnsi="Arial" w:cs="Arial"/>
            <w:sz w:val="24"/>
            <w:szCs w:val="24"/>
          </w:rPr>
          <w:delText>.</w:delText>
        </w:r>
      </w:del>
      <w:r>
        <w:rPr>
          <w:rFonts w:ascii="Arial" w:hAnsi="Arial" w:cs="Arial"/>
          <w:sz w:val="24"/>
          <w:szCs w:val="24"/>
        </w:rPr>
        <w:t xml:space="preserve"> Neuroscience is a relatively new field, which is why most of its efforts have been focused on descriptive and mechanistic explanations.</w:t>
      </w:r>
      <w:r w:rsidR="00D9598B">
        <w:rPr>
          <w:rFonts w:ascii="Arial" w:hAnsi="Arial" w:cs="Arial"/>
          <w:sz w:val="24"/>
          <w:szCs w:val="24"/>
        </w:rPr>
        <w:t xml:space="preserve"> </w:t>
      </w:r>
      <w:ins w:id="2" w:author=". David ." w:date="2023-11-08T14:18:00Z">
        <w:r w:rsidR="00DC27F9">
          <w:rPr>
            <w:rFonts w:ascii="Arial" w:hAnsi="Arial" w:cs="Arial"/>
            <w:sz w:val="24"/>
            <w:szCs w:val="24"/>
          </w:rPr>
          <w:t>While we have learned a lot about how the brain works in the last few decades,</w:t>
        </w:r>
      </w:ins>
      <w:ins w:id="3" w:author=". David ." w:date="2023-11-08T14:19:00Z">
        <w:r w:rsidR="00DC27F9">
          <w:rPr>
            <w:rFonts w:ascii="Arial" w:hAnsi="Arial" w:cs="Arial"/>
            <w:sz w:val="24"/>
            <w:szCs w:val="24"/>
          </w:rPr>
          <w:t xml:space="preserve"> n</w:t>
        </w:r>
      </w:ins>
      <w:ins w:id="4" w:author=". David ." w:date="2023-11-08T13:56:00Z">
        <w:r w:rsidR="00A75576">
          <w:rPr>
            <w:rFonts w:ascii="Arial" w:hAnsi="Arial" w:cs="Arial"/>
            <w:sz w:val="24"/>
            <w:szCs w:val="24"/>
          </w:rPr>
          <w:t>ormative explanations</w:t>
        </w:r>
      </w:ins>
      <w:ins w:id="5" w:author=". David ." w:date="2023-11-08T14:02:00Z">
        <w:r w:rsidR="00A75576">
          <w:rPr>
            <w:rFonts w:ascii="Arial" w:hAnsi="Arial" w:cs="Arial"/>
            <w:sz w:val="24"/>
            <w:szCs w:val="24"/>
          </w:rPr>
          <w:t xml:space="preserve"> in neuroscience</w:t>
        </w:r>
      </w:ins>
      <w:ins w:id="6" w:author=". David ." w:date="2023-11-08T13:56:00Z">
        <w:r w:rsidR="00A75576">
          <w:rPr>
            <w:rFonts w:ascii="Arial" w:hAnsi="Arial" w:cs="Arial"/>
            <w:sz w:val="24"/>
            <w:szCs w:val="24"/>
          </w:rPr>
          <w:t xml:space="preserve"> are </w:t>
        </w:r>
      </w:ins>
      <w:ins w:id="7" w:author=". David ." w:date="2023-11-08T14:03:00Z">
        <w:r w:rsidR="00171748">
          <w:rPr>
            <w:rFonts w:ascii="Arial" w:hAnsi="Arial" w:cs="Arial"/>
            <w:sz w:val="24"/>
            <w:szCs w:val="24"/>
          </w:rPr>
          <w:t xml:space="preserve">much </w:t>
        </w:r>
      </w:ins>
      <w:ins w:id="8" w:author=". David ." w:date="2023-11-08T13:56:00Z">
        <w:r w:rsidR="00A75576">
          <w:rPr>
            <w:rFonts w:ascii="Arial" w:hAnsi="Arial" w:cs="Arial"/>
            <w:sz w:val="24"/>
            <w:szCs w:val="24"/>
          </w:rPr>
          <w:t xml:space="preserve">less </w:t>
        </w:r>
      </w:ins>
      <w:ins w:id="9" w:author=". David ." w:date="2023-11-08T14:02:00Z">
        <w:r w:rsidR="00A75576">
          <w:rPr>
            <w:rFonts w:ascii="Arial" w:hAnsi="Arial" w:cs="Arial"/>
            <w:sz w:val="24"/>
            <w:szCs w:val="24"/>
          </w:rPr>
          <w:t>developed</w:t>
        </w:r>
      </w:ins>
      <w:ins w:id="10" w:author=". David ." w:date="2023-11-08T14:10:00Z">
        <w:r w:rsidR="006E39BC">
          <w:rPr>
            <w:rFonts w:ascii="Arial" w:hAnsi="Arial" w:cs="Arial"/>
            <w:sz w:val="24"/>
            <w:szCs w:val="24"/>
          </w:rPr>
          <w:t xml:space="preserve">. </w:t>
        </w:r>
      </w:ins>
      <w:ins w:id="11" w:author=". David ." w:date="2023-11-08T14:12:00Z">
        <w:r w:rsidR="006E39BC">
          <w:rPr>
            <w:rFonts w:ascii="Arial" w:hAnsi="Arial" w:cs="Arial"/>
            <w:sz w:val="24"/>
            <w:szCs w:val="24"/>
          </w:rPr>
          <w:t xml:space="preserve">We currently </w:t>
        </w:r>
      </w:ins>
      <w:ins w:id="12" w:author=". David ." w:date="2023-11-08T14:26:00Z">
        <w:r w:rsidR="00793858">
          <w:rPr>
            <w:rFonts w:ascii="Arial" w:hAnsi="Arial" w:cs="Arial"/>
            <w:sz w:val="24"/>
            <w:szCs w:val="24"/>
          </w:rPr>
          <w:t>have few</w:t>
        </w:r>
      </w:ins>
      <w:ins w:id="13" w:author=". David ." w:date="2023-11-08T14:12:00Z">
        <w:r w:rsidR="006E39BC">
          <w:rPr>
            <w:rFonts w:ascii="Arial" w:hAnsi="Arial" w:cs="Arial"/>
            <w:sz w:val="24"/>
            <w:szCs w:val="24"/>
          </w:rPr>
          <w:t xml:space="preserve"> </w:t>
        </w:r>
      </w:ins>
      <w:ins w:id="14" w:author=". David ." w:date="2023-11-08T14:25:00Z">
        <w:r w:rsidR="00793858">
          <w:rPr>
            <w:rFonts w:ascii="Arial" w:hAnsi="Arial" w:cs="Arial"/>
            <w:sz w:val="24"/>
            <w:szCs w:val="24"/>
          </w:rPr>
          <w:t xml:space="preserve">neuroscience </w:t>
        </w:r>
      </w:ins>
      <w:ins w:id="15" w:author=". David ." w:date="2023-11-08T14:12:00Z">
        <w:r w:rsidR="006E39BC">
          <w:rPr>
            <w:rFonts w:ascii="Arial" w:hAnsi="Arial" w:cs="Arial"/>
            <w:sz w:val="24"/>
            <w:szCs w:val="24"/>
          </w:rPr>
          <w:t xml:space="preserve">theories that </w:t>
        </w:r>
      </w:ins>
      <w:ins w:id="16" w:author=". David ." w:date="2023-11-08T14:26:00Z">
        <w:r w:rsidR="00793858">
          <w:rPr>
            <w:rFonts w:ascii="Arial" w:hAnsi="Arial" w:cs="Arial"/>
            <w:sz w:val="24"/>
            <w:szCs w:val="24"/>
          </w:rPr>
          <w:t>make concrete predictions of how systems are wired and process information</w:t>
        </w:r>
        <w:r w:rsidR="00793858">
          <w:rPr>
            <w:rFonts w:ascii="Arial" w:hAnsi="Arial" w:cs="Arial"/>
            <w:sz w:val="24"/>
            <w:szCs w:val="24"/>
          </w:rPr>
          <w:t>. When successful, such theories should</w:t>
        </w:r>
      </w:ins>
      <w:ins w:id="17" w:author=". David ." w:date="2023-11-08T14:03:00Z">
        <w:r w:rsidR="00171748">
          <w:rPr>
            <w:rFonts w:ascii="Arial" w:hAnsi="Arial" w:cs="Arial"/>
            <w:sz w:val="24"/>
            <w:szCs w:val="24"/>
          </w:rPr>
          <w:t xml:space="preserve"> </w:t>
        </w:r>
      </w:ins>
      <w:ins w:id="18" w:author=". David ." w:date="2023-11-08T14:19:00Z">
        <w:r w:rsidR="00DC27F9">
          <w:rPr>
            <w:rFonts w:ascii="Arial" w:hAnsi="Arial" w:cs="Arial"/>
            <w:sz w:val="24"/>
            <w:szCs w:val="24"/>
          </w:rPr>
          <w:t>unif</w:t>
        </w:r>
      </w:ins>
      <w:ins w:id="19" w:author=". David ." w:date="2023-11-08T14:20:00Z">
        <w:r w:rsidR="002E11D2">
          <w:rPr>
            <w:rFonts w:ascii="Arial" w:hAnsi="Arial" w:cs="Arial"/>
            <w:sz w:val="24"/>
            <w:szCs w:val="24"/>
          </w:rPr>
          <w:t xml:space="preserve">y </w:t>
        </w:r>
      </w:ins>
      <w:ins w:id="20" w:author=". David ." w:date="2023-11-08T14:21:00Z">
        <w:r w:rsidR="002E11D2">
          <w:rPr>
            <w:rFonts w:ascii="Arial" w:hAnsi="Arial" w:cs="Arial"/>
            <w:sz w:val="24"/>
            <w:szCs w:val="24"/>
          </w:rPr>
          <w:t>experimental findings</w:t>
        </w:r>
      </w:ins>
      <w:ins w:id="21" w:author=". David ." w:date="2023-11-08T14:19:00Z">
        <w:r w:rsidR="00DC27F9">
          <w:rPr>
            <w:rFonts w:ascii="Arial" w:hAnsi="Arial" w:cs="Arial"/>
            <w:sz w:val="24"/>
            <w:szCs w:val="24"/>
          </w:rPr>
          <w:t xml:space="preserve"> under sets of</w:t>
        </w:r>
      </w:ins>
      <w:ins w:id="22" w:author=". David ." w:date="2023-11-08T14:22:00Z">
        <w:r w:rsidR="002E11D2">
          <w:rPr>
            <w:rFonts w:ascii="Arial" w:hAnsi="Arial" w:cs="Arial"/>
            <w:sz w:val="24"/>
            <w:szCs w:val="24"/>
          </w:rPr>
          <w:t xml:space="preserve"> </w:t>
        </w:r>
      </w:ins>
      <w:ins w:id="23" w:author=". David ." w:date="2023-11-08T14:19:00Z">
        <w:r w:rsidR="00DC27F9">
          <w:rPr>
            <w:rFonts w:ascii="Arial" w:hAnsi="Arial" w:cs="Arial"/>
            <w:sz w:val="24"/>
            <w:szCs w:val="24"/>
          </w:rPr>
          <w:t>fundamental principles</w:t>
        </w:r>
      </w:ins>
      <w:ins w:id="24" w:author=". David ." w:date="2023-11-08T14:27:00Z">
        <w:r w:rsidR="00793858">
          <w:rPr>
            <w:rFonts w:ascii="Arial" w:hAnsi="Arial" w:cs="Arial"/>
            <w:sz w:val="24"/>
            <w:szCs w:val="24"/>
          </w:rPr>
          <w:t xml:space="preserve"> that explain what </w:t>
        </w:r>
      </w:ins>
      <w:ins w:id="25" w:author=". David ." w:date="2023-11-08T14:28:00Z">
        <w:r w:rsidR="00793858">
          <w:rPr>
            <w:rFonts w:ascii="Arial" w:hAnsi="Arial" w:cs="Arial"/>
            <w:sz w:val="24"/>
            <w:szCs w:val="24"/>
          </w:rPr>
          <w:t>computations neurons perform</w:t>
        </w:r>
      </w:ins>
      <w:ins w:id="26" w:author=". David ." w:date="2023-11-08T14:19:00Z">
        <w:r w:rsidR="00DC27F9">
          <w:rPr>
            <w:rFonts w:ascii="Arial" w:hAnsi="Arial" w:cs="Arial"/>
            <w:sz w:val="24"/>
            <w:szCs w:val="24"/>
          </w:rPr>
          <w:t xml:space="preserve">. </w:t>
        </w:r>
      </w:ins>
      <w:commentRangeStart w:id="27"/>
      <w:del w:id="28" w:author=". David ." w:date="2023-11-08T14:04:00Z">
        <w:r w:rsidR="00B3439D" w:rsidDel="00171748">
          <w:rPr>
            <w:rFonts w:ascii="Arial" w:hAnsi="Arial" w:cs="Arial"/>
            <w:sz w:val="24"/>
            <w:szCs w:val="24"/>
          </w:rPr>
          <w:delText>N</w:delText>
        </w:r>
        <w:r w:rsidDel="00171748">
          <w:rPr>
            <w:rFonts w:ascii="Arial" w:hAnsi="Arial" w:cs="Arial"/>
            <w:sz w:val="24"/>
            <w:szCs w:val="24"/>
          </w:rPr>
          <w:delText>euroscience</w:delText>
        </w:r>
        <w:r w:rsidR="007C22B0" w:rsidDel="00171748">
          <w:rPr>
            <w:rFonts w:ascii="Arial" w:hAnsi="Arial" w:cs="Arial"/>
            <w:sz w:val="24"/>
            <w:szCs w:val="24"/>
          </w:rPr>
          <w:delText xml:space="preserve"> currently</w:delText>
        </w:r>
        <w:r w:rsidDel="00171748">
          <w:rPr>
            <w:rFonts w:ascii="Arial" w:hAnsi="Arial" w:cs="Arial"/>
            <w:sz w:val="24"/>
            <w:szCs w:val="24"/>
          </w:rPr>
          <w:delText xml:space="preserve"> lacks normative explanatio</w:delText>
        </w:r>
        <w:r w:rsidR="00B3439D" w:rsidDel="00171748">
          <w:rPr>
            <w:rFonts w:ascii="Arial" w:hAnsi="Arial" w:cs="Arial"/>
            <w:sz w:val="24"/>
            <w:szCs w:val="24"/>
          </w:rPr>
          <w:delText>ns</w:delText>
        </w:r>
        <w:r w:rsidR="00D9598B" w:rsidDel="00171748">
          <w:rPr>
            <w:rFonts w:ascii="Arial" w:hAnsi="Arial" w:cs="Arial"/>
            <w:sz w:val="24"/>
            <w:szCs w:val="24"/>
          </w:rPr>
          <w:delText>, which are</w:delText>
        </w:r>
        <w:r w:rsidR="00B3439D" w:rsidDel="00171748">
          <w:rPr>
            <w:rFonts w:ascii="Arial" w:hAnsi="Arial" w:cs="Arial"/>
            <w:sz w:val="24"/>
            <w:szCs w:val="24"/>
          </w:rPr>
          <w:delText xml:space="preserve"> conceptual frameworks of what the brain does.</w:delText>
        </w:r>
        <w:commentRangeEnd w:id="27"/>
        <w:r w:rsidR="001B32A0" w:rsidDel="00171748">
          <w:rPr>
            <w:rStyle w:val="CommentReference"/>
          </w:rPr>
          <w:commentReference w:id="27"/>
        </w:r>
        <w:r w:rsidR="00B3439D" w:rsidDel="00171748">
          <w:rPr>
            <w:rFonts w:ascii="Arial" w:hAnsi="Arial" w:cs="Arial"/>
            <w:sz w:val="24"/>
            <w:szCs w:val="24"/>
          </w:rPr>
          <w:delText xml:space="preserve"> Such frameworks would allow us to</w:delText>
        </w:r>
        <w:r w:rsidR="00D9598B" w:rsidDel="00171748">
          <w:rPr>
            <w:rFonts w:ascii="Arial" w:hAnsi="Arial" w:cs="Arial"/>
            <w:sz w:val="24"/>
            <w:szCs w:val="24"/>
          </w:rPr>
          <w:delText xml:space="preserve"> understand what </w:delText>
        </w:r>
      </w:del>
      <w:commentRangeStart w:id="29"/>
      <w:del w:id="30" w:author=". David ." w:date="2023-11-08T10:00:00Z">
        <w:r w:rsidR="00D9598B" w:rsidDel="00DB0FD6">
          <w:rPr>
            <w:rFonts w:ascii="Arial" w:hAnsi="Arial" w:cs="Arial"/>
            <w:sz w:val="24"/>
            <w:szCs w:val="24"/>
          </w:rPr>
          <w:delText>objective function</w:delText>
        </w:r>
        <w:commentRangeEnd w:id="29"/>
        <w:r w:rsidR="001B32A0" w:rsidDel="00DB0FD6">
          <w:rPr>
            <w:rStyle w:val="CommentReference"/>
          </w:rPr>
          <w:commentReference w:id="29"/>
        </w:r>
        <w:r w:rsidR="00D9598B" w:rsidDel="00DB0FD6">
          <w:rPr>
            <w:rFonts w:ascii="Arial" w:hAnsi="Arial" w:cs="Arial"/>
            <w:sz w:val="24"/>
            <w:szCs w:val="24"/>
          </w:rPr>
          <w:delText xml:space="preserve"> </w:delText>
        </w:r>
      </w:del>
      <w:del w:id="31" w:author=". David ." w:date="2023-11-08T14:04:00Z">
        <w:r w:rsidR="00D9598B" w:rsidDel="00171748">
          <w:rPr>
            <w:rFonts w:ascii="Arial" w:hAnsi="Arial" w:cs="Arial"/>
            <w:sz w:val="24"/>
            <w:szCs w:val="24"/>
          </w:rPr>
          <w:delText xml:space="preserve">the system is trying to optimize, which in turn allows us to </w:delText>
        </w:r>
        <w:r w:rsidR="00B3439D" w:rsidDel="00171748">
          <w:rPr>
            <w:rFonts w:ascii="Arial" w:hAnsi="Arial" w:cs="Arial"/>
            <w:sz w:val="24"/>
            <w:szCs w:val="24"/>
          </w:rPr>
          <w:delText xml:space="preserve">make predictions about </w:delText>
        </w:r>
      </w:del>
      <w:del w:id="32" w:author=". David ." w:date="2023-11-08T13:42:00Z">
        <w:r w:rsidR="00B3439D" w:rsidDel="00441D7A">
          <w:rPr>
            <w:rFonts w:ascii="Arial" w:hAnsi="Arial" w:cs="Arial"/>
            <w:sz w:val="24"/>
            <w:szCs w:val="24"/>
          </w:rPr>
          <w:delText xml:space="preserve">what </w:delText>
        </w:r>
        <w:commentRangeStart w:id="33"/>
        <w:r w:rsidR="00B3439D" w:rsidDel="00441D7A">
          <w:rPr>
            <w:rFonts w:ascii="Arial" w:hAnsi="Arial" w:cs="Arial"/>
            <w:sz w:val="24"/>
            <w:szCs w:val="24"/>
          </w:rPr>
          <w:delText>computations a system performs</w:delText>
        </w:r>
        <w:commentRangeEnd w:id="33"/>
        <w:r w:rsidR="001B32A0" w:rsidDel="00441D7A">
          <w:rPr>
            <w:rStyle w:val="CommentReference"/>
          </w:rPr>
          <w:commentReference w:id="33"/>
        </w:r>
      </w:del>
      <w:r w:rsidR="002C2FA4">
        <w:rPr>
          <w:rFonts w:ascii="Arial" w:hAnsi="Arial" w:cs="Arial"/>
          <w:sz w:val="24"/>
          <w:szCs w:val="24"/>
        </w:rPr>
        <w:t xml:space="preserve">. </w:t>
      </w:r>
      <w:r w:rsidR="00D9598B">
        <w:rPr>
          <w:rFonts w:ascii="Arial" w:hAnsi="Arial" w:cs="Arial"/>
          <w:sz w:val="24"/>
          <w:szCs w:val="24"/>
        </w:rPr>
        <w:t xml:space="preserve">My goal as a researcher is to bridge that gap </w:t>
      </w:r>
      <w:del w:id="34" w:author="John Pearson" w:date="2023-11-07T15:30:00Z">
        <w:r w:rsidR="00D9598B" w:rsidDel="001B32A0">
          <w:rPr>
            <w:rFonts w:ascii="Arial" w:hAnsi="Arial" w:cs="Arial"/>
            <w:sz w:val="24"/>
            <w:szCs w:val="24"/>
          </w:rPr>
          <w:delText xml:space="preserve">and </w:delText>
        </w:r>
      </w:del>
      <w:ins w:id="35" w:author="John Pearson" w:date="2023-11-07T15:30:00Z">
        <w:r w:rsidR="001B32A0">
          <w:rPr>
            <w:rFonts w:ascii="Arial" w:hAnsi="Arial" w:cs="Arial"/>
            <w:sz w:val="24"/>
            <w:szCs w:val="24"/>
          </w:rPr>
          <w:t xml:space="preserve">by </w:t>
        </w:r>
      </w:ins>
      <w:r w:rsidR="00D9598B">
        <w:rPr>
          <w:rFonts w:ascii="Arial" w:hAnsi="Arial" w:cs="Arial"/>
          <w:sz w:val="24"/>
          <w:szCs w:val="24"/>
        </w:rPr>
        <w:t>develop</w:t>
      </w:r>
      <w:ins w:id="36" w:author="John Pearson" w:date="2023-11-07T15:30:00Z">
        <w:r w:rsidR="001B32A0">
          <w:rPr>
            <w:rFonts w:ascii="Arial" w:hAnsi="Arial" w:cs="Arial"/>
            <w:sz w:val="24"/>
            <w:szCs w:val="24"/>
          </w:rPr>
          <w:t>ing</w:t>
        </w:r>
      </w:ins>
      <w:r w:rsidR="00D9598B">
        <w:rPr>
          <w:rFonts w:ascii="Arial" w:hAnsi="Arial" w:cs="Arial"/>
          <w:sz w:val="24"/>
          <w:szCs w:val="24"/>
        </w:rPr>
        <w:t xml:space="preserve"> </w:t>
      </w:r>
      <w:del w:id="37" w:author="John Pearson" w:date="2023-11-07T15:30:00Z">
        <w:r w:rsidR="00D9598B" w:rsidDel="001B32A0">
          <w:rPr>
            <w:rFonts w:ascii="Arial" w:hAnsi="Arial" w:cs="Arial"/>
            <w:sz w:val="24"/>
            <w:szCs w:val="24"/>
          </w:rPr>
          <w:delText xml:space="preserve">better </w:delText>
        </w:r>
      </w:del>
      <w:r w:rsidR="00D9598B">
        <w:rPr>
          <w:rFonts w:ascii="Arial" w:hAnsi="Arial" w:cs="Arial"/>
          <w:sz w:val="24"/>
          <w:szCs w:val="24"/>
        </w:rPr>
        <w:t xml:space="preserve">theories </w:t>
      </w:r>
      <w:del w:id="38" w:author="John Pearson" w:date="2023-11-07T15:30:00Z">
        <w:r w:rsidR="00D9598B" w:rsidDel="001B32A0">
          <w:rPr>
            <w:rFonts w:ascii="Arial" w:hAnsi="Arial" w:cs="Arial"/>
            <w:sz w:val="24"/>
            <w:szCs w:val="24"/>
          </w:rPr>
          <w:delText>to explain neuroscience phenomena</w:delText>
        </w:r>
      </w:del>
      <w:ins w:id="39" w:author="John Pearson" w:date="2023-11-07T15:30:00Z">
        <w:r w:rsidR="001B32A0">
          <w:rPr>
            <w:rFonts w:ascii="Arial" w:hAnsi="Arial" w:cs="Arial"/>
            <w:sz w:val="24"/>
            <w:szCs w:val="24"/>
          </w:rPr>
          <w:t>that offer principled explanations for unifying phenomena in neuroscience</w:t>
        </w:r>
      </w:ins>
      <w:r w:rsidR="00D9598B">
        <w:rPr>
          <w:rFonts w:ascii="Arial" w:hAnsi="Arial" w:cs="Arial"/>
          <w:sz w:val="24"/>
          <w:szCs w:val="24"/>
        </w:rPr>
        <w:t xml:space="preserve">. </w:t>
      </w:r>
      <w:del w:id="40" w:author="John Pearson" w:date="2023-11-07T15:30:00Z">
        <w:r w:rsidR="00DA758E" w:rsidDel="001B32A0">
          <w:rPr>
            <w:rFonts w:ascii="Arial" w:hAnsi="Arial" w:cs="Arial"/>
            <w:sz w:val="24"/>
            <w:szCs w:val="24"/>
          </w:rPr>
          <w:delText xml:space="preserve">For </w:delText>
        </w:r>
      </w:del>
      <w:ins w:id="41" w:author="John Pearson" w:date="2023-11-07T15:30:00Z">
        <w:r w:rsidR="001B32A0">
          <w:rPr>
            <w:rFonts w:ascii="Arial" w:hAnsi="Arial" w:cs="Arial"/>
            <w:sz w:val="24"/>
            <w:szCs w:val="24"/>
          </w:rPr>
          <w:t xml:space="preserve">To </w:t>
        </w:r>
      </w:ins>
      <w:r w:rsidR="00DA758E">
        <w:rPr>
          <w:rFonts w:ascii="Arial" w:hAnsi="Arial" w:cs="Arial"/>
          <w:sz w:val="24"/>
          <w:szCs w:val="24"/>
        </w:rPr>
        <w:t xml:space="preserve">that </w:t>
      </w:r>
      <w:ins w:id="42" w:author="John Pearson" w:date="2023-11-07T15:30:00Z">
        <w:r w:rsidR="001B32A0">
          <w:rPr>
            <w:rFonts w:ascii="Arial" w:hAnsi="Arial" w:cs="Arial"/>
            <w:sz w:val="24"/>
            <w:szCs w:val="24"/>
          </w:rPr>
          <w:t>end</w:t>
        </w:r>
      </w:ins>
      <w:del w:id="43" w:author="John Pearson" w:date="2023-11-07T15:30:00Z">
        <w:r w:rsidR="00DA758E" w:rsidDel="001B32A0">
          <w:rPr>
            <w:rFonts w:ascii="Arial" w:hAnsi="Arial" w:cs="Arial"/>
            <w:sz w:val="24"/>
            <w:szCs w:val="24"/>
          </w:rPr>
          <w:delText>purpose</w:delText>
        </w:r>
      </w:del>
      <w:r w:rsidR="00DA758E">
        <w:rPr>
          <w:rFonts w:ascii="Arial" w:hAnsi="Arial" w:cs="Arial"/>
          <w:sz w:val="24"/>
          <w:szCs w:val="24"/>
        </w:rPr>
        <w:t xml:space="preserve">, I am currently </w:t>
      </w:r>
      <w:r w:rsidR="002C2FA4">
        <w:rPr>
          <w:rFonts w:ascii="Arial" w:hAnsi="Arial" w:cs="Arial"/>
          <w:sz w:val="24"/>
          <w:szCs w:val="24"/>
        </w:rPr>
        <w:t xml:space="preserve">doing theoretical work </w:t>
      </w:r>
      <w:ins w:id="44" w:author="John Pearson" w:date="2023-11-07T15:31:00Z">
        <w:r w:rsidR="001B32A0">
          <w:rPr>
            <w:rFonts w:ascii="Arial" w:hAnsi="Arial" w:cs="Arial"/>
            <w:sz w:val="24"/>
            <w:szCs w:val="24"/>
          </w:rPr>
          <w:t>o</w:t>
        </w:r>
      </w:ins>
      <w:del w:id="45" w:author="John Pearson" w:date="2023-11-07T15:31:00Z">
        <w:r w:rsidR="002C2FA4" w:rsidDel="001B32A0">
          <w:rPr>
            <w:rFonts w:ascii="Arial" w:hAnsi="Arial" w:cs="Arial"/>
            <w:sz w:val="24"/>
            <w:szCs w:val="24"/>
          </w:rPr>
          <w:delText>i</w:delText>
        </w:r>
      </w:del>
      <w:r w:rsidR="002C2FA4">
        <w:rPr>
          <w:rFonts w:ascii="Arial" w:hAnsi="Arial" w:cs="Arial"/>
          <w:sz w:val="24"/>
          <w:szCs w:val="24"/>
        </w:rPr>
        <w:t>n the retina under the supervision of John Pearson at Duke University. My long-term goal is to become a professor in theoretical neuroscience at a top University like Duke. I personally believe that it is only a matter of time before we develop general theories that</w:t>
      </w:r>
      <w:r w:rsidR="0030486E">
        <w:rPr>
          <w:rFonts w:ascii="Arial" w:hAnsi="Arial" w:cs="Arial"/>
          <w:sz w:val="24"/>
          <w:szCs w:val="24"/>
        </w:rPr>
        <w:t xml:space="preserve"> explain how the brain functions</w:t>
      </w:r>
      <w:r w:rsidR="002C2FA4">
        <w:rPr>
          <w:rFonts w:ascii="Arial" w:hAnsi="Arial" w:cs="Arial"/>
          <w:sz w:val="24"/>
          <w:szCs w:val="24"/>
        </w:rPr>
        <w:t xml:space="preserve">, and I would love to </w:t>
      </w:r>
      <w:r w:rsidR="002D319B">
        <w:rPr>
          <w:rFonts w:ascii="Arial" w:hAnsi="Arial" w:cs="Arial"/>
          <w:sz w:val="24"/>
          <w:szCs w:val="24"/>
        </w:rPr>
        <w:t>dedicate my career to</w:t>
      </w:r>
      <w:r w:rsidR="00BD3C8F">
        <w:rPr>
          <w:rFonts w:ascii="Arial" w:hAnsi="Arial" w:cs="Arial"/>
          <w:sz w:val="24"/>
          <w:szCs w:val="24"/>
        </w:rPr>
        <w:t xml:space="preserve"> help push theoretical neuroscience </w:t>
      </w:r>
      <w:ins w:id="46" w:author=". David ." w:date="2023-11-08T14:48:00Z">
        <w:r w:rsidR="00135DBD">
          <w:rPr>
            <w:rFonts w:ascii="Arial" w:hAnsi="Arial" w:cs="Arial"/>
            <w:sz w:val="24"/>
            <w:szCs w:val="24"/>
          </w:rPr>
          <w:t xml:space="preserve">to </w:t>
        </w:r>
      </w:ins>
      <w:ins w:id="47" w:author=". David ." w:date="2023-11-08T14:47:00Z">
        <w:r w:rsidR="00135DBD">
          <w:rPr>
            <w:rFonts w:ascii="Arial" w:hAnsi="Arial" w:cs="Arial"/>
            <w:sz w:val="24"/>
            <w:szCs w:val="24"/>
          </w:rPr>
          <w:t>develop such</w:t>
        </w:r>
      </w:ins>
      <w:ins w:id="48" w:author=". David ." w:date="2023-11-08T14:48:00Z">
        <w:r w:rsidR="00135DBD">
          <w:rPr>
            <w:rFonts w:ascii="Arial" w:hAnsi="Arial" w:cs="Arial"/>
            <w:sz w:val="24"/>
            <w:szCs w:val="24"/>
          </w:rPr>
          <w:t xml:space="preserve"> unifying principles. </w:t>
        </w:r>
      </w:ins>
      <w:commentRangeStart w:id="49"/>
      <w:del w:id="50" w:author=". David ." w:date="2023-11-08T14:47:00Z">
        <w:r w:rsidR="00BD3C8F" w:rsidDel="00135DBD">
          <w:rPr>
            <w:rFonts w:ascii="Arial" w:hAnsi="Arial" w:cs="Arial"/>
            <w:sz w:val="24"/>
            <w:szCs w:val="24"/>
          </w:rPr>
          <w:delText>to the next level</w:delText>
        </w:r>
        <w:commentRangeEnd w:id="49"/>
        <w:r w:rsidR="001B32A0" w:rsidDel="00135DBD">
          <w:rPr>
            <w:rStyle w:val="CommentReference"/>
          </w:rPr>
          <w:commentReference w:id="49"/>
        </w:r>
        <w:r w:rsidR="002C2FA4" w:rsidDel="00135DBD">
          <w:rPr>
            <w:rFonts w:ascii="Arial" w:hAnsi="Arial" w:cs="Arial"/>
            <w:sz w:val="24"/>
            <w:szCs w:val="24"/>
          </w:rPr>
          <w:delText>.</w:delText>
        </w:r>
      </w:del>
      <w:r w:rsidR="002C2FA4">
        <w:rPr>
          <w:rFonts w:ascii="Arial" w:hAnsi="Arial" w:cs="Arial"/>
          <w:sz w:val="24"/>
          <w:szCs w:val="24"/>
        </w:rPr>
        <w:t xml:space="preserve"> </w:t>
      </w:r>
    </w:p>
    <w:p w14:paraId="4E6F0DDB" w14:textId="1638BA7B" w:rsidR="00085342" w:rsidRDefault="00BC338D" w:rsidP="00085342">
      <w:pPr>
        <w:spacing w:line="360" w:lineRule="auto"/>
        <w:jc w:val="both"/>
        <w:rPr>
          <w:rFonts w:ascii="Arial" w:hAnsi="Arial" w:cs="Arial"/>
          <w:sz w:val="24"/>
          <w:szCs w:val="24"/>
        </w:rPr>
      </w:pPr>
      <w:r>
        <w:rPr>
          <w:rFonts w:ascii="Arial" w:hAnsi="Arial" w:cs="Arial"/>
          <w:sz w:val="24"/>
          <w:szCs w:val="24"/>
        </w:rPr>
        <w:tab/>
      </w:r>
      <w:ins w:id="51" w:author=". David ." w:date="2023-11-08T14:48:00Z">
        <w:r w:rsidR="00135DBD">
          <w:rPr>
            <w:rFonts w:ascii="Arial" w:hAnsi="Arial" w:cs="Arial"/>
            <w:sz w:val="24"/>
            <w:szCs w:val="24"/>
          </w:rPr>
          <w:t xml:space="preserve"> </w:t>
        </w:r>
      </w:ins>
      <w:ins w:id="52" w:author=". David ." w:date="2023-11-08T14:54:00Z">
        <w:r w:rsidR="009936A9">
          <w:rPr>
            <w:rFonts w:ascii="Arial" w:hAnsi="Arial" w:cs="Arial"/>
            <w:sz w:val="24"/>
            <w:szCs w:val="24"/>
          </w:rPr>
          <w:t xml:space="preserve">The early visual system is one of the neural systems </w:t>
        </w:r>
      </w:ins>
      <w:ins w:id="53" w:author=". David ." w:date="2023-11-08T14:55:00Z">
        <w:r w:rsidR="009936A9">
          <w:rPr>
            <w:rFonts w:ascii="Arial" w:hAnsi="Arial" w:cs="Arial"/>
            <w:sz w:val="24"/>
            <w:szCs w:val="24"/>
          </w:rPr>
          <w:t xml:space="preserve">best </w:t>
        </w:r>
      </w:ins>
      <w:ins w:id="54" w:author=". David ." w:date="2023-11-08T14:56:00Z">
        <w:r w:rsidR="000F7D94">
          <w:rPr>
            <w:rFonts w:ascii="Arial" w:hAnsi="Arial" w:cs="Arial"/>
            <w:sz w:val="24"/>
            <w:szCs w:val="24"/>
          </w:rPr>
          <w:t>understood</w:t>
        </w:r>
      </w:ins>
      <w:ins w:id="55" w:author=". David ." w:date="2023-11-08T14:54:00Z">
        <w:r w:rsidR="009936A9">
          <w:rPr>
            <w:rFonts w:ascii="Arial" w:hAnsi="Arial" w:cs="Arial"/>
            <w:sz w:val="24"/>
            <w:szCs w:val="24"/>
          </w:rPr>
          <w:t xml:space="preserve">, </w:t>
        </w:r>
        <w:r w:rsidR="009936A9">
          <w:rPr>
            <w:rFonts w:ascii="Arial" w:hAnsi="Arial" w:cs="Arial"/>
            <w:sz w:val="24"/>
            <w:szCs w:val="24"/>
          </w:rPr>
          <w:t>making it a great foundation for building normative explanations of how neural systems function.</w:t>
        </w:r>
      </w:ins>
      <w:ins w:id="56" w:author=". David ." w:date="2023-11-08T14:56:00Z">
        <w:r w:rsidR="000F7D94">
          <w:rPr>
            <w:rFonts w:ascii="Arial" w:hAnsi="Arial" w:cs="Arial"/>
            <w:sz w:val="24"/>
            <w:szCs w:val="24"/>
          </w:rPr>
          <w:t xml:space="preserve"> </w:t>
        </w:r>
      </w:ins>
      <w:commentRangeStart w:id="57"/>
      <w:del w:id="58" w:author=". David ." w:date="2023-11-08T14:54:00Z">
        <w:r w:rsidDel="009936A9">
          <w:rPr>
            <w:rFonts w:ascii="Arial" w:hAnsi="Arial" w:cs="Arial"/>
            <w:sz w:val="24"/>
            <w:szCs w:val="24"/>
          </w:rPr>
          <w:delText xml:space="preserve">Mechanistic explanations are a pre-requisite to normative explanations, in that we need to first understand how a system works before trying to explain why it works that way. </w:delText>
        </w:r>
        <w:r w:rsidR="00953D26" w:rsidDel="009936A9">
          <w:rPr>
            <w:rFonts w:ascii="Arial" w:hAnsi="Arial" w:cs="Arial"/>
            <w:sz w:val="24"/>
            <w:szCs w:val="24"/>
          </w:rPr>
          <w:delText xml:space="preserve">There is a lot of work in experimental </w:delText>
        </w:r>
        <w:r w:rsidR="00953D26" w:rsidDel="009936A9">
          <w:rPr>
            <w:rFonts w:ascii="Arial" w:hAnsi="Arial" w:cs="Arial"/>
            <w:sz w:val="24"/>
            <w:szCs w:val="24"/>
          </w:rPr>
          <w:lastRenderedPageBreak/>
          <w:delText>neuroscience to</w:delText>
        </w:r>
        <w:r w:rsidR="004054E7" w:rsidDel="009936A9">
          <w:rPr>
            <w:rFonts w:ascii="Arial" w:hAnsi="Arial" w:cs="Arial"/>
            <w:sz w:val="24"/>
            <w:szCs w:val="24"/>
          </w:rPr>
          <w:delText xml:space="preserve"> understand the mechanisms of a system</w:delText>
        </w:r>
        <w:r w:rsidR="00953D26" w:rsidDel="009936A9">
          <w:rPr>
            <w:rFonts w:ascii="Arial" w:hAnsi="Arial" w:cs="Arial"/>
            <w:sz w:val="24"/>
            <w:szCs w:val="24"/>
          </w:rPr>
          <w:delText xml:space="preserve">, and </w:delText>
        </w:r>
        <w:r w:rsidR="004054E7" w:rsidDel="009936A9">
          <w:rPr>
            <w:rFonts w:ascii="Arial" w:hAnsi="Arial" w:cs="Arial"/>
            <w:sz w:val="24"/>
            <w:szCs w:val="24"/>
          </w:rPr>
          <w:delText xml:space="preserve">this endeavor has been more successful for some systems than others. The early visual system is one of the neural systems we understand best, making it a great foundation for building normative explanations of how neural systems function. </w:delText>
        </w:r>
        <w:r w:rsidR="00990C55" w:rsidDel="009936A9">
          <w:rPr>
            <w:rFonts w:ascii="Arial" w:hAnsi="Arial" w:cs="Arial"/>
            <w:sz w:val="24"/>
            <w:szCs w:val="24"/>
          </w:rPr>
          <w:delText xml:space="preserve"> </w:delText>
        </w:r>
        <w:commentRangeEnd w:id="57"/>
        <w:r w:rsidR="001B32A0" w:rsidDel="009936A9">
          <w:rPr>
            <w:rStyle w:val="CommentReference"/>
          </w:rPr>
          <w:commentReference w:id="57"/>
        </w:r>
      </w:del>
      <w:r w:rsidR="00990C55">
        <w:rPr>
          <w:rFonts w:ascii="Arial" w:hAnsi="Arial" w:cs="Arial"/>
          <w:sz w:val="24"/>
          <w:szCs w:val="24"/>
        </w:rPr>
        <w:t>This became apparent to me at the end of my undergraduate studies, which is why I chose to</w:t>
      </w:r>
      <w:r w:rsidR="00BD3C8F">
        <w:rPr>
          <w:rFonts w:ascii="Arial" w:hAnsi="Arial" w:cs="Arial"/>
          <w:sz w:val="24"/>
          <w:szCs w:val="24"/>
        </w:rPr>
        <w:t xml:space="preserve"> research visual neuroscience under the supervision of Dr. Curtis Baker for my </w:t>
      </w:r>
      <w:r w:rsidR="00990C55">
        <w:rPr>
          <w:rFonts w:ascii="Arial" w:hAnsi="Arial" w:cs="Arial"/>
          <w:sz w:val="24"/>
          <w:szCs w:val="24"/>
        </w:rPr>
        <w:t>Master’s</w:t>
      </w:r>
      <w:r w:rsidR="00BD3C8F">
        <w:rPr>
          <w:rFonts w:ascii="Arial" w:hAnsi="Arial" w:cs="Arial"/>
          <w:sz w:val="24"/>
          <w:szCs w:val="24"/>
        </w:rPr>
        <w:t xml:space="preserve"> at McGill University. In th</w:t>
      </w:r>
      <w:ins w:id="59" w:author="John Pearson" w:date="2023-11-07T15:33:00Z">
        <w:r w:rsidR="001B32A0">
          <w:rPr>
            <w:rFonts w:ascii="Arial" w:hAnsi="Arial" w:cs="Arial"/>
            <w:sz w:val="24"/>
            <w:szCs w:val="24"/>
          </w:rPr>
          <w:t>at</w:t>
        </w:r>
      </w:ins>
      <w:del w:id="60" w:author="John Pearson" w:date="2023-11-07T15:33:00Z">
        <w:r w:rsidR="00BD3C8F" w:rsidDel="001B32A0">
          <w:rPr>
            <w:rFonts w:ascii="Arial" w:hAnsi="Arial" w:cs="Arial"/>
            <w:sz w:val="24"/>
            <w:szCs w:val="24"/>
          </w:rPr>
          <w:delText>is</w:delText>
        </w:r>
      </w:del>
      <w:r w:rsidR="00BD3C8F">
        <w:rPr>
          <w:rFonts w:ascii="Arial" w:hAnsi="Arial" w:cs="Arial"/>
          <w:sz w:val="24"/>
          <w:szCs w:val="24"/>
        </w:rPr>
        <w:t xml:space="preserve"> work, </w:t>
      </w:r>
      <w:ins w:id="61" w:author="John Pearson" w:date="2023-11-07T15:36:00Z">
        <w:r w:rsidR="001B32A0">
          <w:rPr>
            <w:rFonts w:ascii="Arial" w:hAnsi="Arial" w:cs="Arial"/>
            <w:sz w:val="24"/>
            <w:szCs w:val="24"/>
          </w:rPr>
          <w:t>modeled responses of the primary visual cortex to natural images using machine learning</w:t>
        </w:r>
      </w:ins>
      <w:del w:id="62" w:author="John Pearson" w:date="2023-11-07T15:36:00Z">
        <w:r w:rsidR="00BD3C8F" w:rsidDel="001B32A0">
          <w:rPr>
            <w:rFonts w:ascii="Arial" w:hAnsi="Arial" w:cs="Arial"/>
            <w:sz w:val="24"/>
            <w:szCs w:val="24"/>
          </w:rPr>
          <w:delText>I used machine learning to predict recorded responses from the primary visual cortex to natural images</w:delText>
        </w:r>
      </w:del>
      <w:r w:rsidR="00BD3C8F">
        <w:rPr>
          <w:rFonts w:ascii="Arial" w:hAnsi="Arial" w:cs="Arial"/>
          <w:sz w:val="24"/>
          <w:szCs w:val="24"/>
        </w:rPr>
        <w:t xml:space="preserve">. We showed that </w:t>
      </w:r>
      <w:r w:rsidR="00BD3C8F" w:rsidRPr="000C3675">
        <w:rPr>
          <w:rFonts w:ascii="Arial" w:hAnsi="Arial" w:cs="Arial"/>
          <w:sz w:val="24"/>
          <w:szCs w:val="24"/>
        </w:rPr>
        <w:t>primary visual cortex neurons have weaker inhibition to dark than light stimuli in their early, but not late, responses</w:t>
      </w:r>
      <w:r w:rsidR="00BD3C8F">
        <w:rPr>
          <w:rFonts w:ascii="Arial" w:hAnsi="Arial" w:cs="Arial"/>
          <w:sz w:val="24"/>
          <w:szCs w:val="24"/>
        </w:rPr>
        <w:t xml:space="preserve">. </w:t>
      </w:r>
      <w:r w:rsidR="00BD3C8F" w:rsidRPr="000329D1">
        <w:rPr>
          <w:rFonts w:ascii="Arial" w:hAnsi="Arial" w:cs="Arial"/>
          <w:sz w:val="24"/>
          <w:szCs w:val="24"/>
        </w:rPr>
        <w:t xml:space="preserve">This research </w:t>
      </w:r>
      <w:del w:id="63" w:author="John Pearson" w:date="2023-11-07T15:36:00Z">
        <w:r w:rsidR="00BD3C8F" w:rsidRPr="000329D1" w:rsidDel="001B32A0">
          <w:rPr>
            <w:rFonts w:ascii="Arial" w:hAnsi="Arial" w:cs="Arial"/>
            <w:sz w:val="24"/>
            <w:szCs w:val="24"/>
          </w:rPr>
          <w:delText>granted me</w:delText>
        </w:r>
      </w:del>
      <w:ins w:id="64" w:author="John Pearson" w:date="2023-11-07T15:36:00Z">
        <w:r w:rsidR="001B32A0">
          <w:rPr>
            <w:rFonts w:ascii="Arial" w:hAnsi="Arial" w:cs="Arial"/>
            <w:sz w:val="24"/>
            <w:szCs w:val="24"/>
          </w:rPr>
          <w:t>resulted in</w:t>
        </w:r>
      </w:ins>
      <w:r w:rsidR="00BD3C8F" w:rsidRPr="000329D1">
        <w:rPr>
          <w:rFonts w:ascii="Arial" w:hAnsi="Arial" w:cs="Arial"/>
          <w:sz w:val="24"/>
          <w:szCs w:val="24"/>
        </w:rPr>
        <w:t xml:space="preserve"> a first-author paper </w:t>
      </w:r>
      <w:del w:id="65" w:author="John Pearson" w:date="2023-11-07T15:37:00Z">
        <w:r w:rsidR="00BD3C8F" w:rsidRPr="000329D1" w:rsidDel="001772CC">
          <w:rPr>
            <w:rFonts w:ascii="Arial" w:hAnsi="Arial" w:cs="Arial"/>
            <w:sz w:val="24"/>
            <w:szCs w:val="24"/>
          </w:rPr>
          <w:delText xml:space="preserve">in the Journal of Neuroscience, </w:delText>
        </w:r>
      </w:del>
      <w:r w:rsidR="00BD3C8F" w:rsidRPr="000329D1">
        <w:rPr>
          <w:rFonts w:ascii="Arial" w:hAnsi="Arial" w:cs="Arial"/>
          <w:sz w:val="24"/>
          <w:szCs w:val="24"/>
        </w:rPr>
        <w:t xml:space="preserve">entitled </w:t>
      </w:r>
      <w:r w:rsidR="00BD3C8F" w:rsidRPr="000329D1">
        <w:rPr>
          <w:rFonts w:ascii="Arial" w:hAnsi="Arial" w:cs="Arial"/>
          <w:b/>
          <w:bCs/>
          <w:sz w:val="24"/>
          <w:szCs w:val="24"/>
        </w:rPr>
        <w:t>“Model-based approach shows ON pathway afferents elicit a transient decrease of V1 responses”</w:t>
      </w:r>
      <w:ins w:id="66" w:author="John Pearson" w:date="2023-11-07T15:37:00Z">
        <w:r w:rsidR="001772CC">
          <w:rPr>
            <w:rFonts w:ascii="Arial" w:hAnsi="Arial" w:cs="Arial"/>
            <w:b/>
            <w:bCs/>
            <w:sz w:val="24"/>
            <w:szCs w:val="24"/>
          </w:rPr>
          <w:t xml:space="preserve"> </w:t>
        </w:r>
        <w:r w:rsidR="001772CC" w:rsidRPr="000329D1">
          <w:rPr>
            <w:rFonts w:ascii="Arial" w:hAnsi="Arial" w:cs="Arial"/>
            <w:sz w:val="24"/>
            <w:szCs w:val="24"/>
          </w:rPr>
          <w:t>in the Journal of Neuroscience</w:t>
        </w:r>
        <w:r w:rsidR="001772CC">
          <w:rPr>
            <w:rFonts w:ascii="Arial" w:hAnsi="Arial" w:cs="Arial"/>
            <w:sz w:val="24"/>
            <w:szCs w:val="24"/>
          </w:rPr>
          <w:t>.</w:t>
        </w:r>
      </w:ins>
      <w:del w:id="67" w:author="John Pearson" w:date="2023-11-07T15:36:00Z">
        <w:r w:rsidR="00BD3C8F" w:rsidRPr="000329D1" w:rsidDel="001B32A0">
          <w:rPr>
            <w:rFonts w:ascii="Arial" w:hAnsi="Arial" w:cs="Arial"/>
            <w:sz w:val="24"/>
            <w:szCs w:val="24"/>
          </w:rPr>
          <w:delText>.</w:delText>
        </w:r>
      </w:del>
      <w:r w:rsidR="00085342">
        <w:rPr>
          <w:rFonts w:ascii="Arial" w:hAnsi="Arial" w:cs="Arial"/>
          <w:sz w:val="24"/>
          <w:szCs w:val="24"/>
        </w:rPr>
        <w:t xml:space="preserve"> </w:t>
      </w:r>
      <w:r w:rsidR="00646AE9">
        <w:rPr>
          <w:rFonts w:ascii="Arial" w:hAnsi="Arial" w:cs="Arial"/>
          <w:sz w:val="24"/>
          <w:szCs w:val="24"/>
        </w:rPr>
        <w:t>My Master’s</w:t>
      </w:r>
      <w:ins w:id="68" w:author=". David ." w:date="2023-11-08T14:58:00Z">
        <w:r w:rsidR="00E61516">
          <w:rPr>
            <w:rFonts w:ascii="Arial" w:hAnsi="Arial" w:cs="Arial"/>
            <w:sz w:val="24"/>
            <w:szCs w:val="24"/>
          </w:rPr>
          <w:t xml:space="preserve"> granted me a solid understanding of</w:t>
        </w:r>
      </w:ins>
      <w:ins w:id="69" w:author=". David ." w:date="2023-11-08T15:00:00Z">
        <w:r w:rsidR="00E61516">
          <w:rPr>
            <w:rFonts w:ascii="Arial" w:hAnsi="Arial" w:cs="Arial"/>
            <w:sz w:val="24"/>
            <w:szCs w:val="24"/>
          </w:rPr>
          <w:t xml:space="preserve"> what we know about</w:t>
        </w:r>
      </w:ins>
      <w:ins w:id="70" w:author=". David ." w:date="2023-11-08T14:58:00Z">
        <w:r w:rsidR="00E61516">
          <w:rPr>
            <w:rFonts w:ascii="Arial" w:hAnsi="Arial" w:cs="Arial"/>
            <w:sz w:val="24"/>
            <w:szCs w:val="24"/>
          </w:rPr>
          <w:t xml:space="preserve"> how the early visual system is wired</w:t>
        </w:r>
      </w:ins>
      <w:ins w:id="71" w:author=". David ." w:date="2023-11-08T14:59:00Z">
        <w:r w:rsidR="00E61516">
          <w:rPr>
            <w:rFonts w:ascii="Arial" w:hAnsi="Arial" w:cs="Arial"/>
            <w:sz w:val="24"/>
            <w:szCs w:val="24"/>
          </w:rPr>
          <w:t>.</w:t>
        </w:r>
      </w:ins>
      <w:ins w:id="72" w:author=". David ." w:date="2023-11-08T14:58:00Z">
        <w:r w:rsidR="00E61516">
          <w:rPr>
            <w:rFonts w:ascii="Arial" w:hAnsi="Arial" w:cs="Arial"/>
            <w:sz w:val="24"/>
            <w:szCs w:val="24"/>
          </w:rPr>
          <w:t xml:space="preserve"> I would next like to use </w:t>
        </w:r>
      </w:ins>
      <w:ins w:id="73" w:author=". David ." w:date="2023-11-08T15:00:00Z">
        <w:r w:rsidR="00E61516">
          <w:rPr>
            <w:rFonts w:ascii="Arial" w:hAnsi="Arial" w:cs="Arial"/>
            <w:sz w:val="24"/>
            <w:szCs w:val="24"/>
          </w:rPr>
          <w:t xml:space="preserve">my knowledge </w:t>
        </w:r>
      </w:ins>
      <w:ins w:id="74" w:author=". David ." w:date="2023-11-08T14:58:00Z">
        <w:r w:rsidR="00E61516">
          <w:rPr>
            <w:rFonts w:ascii="Arial" w:hAnsi="Arial" w:cs="Arial"/>
            <w:sz w:val="24"/>
            <w:szCs w:val="24"/>
          </w:rPr>
          <w:t xml:space="preserve">in visual neuroscience </w:t>
        </w:r>
      </w:ins>
      <w:ins w:id="75" w:author=". David ." w:date="2023-11-10T00:16:00Z">
        <w:r w:rsidR="006969E5">
          <w:rPr>
            <w:rFonts w:ascii="Arial" w:hAnsi="Arial" w:cs="Arial"/>
            <w:sz w:val="24"/>
            <w:szCs w:val="24"/>
          </w:rPr>
          <w:t>for theoretical work</w:t>
        </w:r>
      </w:ins>
      <w:ins w:id="76" w:author=". David ." w:date="2023-11-08T14:58:00Z">
        <w:r w:rsidR="00E61516">
          <w:rPr>
            <w:rFonts w:ascii="Arial" w:hAnsi="Arial" w:cs="Arial"/>
            <w:sz w:val="24"/>
            <w:szCs w:val="24"/>
          </w:rPr>
          <w:t xml:space="preserve">. </w:t>
        </w:r>
      </w:ins>
      <w:del w:id="77" w:author=". David ." w:date="2023-11-08T14:56:00Z">
        <w:r w:rsidR="00646AE9" w:rsidDel="00E61516">
          <w:rPr>
            <w:rFonts w:ascii="Arial" w:hAnsi="Arial" w:cs="Arial"/>
            <w:sz w:val="24"/>
            <w:szCs w:val="24"/>
          </w:rPr>
          <w:delText xml:space="preserve"> </w:delText>
        </w:r>
        <w:commentRangeStart w:id="78"/>
        <w:r w:rsidR="00646AE9" w:rsidDel="00E61516">
          <w:rPr>
            <w:rFonts w:ascii="Arial" w:hAnsi="Arial" w:cs="Arial"/>
            <w:sz w:val="24"/>
            <w:szCs w:val="24"/>
          </w:rPr>
          <w:delText>granted me a lot of expertise and knowledge in visual neuroscience</w:delText>
        </w:r>
        <w:commentRangeEnd w:id="78"/>
        <w:r w:rsidR="001772CC" w:rsidDel="00E61516">
          <w:rPr>
            <w:rStyle w:val="CommentReference"/>
          </w:rPr>
          <w:commentReference w:id="78"/>
        </w:r>
      </w:del>
      <w:r w:rsidR="00646AE9">
        <w:rPr>
          <w:rFonts w:ascii="Arial" w:hAnsi="Arial" w:cs="Arial"/>
          <w:sz w:val="24"/>
          <w:szCs w:val="24"/>
        </w:rPr>
        <w:t>, which I</w:t>
      </w:r>
      <w:r w:rsidR="00364827">
        <w:rPr>
          <w:rFonts w:ascii="Arial" w:hAnsi="Arial" w:cs="Arial"/>
          <w:sz w:val="24"/>
          <w:szCs w:val="24"/>
        </w:rPr>
        <w:t xml:space="preserve"> now</w:t>
      </w:r>
      <w:r w:rsidR="00646AE9">
        <w:rPr>
          <w:rFonts w:ascii="Arial" w:hAnsi="Arial" w:cs="Arial"/>
          <w:sz w:val="24"/>
          <w:szCs w:val="24"/>
        </w:rPr>
        <w:t xml:space="preserve"> want </w:t>
      </w:r>
      <w:r w:rsidR="00364827">
        <w:rPr>
          <w:rFonts w:ascii="Arial" w:hAnsi="Arial" w:cs="Arial"/>
          <w:sz w:val="24"/>
          <w:szCs w:val="24"/>
        </w:rPr>
        <w:t>to use for theoretical work</w:t>
      </w:r>
      <w:r w:rsidR="00646AE9">
        <w:rPr>
          <w:rFonts w:ascii="Arial" w:hAnsi="Arial" w:cs="Arial"/>
          <w:sz w:val="24"/>
          <w:szCs w:val="24"/>
        </w:rPr>
        <w:t xml:space="preserve">. </w:t>
      </w:r>
    </w:p>
    <w:p w14:paraId="30C0C305" w14:textId="502C5429" w:rsidR="00B3439D" w:rsidRDefault="006969E5" w:rsidP="00CF5471">
      <w:pPr>
        <w:spacing w:line="360" w:lineRule="auto"/>
        <w:ind w:firstLine="720"/>
        <w:jc w:val="both"/>
        <w:rPr>
          <w:rFonts w:ascii="Arial" w:hAnsi="Arial" w:cs="Arial"/>
          <w:sz w:val="24"/>
          <w:szCs w:val="24"/>
        </w:rPr>
      </w:pPr>
      <w:ins w:id="79" w:author=". David ." w:date="2023-11-10T00:17:00Z">
        <w:r>
          <w:rPr>
            <w:rFonts w:ascii="Arial" w:hAnsi="Arial" w:cs="Arial"/>
            <w:sz w:val="24"/>
            <w:szCs w:val="24"/>
          </w:rPr>
          <w:t>To start my training in theoretical neuroscience</w:t>
        </w:r>
      </w:ins>
      <w:commentRangeStart w:id="80"/>
      <w:del w:id="81" w:author=". David ." w:date="2023-11-10T00:16:00Z">
        <w:r w:rsidR="00085342" w:rsidDel="006969E5">
          <w:rPr>
            <w:rFonts w:ascii="Arial" w:hAnsi="Arial" w:cs="Arial"/>
            <w:sz w:val="24"/>
            <w:szCs w:val="24"/>
          </w:rPr>
          <w:delText>For this reason</w:delText>
        </w:r>
        <w:commentRangeEnd w:id="80"/>
        <w:r w:rsidR="001772CC" w:rsidDel="006969E5">
          <w:rPr>
            <w:rStyle w:val="CommentReference"/>
          </w:rPr>
          <w:commentReference w:id="80"/>
        </w:r>
        <w:r w:rsidR="00085342" w:rsidDel="006969E5">
          <w:rPr>
            <w:rFonts w:ascii="Arial" w:hAnsi="Arial" w:cs="Arial"/>
            <w:sz w:val="24"/>
            <w:szCs w:val="24"/>
          </w:rPr>
          <w:delText>,</w:delText>
        </w:r>
      </w:del>
      <w:r w:rsidR="00BD3C8F" w:rsidRPr="000329D1">
        <w:rPr>
          <w:rFonts w:ascii="Arial" w:hAnsi="Arial" w:cs="Arial"/>
          <w:sz w:val="24"/>
          <w:szCs w:val="24"/>
        </w:rPr>
        <w:t xml:space="preserve"> I started my PhD in Neurobiology </w:t>
      </w:r>
      <w:r w:rsidR="00BD3C8F">
        <w:rPr>
          <w:rFonts w:ascii="Arial" w:hAnsi="Arial" w:cs="Arial"/>
          <w:sz w:val="24"/>
          <w:szCs w:val="24"/>
        </w:rPr>
        <w:t xml:space="preserve">at Duke University </w:t>
      </w:r>
      <w:r w:rsidR="00BD3C8F" w:rsidRPr="000329D1">
        <w:rPr>
          <w:rFonts w:ascii="Arial" w:hAnsi="Arial" w:cs="Arial"/>
          <w:sz w:val="24"/>
          <w:szCs w:val="24"/>
        </w:rPr>
        <w:t xml:space="preserve">under the supervision of John Pearson.  </w:t>
      </w:r>
      <w:del w:id="82" w:author="John Pearson" w:date="2023-11-07T15:38:00Z">
        <w:r w:rsidR="00BD3C8F" w:rsidRPr="000329D1" w:rsidDel="001772CC">
          <w:rPr>
            <w:rFonts w:ascii="Arial" w:hAnsi="Arial" w:cs="Arial"/>
            <w:sz w:val="24"/>
            <w:szCs w:val="24"/>
          </w:rPr>
          <w:delText>I study</w:delText>
        </w:r>
      </w:del>
      <w:ins w:id="83" w:author="John Pearson" w:date="2023-11-07T15:38:00Z">
        <w:r w:rsidR="001772CC">
          <w:rPr>
            <w:rFonts w:ascii="Arial" w:hAnsi="Arial" w:cs="Arial"/>
            <w:sz w:val="24"/>
            <w:szCs w:val="24"/>
          </w:rPr>
          <w:t>My research focuses on</w:t>
        </w:r>
      </w:ins>
      <w:r w:rsidR="00BD3C8F" w:rsidRPr="000329D1">
        <w:rPr>
          <w:rFonts w:ascii="Arial" w:hAnsi="Arial" w:cs="Arial"/>
          <w:sz w:val="24"/>
          <w:szCs w:val="24"/>
        </w:rPr>
        <w:t xml:space="preserve"> efficient coding, which is one of the most successful theories in neuroscience. </w:t>
      </w:r>
      <w:ins w:id="84" w:author="John Pearson" w:date="2023-11-07T15:38:00Z">
        <w:r w:rsidR="001772CC">
          <w:rPr>
            <w:rFonts w:ascii="Arial" w:hAnsi="Arial" w:cs="Arial"/>
            <w:sz w:val="24"/>
            <w:szCs w:val="24"/>
          </w:rPr>
          <w:t xml:space="preserve">Using </w:t>
        </w:r>
      </w:ins>
      <w:ins w:id="85" w:author="John Pearson" w:date="2023-11-07T15:39:00Z">
        <w:r w:rsidR="001772CC">
          <w:rPr>
            <w:rFonts w:ascii="Arial" w:hAnsi="Arial" w:cs="Arial"/>
            <w:sz w:val="24"/>
            <w:szCs w:val="24"/>
          </w:rPr>
          <w:t xml:space="preserve">principles from information theory, efficient coding </w:t>
        </w:r>
      </w:ins>
      <w:del w:id="86" w:author="John Pearson" w:date="2023-11-07T15:39:00Z">
        <w:r w:rsidR="00BD3C8F" w:rsidRPr="000329D1" w:rsidDel="001772CC">
          <w:rPr>
            <w:rFonts w:ascii="Arial" w:hAnsi="Arial" w:cs="Arial"/>
            <w:sz w:val="24"/>
            <w:szCs w:val="24"/>
          </w:rPr>
          <w:delText xml:space="preserve">This theory </w:delText>
        </w:r>
      </w:del>
      <w:r w:rsidR="00BD3C8F" w:rsidRPr="000329D1">
        <w:rPr>
          <w:rFonts w:ascii="Arial" w:hAnsi="Arial" w:cs="Arial"/>
          <w:sz w:val="24"/>
          <w:szCs w:val="24"/>
        </w:rPr>
        <w:t xml:space="preserve">provides us with a mathematical framework to understand how neurons </w:t>
      </w:r>
      <w:r w:rsidR="00BD3C8F" w:rsidRPr="000329D1">
        <w:rPr>
          <w:rFonts w:ascii="Arial" w:hAnsi="Arial" w:cs="Arial"/>
          <w:i/>
          <w:iCs/>
          <w:sz w:val="24"/>
          <w:szCs w:val="24"/>
        </w:rPr>
        <w:t>should</w:t>
      </w:r>
      <w:r w:rsidR="00BD3C8F" w:rsidRPr="000329D1">
        <w:rPr>
          <w:rFonts w:ascii="Arial" w:hAnsi="Arial" w:cs="Arial"/>
          <w:sz w:val="24"/>
          <w:szCs w:val="24"/>
        </w:rPr>
        <w:t xml:space="preserve"> encode information, which can then be experimentally tested against how neurons </w:t>
      </w:r>
      <w:r w:rsidR="00BD3C8F" w:rsidRPr="000329D1">
        <w:rPr>
          <w:rFonts w:ascii="Arial" w:hAnsi="Arial" w:cs="Arial"/>
          <w:i/>
          <w:iCs/>
          <w:sz w:val="24"/>
          <w:szCs w:val="24"/>
        </w:rPr>
        <w:t>actually</w:t>
      </w:r>
      <w:r w:rsidR="00BD3C8F" w:rsidRPr="000329D1">
        <w:rPr>
          <w:rFonts w:ascii="Arial" w:hAnsi="Arial" w:cs="Arial"/>
          <w:sz w:val="24"/>
          <w:szCs w:val="24"/>
        </w:rPr>
        <w:t xml:space="preserve"> do so. Over the past 60 years, efficient coding has successfully explained many experimental findings in different sensory modalities such as vision, audition</w:t>
      </w:r>
      <w:ins w:id="87" w:author="John Pearson" w:date="2023-11-07T15:39:00Z">
        <w:r w:rsidR="001772CC">
          <w:rPr>
            <w:rFonts w:ascii="Arial" w:hAnsi="Arial" w:cs="Arial"/>
            <w:sz w:val="24"/>
            <w:szCs w:val="24"/>
          </w:rPr>
          <w:t>,</w:t>
        </w:r>
      </w:ins>
      <w:r w:rsidR="00BD3C8F" w:rsidRPr="000329D1">
        <w:rPr>
          <w:rFonts w:ascii="Arial" w:hAnsi="Arial" w:cs="Arial"/>
          <w:sz w:val="24"/>
          <w:szCs w:val="24"/>
        </w:rPr>
        <w:t xml:space="preserve"> and touch. This hypothesis has been especially successful in</w:t>
      </w:r>
      <w:ins w:id="88" w:author="John Pearson" w:date="2023-11-07T15:40:00Z">
        <w:r w:rsidR="001772CC">
          <w:rPr>
            <w:rFonts w:ascii="Arial" w:hAnsi="Arial" w:cs="Arial"/>
            <w:sz w:val="24"/>
            <w:szCs w:val="24"/>
          </w:rPr>
          <w:t xml:space="preserve"> the system I study,</w:t>
        </w:r>
      </w:ins>
      <w:r w:rsidR="00BD3C8F" w:rsidRPr="000329D1">
        <w:rPr>
          <w:rFonts w:ascii="Arial" w:hAnsi="Arial" w:cs="Arial"/>
          <w:sz w:val="24"/>
          <w:szCs w:val="24"/>
        </w:rPr>
        <w:t xml:space="preserve"> the retina, where it can explain many features of </w:t>
      </w:r>
      <w:del w:id="89" w:author="John Pearson" w:date="2023-11-07T15:40:00Z">
        <w:r w:rsidR="00BD3C8F" w:rsidRPr="000329D1" w:rsidDel="001772CC">
          <w:rPr>
            <w:rFonts w:ascii="Arial" w:hAnsi="Arial" w:cs="Arial"/>
            <w:sz w:val="24"/>
            <w:szCs w:val="24"/>
          </w:rPr>
          <w:delText xml:space="preserve">retinal </w:delText>
        </w:r>
      </w:del>
      <w:r w:rsidR="00BD3C8F" w:rsidRPr="000329D1">
        <w:rPr>
          <w:rFonts w:ascii="Arial" w:hAnsi="Arial" w:cs="Arial"/>
          <w:sz w:val="24"/>
          <w:szCs w:val="24"/>
        </w:rPr>
        <w:t xml:space="preserve">encoding such as center-surround receptive fields and ON-OFF pathways. However, we still lack efficient coding predictions for how the retina processes many complex features of the visual world such as color. </w:t>
      </w:r>
      <w:r w:rsidR="004F13F1">
        <w:rPr>
          <w:rFonts w:ascii="Arial" w:hAnsi="Arial" w:cs="Arial"/>
          <w:sz w:val="24"/>
          <w:szCs w:val="24"/>
        </w:rPr>
        <w:t xml:space="preserve">More specifically, we </w:t>
      </w:r>
      <w:r w:rsidR="004F13F1">
        <w:rPr>
          <w:rFonts w:ascii="Arial" w:hAnsi="Arial" w:cs="Arial"/>
          <w:sz w:val="24"/>
          <w:szCs w:val="24"/>
        </w:rPr>
        <w:lastRenderedPageBreak/>
        <w:t xml:space="preserve">don’t know why most retinal ganglion cells (RGCs) in the fovea (the center of the retina) are midget cells, which process the difference between red and green stimuli. </w:t>
      </w:r>
      <w:r w:rsidR="00BD3C8F" w:rsidRPr="000329D1">
        <w:rPr>
          <w:rFonts w:ascii="Arial" w:hAnsi="Arial" w:cs="Arial"/>
          <w:sz w:val="24"/>
          <w:szCs w:val="24"/>
        </w:rPr>
        <w:t>My work will tackle this problem by providing a theoretical account of how the retina integrates redundant inputs across different color channel</w:t>
      </w:r>
      <w:r w:rsidR="00FC6125">
        <w:rPr>
          <w:rFonts w:ascii="Arial" w:hAnsi="Arial" w:cs="Arial"/>
          <w:sz w:val="24"/>
          <w:szCs w:val="24"/>
        </w:rPr>
        <w:t>s</w:t>
      </w:r>
      <w:r w:rsidR="00BD3C8F">
        <w:rPr>
          <w:rFonts w:ascii="Arial" w:hAnsi="Arial" w:cs="Arial"/>
          <w:sz w:val="24"/>
          <w:szCs w:val="24"/>
        </w:rPr>
        <w:t>.</w:t>
      </w:r>
      <w:r w:rsidR="003E42CF">
        <w:rPr>
          <w:rFonts w:ascii="Arial" w:hAnsi="Arial" w:cs="Arial"/>
          <w:sz w:val="24"/>
          <w:szCs w:val="24"/>
        </w:rPr>
        <w:t xml:space="preserve"> </w:t>
      </w:r>
      <w:r w:rsidR="004F13F1">
        <w:rPr>
          <w:rFonts w:ascii="Arial" w:hAnsi="Arial" w:cs="Arial"/>
          <w:sz w:val="24"/>
          <w:szCs w:val="24"/>
        </w:rPr>
        <w:t xml:space="preserve">We will do so by building an efficient coding model that optimizes the mutual information between </w:t>
      </w:r>
      <w:del w:id="90" w:author="John Pearson" w:date="2023-11-07T15:40:00Z">
        <w:r w:rsidR="004F13F1" w:rsidDel="001772CC">
          <w:rPr>
            <w:rFonts w:ascii="Arial" w:hAnsi="Arial" w:cs="Arial"/>
            <w:sz w:val="24"/>
            <w:szCs w:val="24"/>
          </w:rPr>
          <w:delText xml:space="preserve">the </w:delText>
        </w:r>
      </w:del>
      <w:r w:rsidR="004F13F1">
        <w:rPr>
          <w:rFonts w:ascii="Arial" w:hAnsi="Arial" w:cs="Arial"/>
          <w:sz w:val="24"/>
          <w:szCs w:val="24"/>
        </w:rPr>
        <w:t>natural images and</w:t>
      </w:r>
      <w:r w:rsidR="005D3F2E">
        <w:rPr>
          <w:rFonts w:ascii="Arial" w:hAnsi="Arial" w:cs="Arial"/>
          <w:sz w:val="24"/>
          <w:szCs w:val="24"/>
        </w:rPr>
        <w:t xml:space="preserve"> model RGC responses. My lab has previously been successful at building such models, which were used to explain why ON-OFF mosaics</w:t>
      </w:r>
      <w:r w:rsidR="00CA4DC4">
        <w:rPr>
          <w:rFonts w:ascii="Arial" w:hAnsi="Arial" w:cs="Arial"/>
          <w:sz w:val="24"/>
          <w:szCs w:val="24"/>
        </w:rPr>
        <w:t xml:space="preserve"> in the retina </w:t>
      </w:r>
      <w:r w:rsidR="005D3F2E">
        <w:rPr>
          <w:rFonts w:ascii="Arial" w:hAnsi="Arial" w:cs="Arial"/>
          <w:sz w:val="24"/>
          <w:szCs w:val="24"/>
        </w:rPr>
        <w:t xml:space="preserve">are anti-aligned. </w:t>
      </w:r>
      <w:r w:rsidR="00BD3C8F" w:rsidRPr="00085342">
        <w:rPr>
          <w:rFonts w:ascii="Arial" w:hAnsi="Arial" w:cs="Arial"/>
          <w:sz w:val="24"/>
          <w:szCs w:val="24"/>
        </w:rPr>
        <w:t>Completion of this project will result in testable predictions for efficient coding of motion in natural images, which we will be able to compare to experimental data from the Field Lab at UCLA.</w:t>
      </w:r>
      <w:r w:rsidR="005D3F2E" w:rsidRPr="00CF5471">
        <w:rPr>
          <w:rFonts w:ascii="Arial" w:hAnsi="Arial" w:cs="Arial"/>
          <w:sz w:val="24"/>
          <w:szCs w:val="24"/>
        </w:rPr>
        <w:t xml:space="preserve"> </w:t>
      </w:r>
      <w:ins w:id="91" w:author=". David ." w:date="2023-11-10T00:18:00Z">
        <w:r w:rsidR="00885F9F">
          <w:rPr>
            <w:rFonts w:ascii="Arial" w:hAnsi="Arial" w:cs="Arial"/>
            <w:sz w:val="24"/>
            <w:szCs w:val="24"/>
          </w:rPr>
          <w:t>I expect t</w:t>
        </w:r>
      </w:ins>
      <w:del w:id="92" w:author=". David ." w:date="2023-11-10T00:18:00Z">
        <w:r w:rsidR="00BD3C8F" w:rsidRPr="00085342" w:rsidDel="00885F9F">
          <w:rPr>
            <w:rFonts w:ascii="Arial" w:hAnsi="Arial" w:cs="Arial"/>
            <w:sz w:val="24"/>
            <w:szCs w:val="24"/>
          </w:rPr>
          <w:delText>T</w:delText>
        </w:r>
      </w:del>
      <w:r w:rsidR="00BD3C8F" w:rsidRPr="00085342">
        <w:rPr>
          <w:rFonts w:ascii="Arial" w:hAnsi="Arial" w:cs="Arial"/>
          <w:sz w:val="24"/>
          <w:szCs w:val="24"/>
        </w:rPr>
        <w:t xml:space="preserve">his training </w:t>
      </w:r>
      <w:ins w:id="93" w:author=". David ." w:date="2023-11-10T00:18:00Z">
        <w:r w:rsidR="00885F9F">
          <w:rPr>
            <w:rFonts w:ascii="Arial" w:hAnsi="Arial" w:cs="Arial"/>
            <w:sz w:val="24"/>
            <w:szCs w:val="24"/>
          </w:rPr>
          <w:t>to</w:t>
        </w:r>
      </w:ins>
      <w:del w:id="94" w:author=". David ." w:date="2023-11-10T00:18:00Z">
        <w:r w:rsidR="00BD3C8F" w:rsidRPr="00085342" w:rsidDel="00885F9F">
          <w:rPr>
            <w:rFonts w:ascii="Arial" w:hAnsi="Arial" w:cs="Arial"/>
            <w:sz w:val="24"/>
            <w:szCs w:val="24"/>
          </w:rPr>
          <w:delText>will</w:delText>
        </w:r>
      </w:del>
      <w:ins w:id="95" w:author=". David ." w:date="2023-11-10T00:18:00Z">
        <w:r w:rsidR="00885F9F">
          <w:rPr>
            <w:rFonts w:ascii="Arial" w:hAnsi="Arial" w:cs="Arial"/>
            <w:sz w:val="24"/>
            <w:szCs w:val="24"/>
          </w:rPr>
          <w:t xml:space="preserve"> improve my computational skills,</w:t>
        </w:r>
      </w:ins>
      <w:del w:id="96" w:author=". David ." w:date="2023-11-10T00:17:00Z">
        <w:r w:rsidR="00BD3C8F" w:rsidRPr="00085342" w:rsidDel="00885F9F">
          <w:rPr>
            <w:rFonts w:ascii="Arial" w:hAnsi="Arial" w:cs="Arial"/>
            <w:sz w:val="24"/>
            <w:szCs w:val="24"/>
          </w:rPr>
          <w:delText xml:space="preserve"> </w:delText>
        </w:r>
        <w:commentRangeStart w:id="97"/>
        <w:r w:rsidR="00BD3C8F" w:rsidRPr="00085342" w:rsidDel="00885F9F">
          <w:rPr>
            <w:rFonts w:ascii="Arial" w:hAnsi="Arial" w:cs="Arial"/>
            <w:sz w:val="24"/>
            <w:szCs w:val="24"/>
          </w:rPr>
          <w:delText>teach me how to do research in theoretical neuroscience</w:delText>
        </w:r>
        <w:commentRangeEnd w:id="97"/>
        <w:r w:rsidR="001772CC" w:rsidDel="00885F9F">
          <w:rPr>
            <w:rStyle w:val="CommentReference"/>
          </w:rPr>
          <w:commentReference w:id="97"/>
        </w:r>
      </w:del>
      <w:r w:rsidR="00BD3C8F" w:rsidRPr="00085342">
        <w:rPr>
          <w:rFonts w:ascii="Arial" w:hAnsi="Arial" w:cs="Arial"/>
          <w:sz w:val="24"/>
          <w:szCs w:val="24"/>
        </w:rPr>
        <w:t xml:space="preserve">, and will be the first step towards my goal of </w:t>
      </w:r>
      <w:r w:rsidR="00B42629">
        <w:rPr>
          <w:rFonts w:ascii="Arial" w:hAnsi="Arial" w:cs="Arial"/>
          <w:sz w:val="24"/>
          <w:szCs w:val="24"/>
        </w:rPr>
        <w:t xml:space="preserve">building better normative explanations in neuroscience. </w:t>
      </w:r>
    </w:p>
    <w:p w14:paraId="1DFAD9BF" w14:textId="77777777" w:rsidR="00B42629" w:rsidRDefault="00B42629" w:rsidP="00B42629">
      <w:pPr>
        <w:spacing w:after="0" w:line="360" w:lineRule="auto"/>
        <w:ind w:firstLine="720"/>
        <w:jc w:val="both"/>
        <w:rPr>
          <w:rFonts w:ascii="Arial" w:hAnsi="Arial" w:cs="Arial"/>
          <w:sz w:val="24"/>
          <w:szCs w:val="24"/>
        </w:rPr>
      </w:pPr>
    </w:p>
    <w:p w14:paraId="2BD84E47" w14:textId="4EA16F4A" w:rsidR="00B3439D" w:rsidRDefault="0045185D" w:rsidP="00CD2CA2">
      <w:pPr>
        <w:spacing w:line="360" w:lineRule="auto"/>
        <w:ind w:firstLine="720"/>
        <w:jc w:val="both"/>
        <w:rPr>
          <w:rFonts w:ascii="Arial" w:hAnsi="Arial" w:cs="Arial"/>
          <w:sz w:val="24"/>
          <w:szCs w:val="24"/>
        </w:rPr>
      </w:pPr>
      <w:ins w:id="98" w:author=". David ." w:date="2023-11-10T00:26:00Z">
        <w:r>
          <w:rPr>
            <w:rFonts w:ascii="Arial" w:hAnsi="Arial" w:cs="Arial"/>
            <w:sz w:val="24"/>
            <w:szCs w:val="24"/>
          </w:rPr>
          <w:t xml:space="preserve">Computational </w:t>
        </w:r>
      </w:ins>
      <w:ins w:id="99" w:author=". David ." w:date="2023-11-10T00:27:00Z">
        <w:r>
          <w:rPr>
            <w:rFonts w:ascii="Arial" w:hAnsi="Arial" w:cs="Arial"/>
            <w:sz w:val="24"/>
            <w:szCs w:val="24"/>
          </w:rPr>
          <w:t>methods</w:t>
        </w:r>
      </w:ins>
      <w:ins w:id="100" w:author=". David ." w:date="2023-11-10T00:26:00Z">
        <w:r>
          <w:rPr>
            <w:rFonts w:ascii="Arial" w:hAnsi="Arial" w:cs="Arial"/>
            <w:sz w:val="24"/>
            <w:szCs w:val="24"/>
          </w:rPr>
          <w:t xml:space="preserve"> are becom</w:t>
        </w:r>
      </w:ins>
      <w:ins w:id="101" w:author=". David ." w:date="2023-11-10T00:27:00Z">
        <w:r>
          <w:rPr>
            <w:rFonts w:ascii="Arial" w:hAnsi="Arial" w:cs="Arial"/>
            <w:sz w:val="24"/>
            <w:szCs w:val="24"/>
          </w:rPr>
          <w:t>ing</w:t>
        </w:r>
      </w:ins>
      <w:ins w:id="102" w:author=". David ." w:date="2023-11-10T00:26:00Z">
        <w:r>
          <w:rPr>
            <w:rFonts w:ascii="Arial" w:hAnsi="Arial" w:cs="Arial"/>
            <w:sz w:val="24"/>
            <w:szCs w:val="24"/>
          </w:rPr>
          <w:t xml:space="preserve"> more and more important in neuroscience, which is why I w</w:t>
        </w:r>
      </w:ins>
      <w:ins w:id="103" w:author=". David ." w:date="2023-11-10T00:27:00Z">
        <w:r>
          <w:rPr>
            <w:rFonts w:ascii="Arial" w:hAnsi="Arial" w:cs="Arial"/>
            <w:sz w:val="24"/>
            <w:szCs w:val="24"/>
          </w:rPr>
          <w:t>ant to help the communities I’m in to develop their computational skills.</w:t>
        </w:r>
      </w:ins>
      <w:ins w:id="104" w:author=". David ." w:date="2023-11-10T00:35:00Z">
        <w:r w:rsidR="004F7335">
          <w:rPr>
            <w:rFonts w:ascii="Arial" w:hAnsi="Arial" w:cs="Arial"/>
            <w:sz w:val="24"/>
            <w:szCs w:val="24"/>
          </w:rPr>
          <w:t xml:space="preserve"> I started doing so at my previous institution, where I taught both statistics and programming. I taught statistics </w:t>
        </w:r>
      </w:ins>
      <w:ins w:id="105" w:author=". David ." w:date="2023-11-10T00:36:00Z">
        <w:r w:rsidR="004F7335">
          <w:rPr>
            <w:rFonts w:ascii="Arial" w:hAnsi="Arial" w:cs="Arial"/>
            <w:sz w:val="24"/>
            <w:szCs w:val="24"/>
          </w:rPr>
          <w:t xml:space="preserve">by tutoring undergraduate students at McGill University for about two years. I taught programming through workshops: I hosted my own </w:t>
        </w:r>
      </w:ins>
      <w:ins w:id="106" w:author=". David ." w:date="2023-11-10T00:37:00Z">
        <w:r w:rsidR="004F7335">
          <w:rPr>
            <w:rFonts w:ascii="Arial" w:hAnsi="Arial" w:cs="Arial"/>
            <w:sz w:val="24"/>
            <w:szCs w:val="24"/>
          </w:rPr>
          <w:t xml:space="preserve">programming </w:t>
        </w:r>
      </w:ins>
      <w:ins w:id="107" w:author=". David ." w:date="2023-11-10T00:36:00Z">
        <w:r w:rsidR="004F7335">
          <w:rPr>
            <w:rFonts w:ascii="Arial" w:hAnsi="Arial" w:cs="Arial"/>
            <w:sz w:val="24"/>
            <w:szCs w:val="24"/>
          </w:rPr>
          <w:t>worksho</w:t>
        </w:r>
      </w:ins>
      <w:ins w:id="108" w:author=". David ." w:date="2023-11-10T00:37:00Z">
        <w:r w:rsidR="004F7335">
          <w:rPr>
            <w:rFonts w:ascii="Arial" w:hAnsi="Arial" w:cs="Arial"/>
            <w:sz w:val="24"/>
            <w:szCs w:val="24"/>
          </w:rPr>
          <w:t>p in</w:t>
        </w:r>
      </w:ins>
      <w:ins w:id="109" w:author=". David ." w:date="2023-11-10T00:36:00Z">
        <w:r w:rsidR="004F7335">
          <w:rPr>
            <w:rFonts w:ascii="Arial" w:hAnsi="Arial" w:cs="Arial"/>
            <w:sz w:val="24"/>
            <w:szCs w:val="24"/>
          </w:rPr>
          <w:t xml:space="preserve"> R</w:t>
        </w:r>
      </w:ins>
      <w:ins w:id="110" w:author=". David ." w:date="2023-11-10T00:37:00Z">
        <w:r w:rsidR="004F7335">
          <w:rPr>
            <w:rFonts w:ascii="Arial" w:hAnsi="Arial" w:cs="Arial"/>
            <w:sz w:val="24"/>
            <w:szCs w:val="24"/>
          </w:rPr>
          <w:t xml:space="preserve"> for graduate students</w:t>
        </w:r>
      </w:ins>
      <w:ins w:id="111" w:author=". David ." w:date="2023-11-10T00:36:00Z">
        <w:r w:rsidR="004F7335">
          <w:rPr>
            <w:rFonts w:ascii="Arial" w:hAnsi="Arial" w:cs="Arial"/>
            <w:sz w:val="24"/>
            <w:szCs w:val="24"/>
          </w:rPr>
          <w:t xml:space="preserve">, and </w:t>
        </w:r>
      </w:ins>
      <w:ins w:id="112" w:author=". David ." w:date="2023-11-10T00:37:00Z">
        <w:r w:rsidR="004F7335">
          <w:rPr>
            <w:rFonts w:ascii="Arial" w:hAnsi="Arial" w:cs="Arial"/>
            <w:sz w:val="24"/>
            <w:szCs w:val="24"/>
          </w:rPr>
          <w:t>was a teaching assistant for a programming workshop in Python.</w:t>
        </w:r>
      </w:ins>
      <w:ins w:id="113" w:author=". David ." w:date="2023-11-10T00:36:00Z">
        <w:r w:rsidR="004F7335">
          <w:rPr>
            <w:rFonts w:ascii="Arial" w:hAnsi="Arial" w:cs="Arial"/>
            <w:sz w:val="24"/>
            <w:szCs w:val="24"/>
          </w:rPr>
          <w:t xml:space="preserve"> </w:t>
        </w:r>
      </w:ins>
      <w:commentRangeStart w:id="114"/>
      <w:del w:id="115" w:author=". David ." w:date="2023-11-10T00:26:00Z">
        <w:r w:rsidR="00CA4DC4" w:rsidDel="0045185D">
          <w:rPr>
            <w:rFonts w:ascii="Arial" w:hAnsi="Arial" w:cs="Arial"/>
            <w:sz w:val="24"/>
            <w:szCs w:val="24"/>
          </w:rPr>
          <w:delText xml:space="preserve">My interest in computational approaches led me to develop multiple computational skills during my undergraduate and graduate studies. </w:delText>
        </w:r>
        <w:commentRangeEnd w:id="114"/>
        <w:r w:rsidR="001772CC" w:rsidDel="0045185D">
          <w:rPr>
            <w:rStyle w:val="CommentReference"/>
          </w:rPr>
          <w:commentReference w:id="114"/>
        </w:r>
      </w:del>
      <w:del w:id="116" w:author=". David ." w:date="2023-11-10T00:27:00Z">
        <w:r w:rsidR="00D64351" w:rsidDel="0045185D">
          <w:rPr>
            <w:rFonts w:ascii="Arial" w:hAnsi="Arial" w:cs="Arial"/>
            <w:sz w:val="24"/>
            <w:szCs w:val="24"/>
          </w:rPr>
          <w:delText>Not everyone has this chance, which is why I want to help the communities I participate in to develop their computational skills</w:delText>
        </w:r>
        <w:r w:rsidR="00E207F0" w:rsidDel="0045185D">
          <w:rPr>
            <w:rFonts w:ascii="Arial" w:hAnsi="Arial" w:cs="Arial"/>
            <w:sz w:val="24"/>
            <w:szCs w:val="24"/>
          </w:rPr>
          <w:delText xml:space="preserve">. </w:delText>
        </w:r>
      </w:del>
      <w:commentRangeStart w:id="117"/>
      <w:del w:id="118" w:author=". David ." w:date="2023-11-10T00:37:00Z">
        <w:r w:rsidR="00E207F0" w:rsidDel="004F7335">
          <w:rPr>
            <w:rFonts w:ascii="Arial" w:hAnsi="Arial" w:cs="Arial"/>
            <w:sz w:val="24"/>
            <w:szCs w:val="24"/>
          </w:rPr>
          <w:delText xml:space="preserve">I was able to help undergraduate students understand statistics better by being a private tutor for McGill students for about 2 years. Back at McGill’s, I also hosted a programming workshop in R for graduate students, and was a TA for another workshop in </w:delText>
        </w:r>
      </w:del>
      <w:ins w:id="119" w:author="John Pearson" w:date="2023-11-07T15:41:00Z">
        <w:del w:id="120" w:author=". David ." w:date="2023-11-10T00:37:00Z">
          <w:r w:rsidR="001772CC" w:rsidDel="004F7335">
            <w:rPr>
              <w:rFonts w:ascii="Arial" w:hAnsi="Arial" w:cs="Arial"/>
              <w:sz w:val="24"/>
              <w:szCs w:val="24"/>
            </w:rPr>
            <w:delText>P</w:delText>
          </w:r>
        </w:del>
      </w:ins>
      <w:del w:id="121" w:author=". David ." w:date="2023-11-10T00:37:00Z">
        <w:r w:rsidR="00E207F0" w:rsidDel="004F7335">
          <w:rPr>
            <w:rFonts w:ascii="Arial" w:hAnsi="Arial" w:cs="Arial"/>
            <w:sz w:val="24"/>
            <w:szCs w:val="24"/>
          </w:rPr>
          <w:delText xml:space="preserve">python. </w:delText>
        </w:r>
      </w:del>
      <w:ins w:id="122" w:author=". David ." w:date="2023-11-10T00:38:00Z">
        <w:r w:rsidR="004F7335">
          <w:rPr>
            <w:rFonts w:ascii="Arial" w:hAnsi="Arial" w:cs="Arial"/>
            <w:sz w:val="24"/>
            <w:szCs w:val="24"/>
          </w:rPr>
          <w:t xml:space="preserve">During my PhD, </w:t>
        </w:r>
      </w:ins>
      <w:r w:rsidR="00E207F0">
        <w:rPr>
          <w:rFonts w:ascii="Arial" w:hAnsi="Arial" w:cs="Arial"/>
          <w:sz w:val="24"/>
          <w:szCs w:val="24"/>
        </w:rPr>
        <w:t>I would like to keep</w:t>
      </w:r>
      <w:ins w:id="123" w:author=". David ." w:date="2023-11-10T00:38:00Z">
        <w:r w:rsidR="004F7335">
          <w:rPr>
            <w:rFonts w:ascii="Arial" w:hAnsi="Arial" w:cs="Arial"/>
            <w:sz w:val="24"/>
            <w:szCs w:val="24"/>
          </w:rPr>
          <w:t xml:space="preserve"> doing the same and teach </w:t>
        </w:r>
      </w:ins>
      <w:ins w:id="124" w:author=". David ." w:date="2023-11-10T00:42:00Z">
        <w:r w:rsidR="00CD2CA2">
          <w:rPr>
            <w:rFonts w:ascii="Arial" w:hAnsi="Arial" w:cs="Arial"/>
            <w:sz w:val="24"/>
            <w:szCs w:val="24"/>
          </w:rPr>
          <w:t xml:space="preserve">computational skills </w:t>
        </w:r>
      </w:ins>
      <w:ins w:id="125" w:author=". David ." w:date="2023-11-10T00:38:00Z">
        <w:r w:rsidR="004F7335">
          <w:rPr>
            <w:rFonts w:ascii="Arial" w:hAnsi="Arial" w:cs="Arial"/>
            <w:sz w:val="24"/>
            <w:szCs w:val="24"/>
          </w:rPr>
          <w:t>to Duke graduate students.</w:t>
        </w:r>
      </w:ins>
      <w:del w:id="126" w:author=". David ." w:date="2023-11-10T00:38:00Z">
        <w:r w:rsidR="00E207F0" w:rsidDel="004F7335">
          <w:rPr>
            <w:rFonts w:ascii="Arial" w:hAnsi="Arial" w:cs="Arial"/>
            <w:sz w:val="24"/>
            <w:szCs w:val="24"/>
          </w:rPr>
          <w:delText xml:space="preserve"> helping the community at Duke during my PhD</w:delText>
        </w:r>
      </w:del>
      <w:r w:rsidR="00E207F0">
        <w:rPr>
          <w:rFonts w:ascii="Arial" w:hAnsi="Arial" w:cs="Arial"/>
          <w:sz w:val="24"/>
          <w:szCs w:val="24"/>
        </w:rPr>
        <w:t>.</w:t>
      </w:r>
      <w:ins w:id="127" w:author=". David ." w:date="2023-11-10T00:42:00Z">
        <w:r w:rsidR="00CD2CA2">
          <w:rPr>
            <w:rFonts w:ascii="Arial" w:hAnsi="Arial" w:cs="Arial"/>
            <w:sz w:val="24"/>
            <w:szCs w:val="24"/>
          </w:rPr>
          <w:t xml:space="preserve"> There are many opportunities that will allow me to do so, such as being a teaching assistant for the </w:t>
        </w:r>
      </w:ins>
      <w:ins w:id="128" w:author=". David ." w:date="2023-11-10T00:43:00Z">
        <w:r w:rsidR="00CD2CA2">
          <w:rPr>
            <w:rFonts w:ascii="Arial" w:hAnsi="Arial" w:cs="Arial"/>
            <w:sz w:val="24"/>
            <w:szCs w:val="24"/>
          </w:rPr>
          <w:t xml:space="preserve">statistics or programming courses in </w:t>
        </w:r>
        <w:r w:rsidR="00CD2CA2">
          <w:rPr>
            <w:rFonts w:ascii="Arial" w:hAnsi="Arial" w:cs="Arial"/>
            <w:sz w:val="24"/>
            <w:szCs w:val="24"/>
          </w:rPr>
          <w:lastRenderedPageBreak/>
          <w:t>Neurobiology, or</w:t>
        </w:r>
      </w:ins>
      <w:ins w:id="129" w:author=". David ." w:date="2023-11-10T00:44:00Z">
        <w:r w:rsidR="00CD2CA2">
          <w:rPr>
            <w:rFonts w:ascii="Arial" w:hAnsi="Arial" w:cs="Arial"/>
            <w:sz w:val="24"/>
            <w:szCs w:val="24"/>
          </w:rPr>
          <w:t xml:space="preserve"> teaching in</w:t>
        </w:r>
      </w:ins>
      <w:ins w:id="130" w:author=". David ." w:date="2023-11-10T00:43:00Z">
        <w:r w:rsidR="00CD2CA2">
          <w:rPr>
            <w:rFonts w:ascii="Arial" w:hAnsi="Arial" w:cs="Arial"/>
            <w:sz w:val="24"/>
            <w:szCs w:val="24"/>
          </w:rPr>
          <w:t xml:space="preserve"> the bi-weekly methods workshop for neuroscientists. </w:t>
        </w:r>
      </w:ins>
      <w:r w:rsidR="00E207F0">
        <w:rPr>
          <w:rFonts w:ascii="Arial" w:hAnsi="Arial" w:cs="Arial"/>
          <w:sz w:val="24"/>
          <w:szCs w:val="24"/>
        </w:rPr>
        <w:t xml:space="preserve"> </w:t>
      </w:r>
      <w:del w:id="131" w:author=". David ." w:date="2023-11-10T00:44:00Z">
        <w:r w:rsidR="00E207F0" w:rsidDel="00CD2CA2">
          <w:rPr>
            <w:rFonts w:ascii="Arial" w:hAnsi="Arial" w:cs="Arial"/>
            <w:sz w:val="24"/>
            <w:szCs w:val="24"/>
          </w:rPr>
          <w:delText>I intend to do so by being a TA for the programming class in Neurobiology next year. People from my lab also host</w:delText>
        </w:r>
        <w:r w:rsidR="00534501" w:rsidDel="00CD2CA2">
          <w:rPr>
            <w:rFonts w:ascii="Arial" w:hAnsi="Arial" w:cs="Arial"/>
            <w:sz w:val="24"/>
            <w:szCs w:val="24"/>
          </w:rPr>
          <w:delText xml:space="preserve"> bi-weekly</w:delText>
        </w:r>
        <w:r w:rsidR="00E207F0" w:rsidDel="00CD2CA2">
          <w:rPr>
            <w:rFonts w:ascii="Arial" w:hAnsi="Arial" w:cs="Arial"/>
            <w:sz w:val="24"/>
            <w:szCs w:val="24"/>
          </w:rPr>
          <w:delText xml:space="preserve"> methods workshop for neuroscientists</w:delText>
        </w:r>
        <w:r w:rsidR="00534501" w:rsidDel="00CD2CA2">
          <w:rPr>
            <w:rFonts w:ascii="Arial" w:hAnsi="Arial" w:cs="Arial"/>
            <w:sz w:val="24"/>
            <w:szCs w:val="24"/>
          </w:rPr>
          <w:delText xml:space="preserve">, which is definitely something I would like to help with as well. </w:delText>
        </w:r>
      </w:del>
      <w:r w:rsidR="00534501">
        <w:rPr>
          <w:rFonts w:ascii="Arial" w:hAnsi="Arial" w:cs="Arial"/>
          <w:sz w:val="24"/>
          <w:szCs w:val="24"/>
        </w:rPr>
        <w:t>These opportunities are great teaching experience</w:t>
      </w:r>
      <w:ins w:id="132" w:author=". David ." w:date="2023-11-10T00:39:00Z">
        <w:r w:rsidR="00CD2CA2">
          <w:rPr>
            <w:rFonts w:ascii="Arial" w:hAnsi="Arial" w:cs="Arial"/>
            <w:sz w:val="24"/>
            <w:szCs w:val="24"/>
          </w:rPr>
          <w:t>s</w:t>
        </w:r>
      </w:ins>
      <w:ins w:id="133" w:author=". David ." w:date="2023-11-10T00:44:00Z">
        <w:r w:rsidR="00CD2CA2">
          <w:rPr>
            <w:rFonts w:ascii="Arial" w:hAnsi="Arial" w:cs="Arial"/>
            <w:sz w:val="24"/>
            <w:szCs w:val="24"/>
          </w:rPr>
          <w:t xml:space="preserve"> that will not only help my community but also</w:t>
        </w:r>
      </w:ins>
      <w:del w:id="134" w:author=". David ." w:date="2023-11-10T00:44:00Z">
        <w:r w:rsidR="00534501" w:rsidDel="00CD2CA2">
          <w:rPr>
            <w:rFonts w:ascii="Arial" w:hAnsi="Arial" w:cs="Arial"/>
            <w:sz w:val="24"/>
            <w:szCs w:val="24"/>
          </w:rPr>
          <w:delText xml:space="preserve"> that will</w:delText>
        </w:r>
      </w:del>
      <w:r w:rsidR="00534501">
        <w:rPr>
          <w:rFonts w:ascii="Arial" w:hAnsi="Arial" w:cs="Arial"/>
          <w:sz w:val="24"/>
          <w:szCs w:val="24"/>
        </w:rPr>
        <w:t xml:space="preserve"> prepare me to become a professor in the future. </w:t>
      </w:r>
      <w:r w:rsidR="003D5BE5">
        <w:rPr>
          <w:rFonts w:ascii="Arial" w:hAnsi="Arial" w:cs="Arial"/>
          <w:sz w:val="24"/>
          <w:szCs w:val="24"/>
        </w:rPr>
        <w:t xml:space="preserve"> </w:t>
      </w:r>
      <w:commentRangeEnd w:id="117"/>
      <w:r w:rsidR="001772CC">
        <w:rPr>
          <w:rStyle w:val="CommentReference"/>
        </w:rPr>
        <w:commentReference w:id="117"/>
      </w:r>
    </w:p>
    <w:p w14:paraId="207515A0" w14:textId="5DC1A1D6" w:rsidR="006E3ACB" w:rsidRPr="008E6C91" w:rsidRDefault="0081290F" w:rsidP="00EB021E">
      <w:pPr>
        <w:spacing w:after="0" w:line="360" w:lineRule="auto"/>
        <w:ind w:firstLine="720"/>
        <w:jc w:val="both"/>
        <w:rPr>
          <w:rFonts w:ascii="Arial" w:hAnsi="Arial" w:cs="Arial"/>
          <w:sz w:val="24"/>
          <w:szCs w:val="24"/>
        </w:rPr>
      </w:pPr>
      <w:r>
        <w:rPr>
          <w:rFonts w:ascii="Arial" w:hAnsi="Arial" w:cs="Arial"/>
          <w:sz w:val="24"/>
          <w:szCs w:val="24"/>
        </w:rPr>
        <w:t>After I complete my graduate training at Duke, I want to pursue a post-doc with the goal of becoming a professor in theoretical neuroscience</w:t>
      </w:r>
      <w:del w:id="135" w:author="John Pearson" w:date="2023-11-07T15:44:00Z">
        <w:r w:rsidDel="001772CC">
          <w:rPr>
            <w:rFonts w:ascii="Arial" w:hAnsi="Arial" w:cs="Arial"/>
            <w:sz w:val="24"/>
            <w:szCs w:val="24"/>
          </w:rPr>
          <w:delText xml:space="preserve"> at a top university like Duke</w:delText>
        </w:r>
      </w:del>
      <w:r>
        <w:rPr>
          <w:rFonts w:ascii="Arial" w:hAnsi="Arial" w:cs="Arial"/>
          <w:sz w:val="24"/>
          <w:szCs w:val="24"/>
        </w:rPr>
        <w:t>. I want to develop theories of how the brain works that not only apply to the retina, but to the brain as a whole. I am especially interested in studying computational models of inhibition and synaptic plasticity</w:t>
      </w:r>
      <w:del w:id="136" w:author="John Pearson" w:date="2023-11-07T15:44:00Z">
        <w:r w:rsidDel="001772CC">
          <w:rPr>
            <w:rFonts w:ascii="Arial" w:hAnsi="Arial" w:cs="Arial"/>
            <w:sz w:val="24"/>
            <w:szCs w:val="24"/>
          </w:rPr>
          <w:delText>,</w:delText>
        </w:r>
      </w:del>
      <w:r>
        <w:rPr>
          <w:rFonts w:ascii="Arial" w:hAnsi="Arial" w:cs="Arial"/>
          <w:sz w:val="24"/>
          <w:szCs w:val="24"/>
        </w:rPr>
        <w:t xml:space="preserve"> and us</w:t>
      </w:r>
      <w:ins w:id="137" w:author="John Pearson" w:date="2023-11-07T15:44:00Z">
        <w:r w:rsidR="001772CC">
          <w:rPr>
            <w:rFonts w:ascii="Arial" w:hAnsi="Arial" w:cs="Arial"/>
            <w:sz w:val="24"/>
            <w:szCs w:val="24"/>
          </w:rPr>
          <w:t>ing</w:t>
        </w:r>
      </w:ins>
      <w:del w:id="138" w:author="John Pearson" w:date="2023-11-07T15:44:00Z">
        <w:r w:rsidDel="001772CC">
          <w:rPr>
            <w:rFonts w:ascii="Arial" w:hAnsi="Arial" w:cs="Arial"/>
            <w:sz w:val="24"/>
            <w:szCs w:val="24"/>
          </w:rPr>
          <w:delText>e</w:delText>
        </w:r>
      </w:del>
      <w:r>
        <w:rPr>
          <w:rFonts w:ascii="Arial" w:hAnsi="Arial" w:cs="Arial"/>
          <w:sz w:val="24"/>
          <w:szCs w:val="24"/>
        </w:rPr>
        <w:t xml:space="preserve"> such models to explain how systems (e.g.</w:t>
      </w:r>
      <w:ins w:id="139" w:author="John Pearson" w:date="2023-11-07T15:44:00Z">
        <w:r w:rsidR="001772CC">
          <w:rPr>
            <w:rFonts w:ascii="Arial" w:hAnsi="Arial" w:cs="Arial"/>
            <w:sz w:val="24"/>
            <w:szCs w:val="24"/>
          </w:rPr>
          <w:t>,</w:t>
        </w:r>
      </w:ins>
      <w:r>
        <w:rPr>
          <w:rFonts w:ascii="Arial" w:hAnsi="Arial" w:cs="Arial"/>
          <w:sz w:val="24"/>
          <w:szCs w:val="24"/>
        </w:rPr>
        <w:t xml:space="preserve"> vision) process information. Combined with my current rigorous training in computational methods, my previous training in experimental neuroscience would make me the perfect candidate to collaborate with experimentalists and build theoretical models from their data.</w:t>
      </w:r>
      <w:r w:rsidR="004B6CA6">
        <w:rPr>
          <w:rFonts w:ascii="Arial" w:hAnsi="Arial" w:cs="Arial"/>
          <w:sz w:val="24"/>
          <w:szCs w:val="24"/>
        </w:rPr>
        <w:t xml:space="preserve"> </w:t>
      </w:r>
      <w:commentRangeStart w:id="140"/>
      <w:del w:id="141" w:author=". David ." w:date="2023-11-10T00:20:00Z">
        <w:r w:rsidR="004B6CA6" w:rsidDel="00480F78">
          <w:rPr>
            <w:rFonts w:ascii="Arial" w:hAnsi="Arial" w:cs="Arial"/>
            <w:sz w:val="24"/>
            <w:szCs w:val="24"/>
          </w:rPr>
          <w:delText xml:space="preserve">Since I will have </w:delText>
        </w:r>
        <w:commentRangeEnd w:id="140"/>
        <w:r w:rsidR="001772CC" w:rsidDel="00480F78">
          <w:rPr>
            <w:rStyle w:val="CommentReference"/>
          </w:rPr>
          <w:commentReference w:id="140"/>
        </w:r>
        <w:r w:rsidR="004B6CA6" w:rsidDel="00480F78">
          <w:rPr>
            <w:rFonts w:ascii="Arial" w:hAnsi="Arial" w:cs="Arial"/>
            <w:sz w:val="24"/>
            <w:szCs w:val="24"/>
          </w:rPr>
          <w:delText>completed completed the required courses for Neurobiology next fall, I will be able to fully dedicate myself to my research.</w:delText>
        </w:r>
        <w:r w:rsidDel="00480F78">
          <w:rPr>
            <w:rFonts w:ascii="Arial" w:hAnsi="Arial" w:cs="Arial"/>
            <w:sz w:val="24"/>
            <w:szCs w:val="24"/>
          </w:rPr>
          <w:delText xml:space="preserve"> </w:delText>
        </w:r>
      </w:del>
      <w:r w:rsidR="00342A77">
        <w:rPr>
          <w:rFonts w:ascii="Arial" w:hAnsi="Arial" w:cs="Arial"/>
          <w:sz w:val="24"/>
          <w:szCs w:val="24"/>
        </w:rPr>
        <w:t>Receiving</w:t>
      </w:r>
      <w:r w:rsidR="00EF710A">
        <w:rPr>
          <w:rFonts w:ascii="Arial" w:hAnsi="Arial" w:cs="Arial"/>
          <w:sz w:val="24"/>
          <w:szCs w:val="24"/>
        </w:rPr>
        <w:t xml:space="preserve"> the</w:t>
      </w:r>
      <w:r w:rsidR="00B27EAC">
        <w:rPr>
          <w:rFonts w:ascii="Arial" w:hAnsi="Arial" w:cs="Arial"/>
          <w:sz w:val="24"/>
          <w:szCs w:val="24"/>
        </w:rPr>
        <w:t xml:space="preserve"> Myra and Bonne fellowship</w:t>
      </w:r>
      <w:r w:rsidR="00EF710A">
        <w:rPr>
          <w:rFonts w:ascii="Arial" w:hAnsi="Arial" w:cs="Arial"/>
          <w:sz w:val="24"/>
          <w:szCs w:val="24"/>
        </w:rPr>
        <w:t xml:space="preserve"> </w:t>
      </w:r>
      <w:r w:rsidR="00342A77">
        <w:rPr>
          <w:rFonts w:ascii="Arial" w:hAnsi="Arial" w:cs="Arial"/>
          <w:sz w:val="24"/>
          <w:szCs w:val="24"/>
        </w:rPr>
        <w:t xml:space="preserve">will allow me to complete the </w:t>
      </w:r>
      <w:r w:rsidR="00FF48AE">
        <w:rPr>
          <w:rFonts w:ascii="Arial" w:hAnsi="Arial" w:cs="Arial"/>
          <w:sz w:val="24"/>
          <w:szCs w:val="24"/>
        </w:rPr>
        <w:t>above-mentioned</w:t>
      </w:r>
      <w:r w:rsidR="00342A77">
        <w:rPr>
          <w:rFonts w:ascii="Arial" w:hAnsi="Arial" w:cs="Arial"/>
          <w:sz w:val="24"/>
          <w:szCs w:val="24"/>
        </w:rPr>
        <w:t xml:space="preserve"> </w:t>
      </w:r>
      <w:r w:rsidR="00EF710A">
        <w:rPr>
          <w:rFonts w:ascii="Arial" w:hAnsi="Arial" w:cs="Arial"/>
          <w:sz w:val="24"/>
          <w:szCs w:val="24"/>
        </w:rPr>
        <w:t>research</w:t>
      </w:r>
      <w:r w:rsidR="00342A77">
        <w:rPr>
          <w:rFonts w:ascii="Arial" w:hAnsi="Arial" w:cs="Arial"/>
          <w:sz w:val="24"/>
          <w:szCs w:val="24"/>
        </w:rPr>
        <w:t xml:space="preserve"> </w:t>
      </w:r>
      <w:r w:rsidR="004B6CA6">
        <w:rPr>
          <w:rFonts w:ascii="Arial" w:hAnsi="Arial" w:cs="Arial"/>
          <w:sz w:val="24"/>
          <w:szCs w:val="24"/>
        </w:rPr>
        <w:t>project</w:t>
      </w:r>
      <w:r w:rsidR="00335024">
        <w:rPr>
          <w:rFonts w:ascii="Arial" w:hAnsi="Arial" w:cs="Arial"/>
          <w:sz w:val="24"/>
          <w:szCs w:val="24"/>
        </w:rPr>
        <w:t xml:space="preserve">, </w:t>
      </w:r>
      <w:commentRangeStart w:id="142"/>
      <w:r w:rsidR="00335024">
        <w:rPr>
          <w:rFonts w:ascii="Arial" w:hAnsi="Arial" w:cs="Arial"/>
          <w:sz w:val="24"/>
          <w:szCs w:val="24"/>
        </w:rPr>
        <w:t>which I will be able to fully dedicate myself to since I will have completed my training requirements for Neurobiology next fall</w:t>
      </w:r>
      <w:commentRangeEnd w:id="142"/>
      <w:r w:rsidR="001772CC">
        <w:rPr>
          <w:rStyle w:val="CommentReference"/>
        </w:rPr>
        <w:commentReference w:id="142"/>
      </w:r>
      <w:r w:rsidR="00335024">
        <w:rPr>
          <w:rFonts w:ascii="Arial" w:hAnsi="Arial" w:cs="Arial"/>
          <w:sz w:val="24"/>
          <w:szCs w:val="24"/>
        </w:rPr>
        <w:t xml:space="preserve">. </w:t>
      </w:r>
      <w:commentRangeStart w:id="143"/>
      <w:commentRangeStart w:id="144"/>
      <w:r w:rsidR="00335024">
        <w:rPr>
          <w:rFonts w:ascii="Arial" w:hAnsi="Arial" w:cs="Arial"/>
          <w:sz w:val="24"/>
          <w:szCs w:val="24"/>
        </w:rPr>
        <w:t xml:space="preserve">Doing so will </w:t>
      </w:r>
      <w:r w:rsidR="00342A77">
        <w:rPr>
          <w:rFonts w:ascii="Arial" w:hAnsi="Arial" w:cs="Arial"/>
          <w:sz w:val="24"/>
          <w:szCs w:val="24"/>
        </w:rPr>
        <w:t>get me closer to</w:t>
      </w:r>
      <w:r w:rsidR="00121817">
        <w:rPr>
          <w:rFonts w:ascii="Arial" w:hAnsi="Arial" w:cs="Arial"/>
          <w:sz w:val="24"/>
          <w:szCs w:val="24"/>
        </w:rPr>
        <w:t xml:space="preserve"> my goal of</w:t>
      </w:r>
      <w:r w:rsidR="00342A77">
        <w:rPr>
          <w:rFonts w:ascii="Arial" w:hAnsi="Arial" w:cs="Arial"/>
          <w:sz w:val="24"/>
          <w:szCs w:val="24"/>
        </w:rPr>
        <w:t xml:space="preserve"> becoming a professor in theoretical neuroscience</w:t>
      </w:r>
      <w:ins w:id="145" w:author=". David ." w:date="2023-11-10T01:08:00Z">
        <w:r w:rsidR="00174DAD">
          <w:rPr>
            <w:rFonts w:ascii="Arial" w:hAnsi="Arial" w:cs="Arial"/>
            <w:sz w:val="24"/>
            <w:szCs w:val="24"/>
          </w:rPr>
          <w:t xml:space="preserve">. </w:t>
        </w:r>
      </w:ins>
      <w:ins w:id="146" w:author=". David ." w:date="2023-11-10T01:09:00Z">
        <w:r w:rsidR="00174DAD">
          <w:rPr>
            <w:rFonts w:ascii="Arial" w:hAnsi="Arial" w:cs="Arial"/>
            <w:sz w:val="24"/>
            <w:szCs w:val="24"/>
          </w:rPr>
          <w:t xml:space="preserve">I hope </w:t>
        </w:r>
      </w:ins>
      <w:ins w:id="147" w:author=". David ." w:date="2023-11-10T01:10:00Z">
        <w:r w:rsidR="00174DAD">
          <w:rPr>
            <w:rFonts w:ascii="Arial" w:hAnsi="Arial" w:cs="Arial"/>
            <w:sz w:val="24"/>
            <w:szCs w:val="24"/>
          </w:rPr>
          <w:t xml:space="preserve">that </w:t>
        </w:r>
      </w:ins>
      <w:ins w:id="148" w:author=". David ." w:date="2023-11-10T01:11:00Z">
        <w:r w:rsidR="00174DAD">
          <w:rPr>
            <w:rFonts w:ascii="Arial" w:hAnsi="Arial" w:cs="Arial"/>
            <w:sz w:val="24"/>
            <w:szCs w:val="24"/>
          </w:rPr>
          <w:t>by developing better theories, I can help us unde</w:t>
        </w:r>
      </w:ins>
      <w:ins w:id="149" w:author=". David ." w:date="2023-11-10T01:12:00Z">
        <w:r w:rsidR="00174DAD">
          <w:rPr>
            <w:rFonts w:ascii="Arial" w:hAnsi="Arial" w:cs="Arial"/>
            <w:sz w:val="24"/>
            <w:szCs w:val="24"/>
          </w:rPr>
          <w:t xml:space="preserve">rstand the essence of what neurons do – which will, in turn, help the field to </w:t>
        </w:r>
      </w:ins>
      <w:ins w:id="150" w:author=". David ." w:date="2023-11-10T01:13:00Z">
        <w:r w:rsidR="00174DAD">
          <w:rPr>
            <w:rFonts w:ascii="Arial" w:hAnsi="Arial" w:cs="Arial"/>
            <w:sz w:val="24"/>
            <w:szCs w:val="24"/>
          </w:rPr>
          <w:t>perform expe</w:t>
        </w:r>
      </w:ins>
      <w:ins w:id="151" w:author=". David ." w:date="2023-11-10T01:12:00Z">
        <w:r w:rsidR="00174DAD">
          <w:rPr>
            <w:rFonts w:ascii="Arial" w:hAnsi="Arial" w:cs="Arial"/>
            <w:sz w:val="24"/>
            <w:szCs w:val="24"/>
          </w:rPr>
          <w:t>riments</w:t>
        </w:r>
      </w:ins>
      <w:ins w:id="152" w:author=". David ." w:date="2023-11-10T01:13:00Z">
        <w:r w:rsidR="00174DAD">
          <w:rPr>
            <w:rFonts w:ascii="Arial" w:hAnsi="Arial" w:cs="Arial"/>
            <w:sz w:val="24"/>
            <w:szCs w:val="24"/>
          </w:rPr>
          <w:t xml:space="preserve"> that test and build on these ideas</w:t>
        </w:r>
      </w:ins>
      <w:ins w:id="153" w:author=". David ." w:date="2023-11-10T01:12:00Z">
        <w:r w:rsidR="00174DAD">
          <w:rPr>
            <w:rFonts w:ascii="Arial" w:hAnsi="Arial" w:cs="Arial"/>
            <w:sz w:val="24"/>
            <w:szCs w:val="24"/>
          </w:rPr>
          <w:t xml:space="preserve">. </w:t>
        </w:r>
      </w:ins>
      <w:ins w:id="154" w:author=". David ." w:date="2023-11-10T01:11:00Z">
        <w:r w:rsidR="00174DAD">
          <w:rPr>
            <w:rFonts w:ascii="Arial" w:hAnsi="Arial" w:cs="Arial"/>
            <w:sz w:val="24"/>
            <w:szCs w:val="24"/>
          </w:rPr>
          <w:t xml:space="preserve"> </w:t>
        </w:r>
      </w:ins>
      <w:del w:id="155" w:author=". David ." w:date="2023-11-10T01:11:00Z">
        <w:r w:rsidR="00270A3D" w:rsidDel="00174DAD">
          <w:rPr>
            <w:rFonts w:ascii="Arial" w:hAnsi="Arial" w:cs="Arial"/>
            <w:sz w:val="24"/>
            <w:szCs w:val="24"/>
          </w:rPr>
          <w:delText xml:space="preserve"> and </w:delText>
        </w:r>
        <w:r w:rsidR="006E26A6" w:rsidDel="00174DAD">
          <w:rPr>
            <w:rFonts w:ascii="Arial" w:hAnsi="Arial" w:cs="Arial"/>
            <w:sz w:val="24"/>
            <w:szCs w:val="24"/>
          </w:rPr>
          <w:delText>develop</w:delText>
        </w:r>
        <w:r w:rsidR="00270A3D" w:rsidDel="00174DAD">
          <w:rPr>
            <w:rFonts w:ascii="Arial" w:hAnsi="Arial" w:cs="Arial"/>
            <w:sz w:val="24"/>
            <w:szCs w:val="24"/>
          </w:rPr>
          <w:delText xml:space="preserve"> better normative explanations of neural systems</w:delText>
        </w:r>
        <w:commentRangeEnd w:id="143"/>
        <w:r w:rsidR="001772CC" w:rsidDel="00174DAD">
          <w:rPr>
            <w:rStyle w:val="CommentReference"/>
          </w:rPr>
          <w:commentReference w:id="143"/>
        </w:r>
        <w:commentRangeEnd w:id="144"/>
        <w:r w:rsidR="007C3C62" w:rsidDel="00174DAD">
          <w:rPr>
            <w:rStyle w:val="CommentReference"/>
          </w:rPr>
          <w:commentReference w:id="144"/>
        </w:r>
        <w:r w:rsidR="00270A3D" w:rsidDel="00174DAD">
          <w:rPr>
            <w:rFonts w:ascii="Arial" w:hAnsi="Arial" w:cs="Arial"/>
            <w:sz w:val="24"/>
            <w:szCs w:val="24"/>
          </w:rPr>
          <w:delText xml:space="preserve">. </w:delText>
        </w:r>
        <w:r w:rsidR="00CB78E7" w:rsidDel="00174DAD">
          <w:rPr>
            <w:rFonts w:ascii="Arial" w:hAnsi="Arial" w:cs="Arial"/>
            <w:sz w:val="24"/>
            <w:szCs w:val="24"/>
          </w:rPr>
          <w:delText xml:space="preserve">  </w:delText>
        </w:r>
      </w:del>
    </w:p>
    <w:sectPr w:rsidR="006E3ACB" w:rsidRPr="008E6C9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Pearson" w:date="2023-11-07T15:28:00Z" w:initials="JP">
    <w:p w14:paraId="717EF8D7" w14:textId="77777777" w:rsidR="001B32A0" w:rsidRDefault="001B32A0" w:rsidP="00E46E8C">
      <w:r>
        <w:rPr>
          <w:rStyle w:val="CommentReference"/>
        </w:rPr>
        <w:annotationRef/>
      </w:r>
      <w:r>
        <w:rPr>
          <w:color w:val="000000"/>
          <w:sz w:val="20"/>
          <w:szCs w:val="20"/>
        </w:rPr>
        <w:t>If you can’t cite works at the bottom, you could say, “According to XXX, there are three…”</w:t>
      </w:r>
    </w:p>
  </w:comment>
  <w:comment w:id="27" w:author="John Pearson" w:date="2023-11-07T15:29:00Z" w:initials="JP">
    <w:p w14:paraId="352DB781" w14:textId="77777777" w:rsidR="001B32A0" w:rsidRDefault="001B32A0" w:rsidP="008F4BD4">
      <w:r>
        <w:rPr>
          <w:rStyle w:val="CommentReference"/>
        </w:rPr>
        <w:annotationRef/>
      </w:r>
      <w:r>
        <w:rPr>
          <w:color w:val="000000"/>
          <w:sz w:val="20"/>
          <w:szCs w:val="20"/>
        </w:rPr>
        <w:t xml:space="preserve">I might say that evolution is the normative explanation, but what we lack are </w:t>
      </w:r>
      <w:r>
        <w:rPr>
          <w:i/>
          <w:iCs/>
          <w:color w:val="000000"/>
          <w:sz w:val="20"/>
          <w:szCs w:val="20"/>
        </w:rPr>
        <w:t>proxies</w:t>
      </w:r>
      <w:r>
        <w:rPr>
          <w:color w:val="000000"/>
          <w:sz w:val="20"/>
          <w:szCs w:val="20"/>
        </w:rPr>
        <w:t xml:space="preserve"> for evolutionary fitness that allow us to make theoretical predictions in practice.</w:t>
      </w:r>
    </w:p>
  </w:comment>
  <w:comment w:id="29" w:author="John Pearson" w:date="2023-11-07T15:29:00Z" w:initials="JP">
    <w:p w14:paraId="07B2D2C5" w14:textId="77777777" w:rsidR="001B32A0" w:rsidRDefault="001B32A0" w:rsidP="00160800">
      <w:r>
        <w:rPr>
          <w:rStyle w:val="CommentReference"/>
        </w:rPr>
        <w:annotationRef/>
      </w:r>
      <w:r>
        <w:rPr>
          <w:color w:val="000000"/>
          <w:sz w:val="20"/>
          <w:szCs w:val="20"/>
        </w:rPr>
        <w:t>Jargon</w:t>
      </w:r>
    </w:p>
  </w:comment>
  <w:comment w:id="33" w:author="John Pearson" w:date="2023-11-07T15:29:00Z" w:initials="JP">
    <w:p w14:paraId="4B9D4FB8" w14:textId="77777777" w:rsidR="001B32A0" w:rsidRDefault="001B32A0" w:rsidP="00B146BE">
      <w:r>
        <w:rPr>
          <w:rStyle w:val="CommentReference"/>
        </w:rPr>
        <w:annotationRef/>
      </w:r>
      <w:r>
        <w:rPr>
          <w:color w:val="000000"/>
          <w:sz w:val="20"/>
          <w:szCs w:val="20"/>
        </w:rPr>
        <w:t>I don’t think objective functions are synonymous with computations. Many computational algorithms can optimize the same objective function.</w:t>
      </w:r>
    </w:p>
  </w:comment>
  <w:comment w:id="49" w:author="John Pearson" w:date="2023-11-07T15:32:00Z" w:initials="JP">
    <w:p w14:paraId="0A6A8BEF" w14:textId="77777777" w:rsidR="001B32A0" w:rsidRDefault="001B32A0" w:rsidP="00A444C6">
      <w:r>
        <w:rPr>
          <w:rStyle w:val="CommentReference"/>
        </w:rPr>
        <w:annotationRef/>
      </w:r>
      <w:r>
        <w:rPr>
          <w:color w:val="000000"/>
          <w:sz w:val="20"/>
          <w:szCs w:val="20"/>
        </w:rPr>
        <w:t>More specific? The writing will be stronger if you can remove the cliche.</w:t>
      </w:r>
    </w:p>
  </w:comment>
  <w:comment w:id="57" w:author="John Pearson" w:date="2023-11-07T15:33:00Z" w:initials="JP">
    <w:p w14:paraId="61D134E7" w14:textId="77777777" w:rsidR="001B32A0" w:rsidRDefault="001B32A0" w:rsidP="009B0717">
      <w:r>
        <w:rPr>
          <w:rStyle w:val="CommentReference"/>
        </w:rPr>
        <w:annotationRef/>
      </w:r>
      <w:r>
        <w:rPr>
          <w:color w:val="000000"/>
          <w:sz w:val="20"/>
          <w:szCs w:val="20"/>
        </w:rPr>
        <w:t>It’s not clear what links this paragraph to the previous one. I think you mean this as a lead-in to your academic history, but that doesn’t become apparent until well into the paragraph, leaving the reader confused.</w:t>
      </w:r>
    </w:p>
  </w:comment>
  <w:comment w:id="78" w:author="John Pearson" w:date="2023-11-07T15:37:00Z" w:initials="JP">
    <w:p w14:paraId="2A8E197B" w14:textId="77777777" w:rsidR="001772CC" w:rsidRDefault="001772CC" w:rsidP="005B0CC4">
      <w:r>
        <w:rPr>
          <w:rStyle w:val="CommentReference"/>
        </w:rPr>
        <w:annotationRef/>
      </w:r>
      <w:r>
        <w:rPr>
          <w:color w:val="000000"/>
          <w:sz w:val="20"/>
          <w:szCs w:val="20"/>
        </w:rPr>
        <w:t>This is sort of vague. Can you be more specific?</w:t>
      </w:r>
    </w:p>
  </w:comment>
  <w:comment w:id="80" w:author="John Pearson" w:date="2023-11-07T15:37:00Z" w:initials="JP">
    <w:p w14:paraId="6AF20D8A" w14:textId="77777777" w:rsidR="001772CC" w:rsidRDefault="001772CC" w:rsidP="006A2BAC">
      <w:r>
        <w:rPr>
          <w:rStyle w:val="CommentReference"/>
        </w:rPr>
        <w:annotationRef/>
      </w:r>
      <w:r>
        <w:rPr>
          <w:color w:val="000000"/>
          <w:sz w:val="20"/>
          <w:szCs w:val="20"/>
        </w:rPr>
        <w:t>What reason? What does this refer back to?</w:t>
      </w:r>
    </w:p>
  </w:comment>
  <w:comment w:id="97" w:author="John Pearson" w:date="2023-11-07T15:41:00Z" w:initials="JP">
    <w:p w14:paraId="4C8F7206" w14:textId="77777777" w:rsidR="001772CC" w:rsidRDefault="001772CC" w:rsidP="00B14FD0">
      <w:r>
        <w:rPr>
          <w:rStyle w:val="CommentReference"/>
        </w:rPr>
        <w:annotationRef/>
      </w:r>
      <w:r>
        <w:rPr>
          <w:color w:val="000000"/>
          <w:sz w:val="20"/>
          <w:szCs w:val="20"/>
        </w:rPr>
        <w:t>Again, pretty vague.</w:t>
      </w:r>
    </w:p>
  </w:comment>
  <w:comment w:id="114" w:author="John Pearson" w:date="2023-11-07T15:43:00Z" w:initials="JP">
    <w:p w14:paraId="131893B9" w14:textId="77777777" w:rsidR="001772CC" w:rsidRDefault="001772CC" w:rsidP="005C52C4">
      <w:r>
        <w:rPr>
          <w:rStyle w:val="CommentReference"/>
        </w:rPr>
        <w:annotationRef/>
      </w:r>
      <w:r>
        <w:rPr>
          <w:color w:val="000000"/>
          <w:sz w:val="20"/>
          <w:szCs w:val="20"/>
        </w:rPr>
        <w:t>I don’t think this works as a lead-in. I would suggest either signposting that you are interested in giving back to the field or, as in the next sentence, that quantitative skills are critical for neuroscience, and you aim to give back.</w:t>
      </w:r>
    </w:p>
    <w:p w14:paraId="30E7EEE2" w14:textId="77777777" w:rsidR="001772CC" w:rsidRDefault="001772CC" w:rsidP="005C52C4"/>
    <w:p w14:paraId="69A3C524" w14:textId="77777777" w:rsidR="001772CC" w:rsidRDefault="001772CC" w:rsidP="005C52C4">
      <w:r>
        <w:rPr>
          <w:color w:val="000000"/>
          <w:sz w:val="20"/>
          <w:szCs w:val="20"/>
        </w:rPr>
        <w:t>More bluntly: This is not the topic of the paragraph, so putting it in topic sentence position confuses the reader.</w:t>
      </w:r>
    </w:p>
  </w:comment>
  <w:comment w:id="117" w:author="John Pearson" w:date="2023-11-07T15:44:00Z" w:initials="JP">
    <w:p w14:paraId="6EC4D717" w14:textId="77777777" w:rsidR="001772CC" w:rsidRDefault="001772CC" w:rsidP="007C36F7">
      <w:r>
        <w:rPr>
          <w:rStyle w:val="CommentReference"/>
        </w:rPr>
        <w:annotationRef/>
      </w:r>
      <w:r>
        <w:rPr>
          <w:color w:val="000000"/>
          <w:sz w:val="20"/>
          <w:szCs w:val="20"/>
        </w:rPr>
        <w:t>These are all fine things to note, but they don’t flow into each other well. Each sentence should pick up where the last left off, and this is more of a bullet list in paragraph form.</w:t>
      </w:r>
    </w:p>
  </w:comment>
  <w:comment w:id="140" w:author="John Pearson" w:date="2023-11-07T15:45:00Z" w:initials="JP">
    <w:p w14:paraId="1D9F5BBF" w14:textId="77777777" w:rsidR="001772CC" w:rsidRDefault="001772CC" w:rsidP="00B84F96">
      <w:r>
        <w:rPr>
          <w:rStyle w:val="CommentReference"/>
        </w:rPr>
        <w:annotationRef/>
      </w:r>
      <w:r>
        <w:rPr>
          <w:color w:val="000000"/>
          <w:sz w:val="20"/>
          <w:szCs w:val="20"/>
        </w:rPr>
        <w:t>This sentence marks a change in topic for the paragraph. What’s the link to the foregoing?</w:t>
      </w:r>
    </w:p>
  </w:comment>
  <w:comment w:id="142" w:author="John Pearson" w:date="2023-11-07T15:45:00Z" w:initials="JP">
    <w:p w14:paraId="6EE26457" w14:textId="52B58862" w:rsidR="001772CC" w:rsidRDefault="001772CC" w:rsidP="0027776C">
      <w:r>
        <w:rPr>
          <w:rStyle w:val="CommentReference"/>
        </w:rPr>
        <w:annotationRef/>
      </w:r>
      <w:r>
        <w:rPr>
          <w:color w:val="000000"/>
          <w:sz w:val="20"/>
          <w:szCs w:val="20"/>
        </w:rPr>
        <w:t>You already said this.</w:t>
      </w:r>
    </w:p>
  </w:comment>
  <w:comment w:id="143" w:author="John Pearson" w:date="2023-11-07T15:46:00Z" w:initials="JP">
    <w:p w14:paraId="0ADF10CE" w14:textId="77777777" w:rsidR="001772CC" w:rsidRDefault="001772CC" w:rsidP="00B47967">
      <w:r>
        <w:rPr>
          <w:rStyle w:val="CommentReference"/>
        </w:rPr>
        <w:annotationRef/>
      </w:r>
      <w:r>
        <w:rPr>
          <w:color w:val="000000"/>
          <w:sz w:val="20"/>
          <w:szCs w:val="20"/>
        </w:rPr>
        <w:t>Again, this is sort of redundant. I think we can brainstorm a stronger conclusion.</w:t>
      </w:r>
    </w:p>
  </w:comment>
  <w:comment w:id="144" w:author="John Pearson" w:date="2023-11-07T15:47:00Z" w:initials="JP">
    <w:p w14:paraId="2B0C4939" w14:textId="77777777" w:rsidR="007C3C62" w:rsidRDefault="007C3C62" w:rsidP="001306A5">
      <w:r>
        <w:rPr>
          <w:rStyle w:val="CommentReference"/>
        </w:rPr>
        <w:annotationRef/>
      </w:r>
      <w:r>
        <w:rPr>
          <w:color w:val="000000"/>
          <w:sz w:val="20"/>
          <w:szCs w:val="20"/>
        </w:rPr>
        <w:t xml:space="preserve">For instance — and this goes back to your first paragraph — why are theories important? Do we really need them? Are we just playing math games? </w:t>
      </w:r>
    </w:p>
    <w:p w14:paraId="1161E9C6" w14:textId="77777777" w:rsidR="007C3C62" w:rsidRDefault="007C3C62" w:rsidP="001306A5"/>
    <w:p w14:paraId="38C25F2B" w14:textId="77777777" w:rsidR="007C3C62" w:rsidRDefault="007C3C62" w:rsidP="001306A5">
      <w:r>
        <w:rPr>
          <w:color w:val="000000"/>
          <w:sz w:val="20"/>
          <w:szCs w:val="20"/>
        </w:rPr>
        <w:t>If you can convince readers that what you do is essential and can drive other kinds of work in neuroscience (particularly experiments), the proposal will be much more compelling.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7EF8D7" w15:done="0"/>
  <w15:commentEx w15:paraId="352DB781" w15:done="0"/>
  <w15:commentEx w15:paraId="07B2D2C5" w15:done="0"/>
  <w15:commentEx w15:paraId="4B9D4FB8" w15:done="0"/>
  <w15:commentEx w15:paraId="0A6A8BEF" w15:done="0"/>
  <w15:commentEx w15:paraId="61D134E7" w15:done="0"/>
  <w15:commentEx w15:paraId="2A8E197B" w15:done="0"/>
  <w15:commentEx w15:paraId="6AF20D8A" w15:done="0"/>
  <w15:commentEx w15:paraId="4C8F7206" w15:done="0"/>
  <w15:commentEx w15:paraId="69A3C524" w15:done="0"/>
  <w15:commentEx w15:paraId="6EC4D717" w15:done="0"/>
  <w15:commentEx w15:paraId="1D9F5BBF" w15:done="0"/>
  <w15:commentEx w15:paraId="6EE26457" w15:done="0"/>
  <w15:commentEx w15:paraId="0ADF10CE" w15:done="0"/>
  <w15:commentEx w15:paraId="38C25F2B" w15:paraIdParent="0ADF10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360B1A2" w16cex:dateUtc="2023-11-07T20:28:00Z"/>
  <w16cex:commentExtensible w16cex:durableId="1B2ADD5C" w16cex:dateUtc="2023-11-07T20:29:00Z"/>
  <w16cex:commentExtensible w16cex:durableId="637DA0DE" w16cex:dateUtc="2023-11-07T20:29:00Z"/>
  <w16cex:commentExtensible w16cex:durableId="1001E90E" w16cex:dateUtc="2023-11-07T20:29:00Z"/>
  <w16cex:commentExtensible w16cex:durableId="5D99B785" w16cex:dateUtc="2023-11-07T20:32:00Z"/>
  <w16cex:commentExtensible w16cex:durableId="1A1D3B1A" w16cex:dateUtc="2023-11-07T20:33:00Z"/>
  <w16cex:commentExtensible w16cex:durableId="5113EC2C" w16cex:dateUtc="2023-11-07T20:37:00Z"/>
  <w16cex:commentExtensible w16cex:durableId="525FC821" w16cex:dateUtc="2023-11-07T20:37:00Z"/>
  <w16cex:commentExtensible w16cex:durableId="36B205CB" w16cex:dateUtc="2023-11-07T20:41:00Z"/>
  <w16cex:commentExtensible w16cex:durableId="5EC2A959" w16cex:dateUtc="2023-11-07T20:43:00Z"/>
  <w16cex:commentExtensible w16cex:durableId="5D3B061F" w16cex:dateUtc="2023-11-07T20:44:00Z"/>
  <w16cex:commentExtensible w16cex:durableId="46BEB45B" w16cex:dateUtc="2023-11-07T20:45:00Z"/>
  <w16cex:commentExtensible w16cex:durableId="0A9D2079" w16cex:dateUtc="2023-11-07T20:45:00Z"/>
  <w16cex:commentExtensible w16cex:durableId="273FAB27" w16cex:dateUtc="2023-11-07T20:46:00Z"/>
  <w16cex:commentExtensible w16cex:durableId="548007A6" w16cex:dateUtc="2023-11-07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7EF8D7" w16cid:durableId="5360B1A2"/>
  <w16cid:commentId w16cid:paraId="352DB781" w16cid:durableId="1B2ADD5C"/>
  <w16cid:commentId w16cid:paraId="07B2D2C5" w16cid:durableId="637DA0DE"/>
  <w16cid:commentId w16cid:paraId="4B9D4FB8" w16cid:durableId="1001E90E"/>
  <w16cid:commentId w16cid:paraId="0A6A8BEF" w16cid:durableId="5D99B785"/>
  <w16cid:commentId w16cid:paraId="61D134E7" w16cid:durableId="1A1D3B1A"/>
  <w16cid:commentId w16cid:paraId="2A8E197B" w16cid:durableId="5113EC2C"/>
  <w16cid:commentId w16cid:paraId="6AF20D8A" w16cid:durableId="525FC821"/>
  <w16cid:commentId w16cid:paraId="4C8F7206" w16cid:durableId="36B205CB"/>
  <w16cid:commentId w16cid:paraId="69A3C524" w16cid:durableId="5EC2A959"/>
  <w16cid:commentId w16cid:paraId="6EC4D717" w16cid:durableId="5D3B061F"/>
  <w16cid:commentId w16cid:paraId="1D9F5BBF" w16cid:durableId="46BEB45B"/>
  <w16cid:commentId w16cid:paraId="6EE26457" w16cid:durableId="0A9D2079"/>
  <w16cid:commentId w16cid:paraId="0ADF10CE" w16cid:durableId="273FAB27"/>
  <w16cid:commentId w16cid:paraId="38C25F2B" w16cid:durableId="548007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David .">
    <w15:presenceInfo w15:providerId="Windows Live" w15:userId="931eb4ada2b3d278"/>
  </w15:person>
  <w15:person w15:author="John Pearson">
    <w15:presenceInfo w15:providerId="AD" w15:userId="S::jmp33@duke.edu::7f4785bc-1cd7-4b05-9903-d5baadc09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C3"/>
    <w:rsid w:val="000329D1"/>
    <w:rsid w:val="0005436F"/>
    <w:rsid w:val="00085342"/>
    <w:rsid w:val="000C3675"/>
    <w:rsid w:val="000F651B"/>
    <w:rsid w:val="000F7D94"/>
    <w:rsid w:val="00121817"/>
    <w:rsid w:val="00135DBD"/>
    <w:rsid w:val="00136DBB"/>
    <w:rsid w:val="00171748"/>
    <w:rsid w:val="00174DAD"/>
    <w:rsid w:val="001772CC"/>
    <w:rsid w:val="00194AA4"/>
    <w:rsid w:val="001977D8"/>
    <w:rsid w:val="00197896"/>
    <w:rsid w:val="001B32A0"/>
    <w:rsid w:val="002115D5"/>
    <w:rsid w:val="0021347F"/>
    <w:rsid w:val="002213F8"/>
    <w:rsid w:val="00230ADA"/>
    <w:rsid w:val="002313FA"/>
    <w:rsid w:val="00260A38"/>
    <w:rsid w:val="00270A3D"/>
    <w:rsid w:val="00272735"/>
    <w:rsid w:val="00286B5D"/>
    <w:rsid w:val="002B6E63"/>
    <w:rsid w:val="002C2FA4"/>
    <w:rsid w:val="002D319B"/>
    <w:rsid w:val="002E11D2"/>
    <w:rsid w:val="002E1408"/>
    <w:rsid w:val="002F1BA2"/>
    <w:rsid w:val="003027FD"/>
    <w:rsid w:val="0030486E"/>
    <w:rsid w:val="00335024"/>
    <w:rsid w:val="00335CFF"/>
    <w:rsid w:val="00342A77"/>
    <w:rsid w:val="003612B6"/>
    <w:rsid w:val="00364827"/>
    <w:rsid w:val="00372644"/>
    <w:rsid w:val="003D5BE5"/>
    <w:rsid w:val="003E42CF"/>
    <w:rsid w:val="004054E7"/>
    <w:rsid w:val="00421AF5"/>
    <w:rsid w:val="00431C5C"/>
    <w:rsid w:val="00441D7A"/>
    <w:rsid w:val="0045185D"/>
    <w:rsid w:val="00465717"/>
    <w:rsid w:val="00480F78"/>
    <w:rsid w:val="004836C9"/>
    <w:rsid w:val="004B6CA6"/>
    <w:rsid w:val="004D4376"/>
    <w:rsid w:val="004F13F1"/>
    <w:rsid w:val="004F7335"/>
    <w:rsid w:val="00534501"/>
    <w:rsid w:val="005417C3"/>
    <w:rsid w:val="00547693"/>
    <w:rsid w:val="00561880"/>
    <w:rsid w:val="005631E3"/>
    <w:rsid w:val="00587258"/>
    <w:rsid w:val="005D2988"/>
    <w:rsid w:val="005D3F2E"/>
    <w:rsid w:val="005D5865"/>
    <w:rsid w:val="00623538"/>
    <w:rsid w:val="00632371"/>
    <w:rsid w:val="00645054"/>
    <w:rsid w:val="00646AE9"/>
    <w:rsid w:val="00661124"/>
    <w:rsid w:val="00664805"/>
    <w:rsid w:val="00682B1C"/>
    <w:rsid w:val="006969E5"/>
    <w:rsid w:val="006A1AAA"/>
    <w:rsid w:val="006B0084"/>
    <w:rsid w:val="006C6AC2"/>
    <w:rsid w:val="006E26A6"/>
    <w:rsid w:val="006E39BC"/>
    <w:rsid w:val="006E3ACB"/>
    <w:rsid w:val="007040F2"/>
    <w:rsid w:val="00704777"/>
    <w:rsid w:val="00726B49"/>
    <w:rsid w:val="00772E32"/>
    <w:rsid w:val="007764AB"/>
    <w:rsid w:val="00793858"/>
    <w:rsid w:val="007C1E37"/>
    <w:rsid w:val="007C22B0"/>
    <w:rsid w:val="007C3C62"/>
    <w:rsid w:val="0081290F"/>
    <w:rsid w:val="00814B8E"/>
    <w:rsid w:val="008465B7"/>
    <w:rsid w:val="00881111"/>
    <w:rsid w:val="00885F9F"/>
    <w:rsid w:val="008A2DE5"/>
    <w:rsid w:val="008B7BC9"/>
    <w:rsid w:val="008E6C91"/>
    <w:rsid w:val="008F35F0"/>
    <w:rsid w:val="009243C9"/>
    <w:rsid w:val="00925449"/>
    <w:rsid w:val="00927CBF"/>
    <w:rsid w:val="00953D26"/>
    <w:rsid w:val="009731CF"/>
    <w:rsid w:val="0097733D"/>
    <w:rsid w:val="00990C55"/>
    <w:rsid w:val="00992C80"/>
    <w:rsid w:val="009936A9"/>
    <w:rsid w:val="009D4993"/>
    <w:rsid w:val="00A24AC2"/>
    <w:rsid w:val="00A64788"/>
    <w:rsid w:val="00A75576"/>
    <w:rsid w:val="00B147D0"/>
    <w:rsid w:val="00B27EAC"/>
    <w:rsid w:val="00B3439D"/>
    <w:rsid w:val="00B42629"/>
    <w:rsid w:val="00BC338D"/>
    <w:rsid w:val="00BD3C8F"/>
    <w:rsid w:val="00BF0E3D"/>
    <w:rsid w:val="00C23862"/>
    <w:rsid w:val="00CA4DC4"/>
    <w:rsid w:val="00CB78E7"/>
    <w:rsid w:val="00CC54FA"/>
    <w:rsid w:val="00CD2CA2"/>
    <w:rsid w:val="00CE2EB4"/>
    <w:rsid w:val="00CF5471"/>
    <w:rsid w:val="00D153C6"/>
    <w:rsid w:val="00D15722"/>
    <w:rsid w:val="00D412CD"/>
    <w:rsid w:val="00D503E9"/>
    <w:rsid w:val="00D528A3"/>
    <w:rsid w:val="00D562B7"/>
    <w:rsid w:val="00D64351"/>
    <w:rsid w:val="00D76A61"/>
    <w:rsid w:val="00D9598B"/>
    <w:rsid w:val="00DA758E"/>
    <w:rsid w:val="00DB0FD6"/>
    <w:rsid w:val="00DB3409"/>
    <w:rsid w:val="00DB396C"/>
    <w:rsid w:val="00DC27F9"/>
    <w:rsid w:val="00DF477B"/>
    <w:rsid w:val="00E207F0"/>
    <w:rsid w:val="00E247A4"/>
    <w:rsid w:val="00E25EB3"/>
    <w:rsid w:val="00E4408E"/>
    <w:rsid w:val="00E52355"/>
    <w:rsid w:val="00E61516"/>
    <w:rsid w:val="00E635C2"/>
    <w:rsid w:val="00E80C7B"/>
    <w:rsid w:val="00E97F79"/>
    <w:rsid w:val="00EB021E"/>
    <w:rsid w:val="00EC6623"/>
    <w:rsid w:val="00EF6BAF"/>
    <w:rsid w:val="00EF710A"/>
    <w:rsid w:val="00EF78EF"/>
    <w:rsid w:val="00F12624"/>
    <w:rsid w:val="00F20A1F"/>
    <w:rsid w:val="00F22FA6"/>
    <w:rsid w:val="00F24352"/>
    <w:rsid w:val="00F4395D"/>
    <w:rsid w:val="00F574AC"/>
    <w:rsid w:val="00F708C3"/>
    <w:rsid w:val="00F84968"/>
    <w:rsid w:val="00FA2FB9"/>
    <w:rsid w:val="00FA70EE"/>
    <w:rsid w:val="00FC0183"/>
    <w:rsid w:val="00FC6125"/>
    <w:rsid w:val="00FF4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A88E"/>
  <w15:chartTrackingRefBased/>
  <w15:docId w15:val="{0DAAD5DB-A060-44B3-A28B-FC3B0EFF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21AF5"/>
    <w:pPr>
      <w:spacing w:after="0" w:line="240" w:lineRule="auto"/>
    </w:pPr>
  </w:style>
  <w:style w:type="character" w:styleId="CommentReference">
    <w:name w:val="annotation reference"/>
    <w:basedOn w:val="DefaultParagraphFont"/>
    <w:uiPriority w:val="99"/>
    <w:semiHidden/>
    <w:unhideWhenUsed/>
    <w:rsid w:val="00421AF5"/>
    <w:rPr>
      <w:sz w:val="16"/>
      <w:szCs w:val="16"/>
    </w:rPr>
  </w:style>
  <w:style w:type="paragraph" w:styleId="CommentText">
    <w:name w:val="annotation text"/>
    <w:basedOn w:val="Normal"/>
    <w:link w:val="CommentTextChar"/>
    <w:uiPriority w:val="99"/>
    <w:semiHidden/>
    <w:unhideWhenUsed/>
    <w:rsid w:val="00421AF5"/>
    <w:pPr>
      <w:spacing w:line="240" w:lineRule="auto"/>
    </w:pPr>
    <w:rPr>
      <w:sz w:val="20"/>
      <w:szCs w:val="20"/>
    </w:rPr>
  </w:style>
  <w:style w:type="character" w:customStyle="1" w:styleId="CommentTextChar">
    <w:name w:val="Comment Text Char"/>
    <w:basedOn w:val="DefaultParagraphFont"/>
    <w:link w:val="CommentText"/>
    <w:uiPriority w:val="99"/>
    <w:semiHidden/>
    <w:rsid w:val="00421AF5"/>
    <w:rPr>
      <w:sz w:val="20"/>
      <w:szCs w:val="20"/>
    </w:rPr>
  </w:style>
  <w:style w:type="paragraph" w:styleId="CommentSubject">
    <w:name w:val="annotation subject"/>
    <w:basedOn w:val="CommentText"/>
    <w:next w:val="CommentText"/>
    <w:link w:val="CommentSubjectChar"/>
    <w:uiPriority w:val="99"/>
    <w:semiHidden/>
    <w:unhideWhenUsed/>
    <w:rsid w:val="00421AF5"/>
    <w:rPr>
      <w:b/>
      <w:bCs/>
    </w:rPr>
  </w:style>
  <w:style w:type="character" w:customStyle="1" w:styleId="CommentSubjectChar">
    <w:name w:val="Comment Subject Char"/>
    <w:basedOn w:val="CommentTextChar"/>
    <w:link w:val="CommentSubject"/>
    <w:uiPriority w:val="99"/>
    <w:semiHidden/>
    <w:rsid w:val="00421A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7407</TotalTime>
  <Pages>4</Pages>
  <Words>1480</Words>
  <Characters>8439</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 David .</cp:lastModifiedBy>
  <cp:revision>56</cp:revision>
  <cp:lastPrinted>2021-12-01T06:05:00Z</cp:lastPrinted>
  <dcterms:created xsi:type="dcterms:W3CDTF">2023-11-03T13:43:00Z</dcterms:created>
  <dcterms:modified xsi:type="dcterms:W3CDTF">2023-11-10T06:15:00Z</dcterms:modified>
</cp:coreProperties>
</file>