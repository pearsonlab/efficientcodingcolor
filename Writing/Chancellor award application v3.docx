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22485" w14:textId="17D2D3A2" w:rsidR="00B424C4" w:rsidRPr="005F0916" w:rsidRDefault="00B424C4">
      <w:pPr>
        <w:spacing w:after="0" w:line="276" w:lineRule="auto"/>
        <w:rPr>
          <w:ins w:id="0" w:author=". David ." w:date="2023-05-19T18:01:00Z"/>
          <w:rPrChange w:id="1" w:author="David St-Amand" w:date="2023-05-30T00:13:00Z">
            <w:rPr>
              <w:ins w:id="2" w:author=". David ." w:date="2023-05-19T18:01:00Z"/>
              <w:sz w:val="24"/>
              <w:szCs w:val="24"/>
            </w:rPr>
          </w:rPrChange>
        </w:rPr>
      </w:pPr>
      <w:ins w:id="3" w:author=". David ." w:date="2023-05-19T18:01:00Z">
        <w:r w:rsidRPr="005F0916">
          <w:rPr>
            <w:rPrChange w:id="4" w:author="David St-Amand" w:date="2023-05-30T00:13:00Z">
              <w:rPr>
                <w:sz w:val="24"/>
                <w:szCs w:val="24"/>
              </w:rPr>
            </w:rPrChange>
          </w:rPr>
          <w:tab/>
          <w:t>Vision is the sense most central to people’s experience of the world.</w:t>
        </w:r>
      </w:ins>
      <w:ins w:id="5" w:author=". David ." w:date="2023-05-19T18:02:00Z">
        <w:r w:rsidRPr="005F0916">
          <w:rPr>
            <w:rPrChange w:id="6" w:author="David St-Amand" w:date="2023-05-30T00:13:00Z">
              <w:rPr>
                <w:sz w:val="24"/>
                <w:szCs w:val="24"/>
              </w:rPr>
            </w:rPrChange>
          </w:rPr>
          <w:t xml:space="preserve"> While a lot is experimentally known about </w:t>
        </w:r>
      </w:ins>
      <w:ins w:id="7" w:author=". David ." w:date="2023-05-19T18:29:00Z">
        <w:r w:rsidR="00E74813" w:rsidRPr="005F0916">
          <w:rPr>
            <w:rPrChange w:id="8" w:author="David St-Amand" w:date="2023-05-30T00:13:00Z">
              <w:rPr>
                <w:sz w:val="24"/>
                <w:szCs w:val="24"/>
              </w:rPr>
            </w:rPrChange>
          </w:rPr>
          <w:t>the early visual system</w:t>
        </w:r>
      </w:ins>
      <w:ins w:id="9" w:author=". David ." w:date="2023-05-19T18:03:00Z">
        <w:r w:rsidRPr="005F0916">
          <w:rPr>
            <w:rPrChange w:id="10" w:author="David St-Amand" w:date="2023-05-30T00:13:00Z">
              <w:rPr>
                <w:sz w:val="24"/>
                <w:szCs w:val="24"/>
              </w:rPr>
            </w:rPrChange>
          </w:rPr>
          <w:t xml:space="preserve">, </w:t>
        </w:r>
      </w:ins>
      <w:ins w:id="11" w:author=". David ." w:date="2023-05-19T18:06:00Z">
        <w:r w:rsidRPr="005F0916">
          <w:rPr>
            <w:rPrChange w:id="12" w:author="David St-Amand" w:date="2023-05-30T00:13:00Z">
              <w:rPr>
                <w:sz w:val="24"/>
                <w:szCs w:val="24"/>
              </w:rPr>
            </w:rPrChange>
          </w:rPr>
          <w:t xml:space="preserve">we are still </w:t>
        </w:r>
      </w:ins>
      <w:ins w:id="13" w:author=". David ." w:date="2023-05-19T18:10:00Z">
        <w:r w:rsidRPr="005F0916">
          <w:rPr>
            <w:rPrChange w:id="14" w:author="David St-Amand" w:date="2023-05-30T00:13:00Z">
              <w:rPr>
                <w:sz w:val="24"/>
                <w:szCs w:val="24"/>
              </w:rPr>
            </w:rPrChange>
          </w:rPr>
          <w:t>lacking</w:t>
        </w:r>
      </w:ins>
      <w:ins w:id="15" w:author=". David ." w:date="2023-05-19T18:06:00Z">
        <w:r w:rsidRPr="005F0916">
          <w:rPr>
            <w:rPrChange w:id="16" w:author="David St-Amand" w:date="2023-05-30T00:13:00Z">
              <w:rPr>
                <w:sz w:val="24"/>
                <w:szCs w:val="24"/>
              </w:rPr>
            </w:rPrChange>
          </w:rPr>
          <w:t xml:space="preserve"> a</w:t>
        </w:r>
      </w:ins>
      <w:ins w:id="17" w:author=". David ." w:date="2023-05-19T18:26:00Z">
        <w:r w:rsidR="00645BCB" w:rsidRPr="005F0916">
          <w:rPr>
            <w:rPrChange w:id="18" w:author="David St-Amand" w:date="2023-05-30T00:13:00Z">
              <w:rPr>
                <w:sz w:val="24"/>
                <w:szCs w:val="24"/>
              </w:rPr>
            </w:rPrChange>
          </w:rPr>
          <w:t>n integrative theory</w:t>
        </w:r>
      </w:ins>
      <w:ins w:id="19" w:author=". David ." w:date="2023-05-19T18:07:00Z">
        <w:r w:rsidRPr="005F0916">
          <w:rPr>
            <w:rPrChange w:id="20" w:author="David St-Amand" w:date="2023-05-30T00:13:00Z">
              <w:rPr>
                <w:sz w:val="24"/>
                <w:szCs w:val="24"/>
              </w:rPr>
            </w:rPrChange>
          </w:rPr>
          <w:t xml:space="preserve"> </w:t>
        </w:r>
      </w:ins>
      <w:ins w:id="21" w:author=". David ." w:date="2023-05-19T18:06:00Z">
        <w:r w:rsidRPr="005F0916">
          <w:rPr>
            <w:rPrChange w:id="22" w:author="David St-Amand" w:date="2023-05-30T00:13:00Z">
              <w:rPr>
                <w:sz w:val="24"/>
                <w:szCs w:val="24"/>
              </w:rPr>
            </w:rPrChange>
          </w:rPr>
          <w:t>of how vision works and why.</w:t>
        </w:r>
      </w:ins>
      <w:ins w:id="23" w:author=". David ." w:date="2023-05-19T18:07:00Z">
        <w:r w:rsidRPr="005F0916">
          <w:rPr>
            <w:rPrChange w:id="24" w:author="David St-Amand" w:date="2023-05-30T00:13:00Z">
              <w:rPr>
                <w:sz w:val="24"/>
                <w:szCs w:val="24"/>
              </w:rPr>
            </w:rPrChange>
          </w:rPr>
          <w:t xml:space="preserve"> </w:t>
        </w:r>
      </w:ins>
      <w:ins w:id="25" w:author=". David ." w:date="2023-05-19T18:10:00Z">
        <w:r w:rsidRPr="005F0916">
          <w:rPr>
            <w:rPrChange w:id="26" w:author="David St-Amand" w:date="2023-05-30T00:13:00Z">
              <w:rPr>
                <w:sz w:val="24"/>
                <w:szCs w:val="24"/>
              </w:rPr>
            </w:rPrChange>
          </w:rPr>
          <w:t xml:space="preserve">For my PhD, </w:t>
        </w:r>
      </w:ins>
      <w:ins w:id="27" w:author=". David ." w:date="2023-05-19T18:12:00Z">
        <w:r w:rsidR="002269F8" w:rsidRPr="005F0916">
          <w:rPr>
            <w:rPrChange w:id="28" w:author="David St-Amand" w:date="2023-05-30T00:13:00Z">
              <w:rPr>
                <w:sz w:val="24"/>
                <w:szCs w:val="24"/>
              </w:rPr>
            </w:rPrChange>
          </w:rPr>
          <w:t xml:space="preserve">I want </w:t>
        </w:r>
      </w:ins>
      <w:ins w:id="29" w:author=". David ." w:date="2023-05-19T18:25:00Z">
        <w:r w:rsidR="00645BCB" w:rsidRPr="005F0916">
          <w:rPr>
            <w:rPrChange w:id="30" w:author="David St-Amand" w:date="2023-05-30T00:13:00Z">
              <w:rPr>
                <w:sz w:val="24"/>
                <w:szCs w:val="24"/>
              </w:rPr>
            </w:rPrChange>
          </w:rPr>
          <w:t xml:space="preserve">to </w:t>
        </w:r>
      </w:ins>
      <w:ins w:id="31" w:author=". David ." w:date="2023-05-19T18:30:00Z">
        <w:r w:rsidR="00E74813" w:rsidRPr="005F0916">
          <w:rPr>
            <w:rPrChange w:id="32" w:author="David St-Amand" w:date="2023-05-30T00:13:00Z">
              <w:rPr>
                <w:sz w:val="24"/>
                <w:szCs w:val="24"/>
              </w:rPr>
            </w:rPrChange>
          </w:rPr>
          <w:t>tackle this problem and build</w:t>
        </w:r>
      </w:ins>
      <w:ins w:id="33" w:author=". David ." w:date="2023-05-19T18:23:00Z">
        <w:r w:rsidR="00645BCB" w:rsidRPr="005F0916">
          <w:rPr>
            <w:rPrChange w:id="34" w:author="David St-Amand" w:date="2023-05-30T00:13:00Z">
              <w:rPr>
                <w:sz w:val="24"/>
                <w:szCs w:val="24"/>
              </w:rPr>
            </w:rPrChange>
          </w:rPr>
          <w:t xml:space="preserve"> coherent, testable theories</w:t>
        </w:r>
      </w:ins>
      <w:ins w:id="35" w:author=". David ." w:date="2023-05-19T18:31:00Z">
        <w:r w:rsidR="00E74813" w:rsidRPr="005F0916">
          <w:rPr>
            <w:rPrChange w:id="36" w:author="David St-Amand" w:date="2023-05-30T00:13:00Z">
              <w:rPr>
                <w:sz w:val="24"/>
                <w:szCs w:val="24"/>
              </w:rPr>
            </w:rPrChange>
          </w:rPr>
          <w:t xml:space="preserve"> that can </w:t>
        </w:r>
      </w:ins>
      <w:ins w:id="37" w:author=". David ." w:date="2023-05-19T18:45:00Z">
        <w:r w:rsidR="00B353A4" w:rsidRPr="005F0916">
          <w:rPr>
            <w:rPrChange w:id="38" w:author="David St-Amand" w:date="2023-05-30T00:13:00Z">
              <w:rPr>
                <w:sz w:val="24"/>
                <w:szCs w:val="24"/>
              </w:rPr>
            </w:rPrChange>
          </w:rPr>
          <w:t>explain and unify</w:t>
        </w:r>
      </w:ins>
      <w:ins w:id="39" w:author=". David ." w:date="2023-05-19T18:32:00Z">
        <w:del w:id="40" w:author="David St-Amand" w:date="2023-05-29T15:41:00Z">
          <w:r w:rsidR="00941000" w:rsidRPr="005F0916" w:rsidDel="00E922F8">
            <w:rPr>
              <w:rPrChange w:id="41" w:author="David St-Amand" w:date="2023-05-30T00:13:00Z">
                <w:rPr>
                  <w:sz w:val="24"/>
                  <w:szCs w:val="24"/>
                </w:rPr>
              </w:rPrChange>
            </w:rPr>
            <w:delText xml:space="preserve"> </w:delText>
          </w:r>
        </w:del>
      </w:ins>
      <w:ins w:id="42" w:author=". David ." w:date="2023-05-19T18:44:00Z">
        <w:del w:id="43" w:author="David St-Amand" w:date="2023-05-29T15:41:00Z">
          <w:r w:rsidR="00B353A4" w:rsidRPr="005F0916" w:rsidDel="00E922F8">
            <w:rPr>
              <w:rPrChange w:id="44" w:author="David St-Amand" w:date="2023-05-30T00:13:00Z">
                <w:rPr>
                  <w:sz w:val="24"/>
                  <w:szCs w:val="24"/>
                </w:rPr>
              </w:rPrChange>
            </w:rPr>
            <w:delText>previous</w:delText>
          </w:r>
        </w:del>
        <w:r w:rsidR="00B353A4" w:rsidRPr="005F0916">
          <w:rPr>
            <w:rPrChange w:id="45" w:author="David St-Amand" w:date="2023-05-30T00:13:00Z">
              <w:rPr>
                <w:sz w:val="24"/>
                <w:szCs w:val="24"/>
              </w:rPr>
            </w:rPrChange>
          </w:rPr>
          <w:t xml:space="preserve"> experimental findings </w:t>
        </w:r>
      </w:ins>
      <w:ins w:id="46" w:author=". David ." w:date="2023-05-19T18:45:00Z">
        <w:r w:rsidR="00B353A4" w:rsidRPr="005F0916">
          <w:rPr>
            <w:rPrChange w:id="47" w:author="David St-Amand" w:date="2023-05-30T00:13:00Z">
              <w:rPr>
                <w:sz w:val="24"/>
                <w:szCs w:val="24"/>
              </w:rPr>
            </w:rPrChange>
          </w:rPr>
          <w:t>in</w:t>
        </w:r>
      </w:ins>
      <w:ins w:id="48" w:author=". David ." w:date="2023-05-19T18:44:00Z">
        <w:r w:rsidR="00B353A4" w:rsidRPr="005F0916">
          <w:rPr>
            <w:rPrChange w:id="49" w:author="David St-Amand" w:date="2023-05-30T00:13:00Z">
              <w:rPr>
                <w:sz w:val="24"/>
                <w:szCs w:val="24"/>
              </w:rPr>
            </w:rPrChange>
          </w:rPr>
          <w:t xml:space="preserve"> </w:t>
        </w:r>
      </w:ins>
      <w:ins w:id="50" w:author=". David ." w:date="2023-05-19T18:31:00Z">
        <w:r w:rsidR="00E74813" w:rsidRPr="005F0916">
          <w:rPr>
            <w:rPrChange w:id="51" w:author="David St-Amand" w:date="2023-05-30T00:13:00Z">
              <w:rPr>
                <w:sz w:val="24"/>
                <w:szCs w:val="24"/>
              </w:rPr>
            </w:rPrChange>
          </w:rPr>
          <w:t>visual neuroscience</w:t>
        </w:r>
      </w:ins>
      <w:ins w:id="52" w:author=". David ." w:date="2023-05-19T18:24:00Z">
        <w:r w:rsidR="00645BCB" w:rsidRPr="005F0916">
          <w:rPr>
            <w:rPrChange w:id="53" w:author="David St-Amand" w:date="2023-05-30T00:13:00Z">
              <w:rPr>
                <w:sz w:val="24"/>
                <w:szCs w:val="24"/>
              </w:rPr>
            </w:rPrChange>
          </w:rPr>
          <w:t xml:space="preserve">. </w:t>
        </w:r>
      </w:ins>
      <w:del w:id="54" w:author=". David ." w:date="2023-05-19T18:06:00Z">
        <w:r w:rsidR="00B831BE" w:rsidRPr="005F0916" w:rsidDel="00B424C4">
          <w:rPr>
            <w:rPrChange w:id="55" w:author="David St-Amand" w:date="2023-05-30T00:13:00Z">
              <w:rPr>
                <w:sz w:val="24"/>
                <w:szCs w:val="24"/>
              </w:rPr>
            </w:rPrChange>
          </w:rPr>
          <w:tab/>
        </w:r>
      </w:del>
    </w:p>
    <w:p w14:paraId="7DEE789C" w14:textId="77777777" w:rsidR="00E74813" w:rsidRPr="005F0916" w:rsidRDefault="00E74813">
      <w:pPr>
        <w:spacing w:after="0" w:line="276" w:lineRule="auto"/>
        <w:rPr>
          <w:ins w:id="56" w:author=". David ." w:date="2023-05-19T18:27:00Z"/>
          <w:rPrChange w:id="57" w:author="David St-Amand" w:date="2023-05-30T00:13:00Z">
            <w:rPr>
              <w:ins w:id="58" w:author=". David ." w:date="2023-05-19T18:27:00Z"/>
              <w:sz w:val="24"/>
              <w:szCs w:val="24"/>
            </w:rPr>
          </w:rPrChange>
        </w:rPr>
      </w:pPr>
    </w:p>
    <w:p w14:paraId="4CC6C5BA" w14:textId="3406A4D6" w:rsidR="00C8522F" w:rsidRPr="005F0916" w:rsidDel="00E74813" w:rsidRDefault="00B831BE">
      <w:pPr>
        <w:spacing w:after="0" w:line="276" w:lineRule="auto"/>
        <w:rPr>
          <w:del w:id="59" w:author=". David ." w:date="2023-05-19T18:27:00Z"/>
        </w:rPr>
        <w:pPrChange w:id="60" w:author="John Pearson" w:date="2023-05-17T10:36:00Z">
          <w:pPr>
            <w:spacing w:line="276" w:lineRule="auto"/>
          </w:pPr>
        </w:pPrChange>
      </w:pPr>
      <w:del w:id="61" w:author=". David ." w:date="2023-05-19T18:27:00Z">
        <w:r w:rsidRPr="005F0916" w:rsidDel="00E74813">
          <w:delText>I</w:delText>
        </w:r>
        <w:r w:rsidR="00EC0927" w:rsidRPr="005F0916" w:rsidDel="00E74813">
          <w:delText xml:space="preserve">’ve always been fascinated about </w:delText>
        </w:r>
      </w:del>
      <w:ins w:id="62" w:author="John Pearson" w:date="2023-05-17T10:29:00Z">
        <w:del w:id="63" w:author=". David ." w:date="2023-05-19T18:27:00Z">
          <w:r w:rsidR="006F35A7" w:rsidRPr="005F0916" w:rsidDel="00E74813">
            <w:delText xml:space="preserve">by </w:delText>
          </w:r>
        </w:del>
      </w:ins>
      <w:del w:id="64" w:author=". David ." w:date="2023-05-19T18:27:00Z">
        <w:r w:rsidR="00EC0927" w:rsidRPr="005F0916" w:rsidDel="00E74813">
          <w:delText xml:space="preserve">the brain and the incredible </w:delText>
        </w:r>
        <w:commentRangeStart w:id="65"/>
        <w:r w:rsidR="00EC0927" w:rsidRPr="005F0916" w:rsidDel="00E74813">
          <w:delText xml:space="preserve">computations it performs. </w:delText>
        </w:r>
        <w:r w:rsidR="00F23F98" w:rsidRPr="005F0916" w:rsidDel="00E74813">
          <w:delText xml:space="preserve">While </w:delText>
        </w:r>
        <w:r w:rsidR="00EC0927" w:rsidRPr="005F0916" w:rsidDel="00E74813">
          <w:delText xml:space="preserve">most of the </w:delText>
        </w:r>
        <w:r w:rsidR="00215A02" w:rsidRPr="005F0916" w:rsidDel="00E74813">
          <w:delText>brain’s</w:delText>
        </w:r>
        <w:r w:rsidR="00EC0927" w:rsidRPr="005F0916" w:rsidDel="00E74813">
          <w:delText xml:space="preserve"> computations remain elusive</w:delText>
        </w:r>
        <w:r w:rsidR="00872F92" w:rsidRPr="005F0916" w:rsidDel="00E74813">
          <w:delText>,</w:delText>
        </w:r>
        <w:r w:rsidR="00F23F98" w:rsidRPr="005F0916" w:rsidDel="00E74813">
          <w:delText xml:space="preserve"> we know a lot about what the </w:delText>
        </w:r>
        <w:r w:rsidR="00EC0927" w:rsidRPr="005F0916" w:rsidDel="00E74813">
          <w:delText xml:space="preserve">circuitry </w:delText>
        </w:r>
        <w:r w:rsidR="00872F92" w:rsidRPr="005F0916" w:rsidDel="00E74813">
          <w:delText xml:space="preserve">of the early visual system </w:delText>
        </w:r>
        <w:r w:rsidR="00EC0927" w:rsidRPr="005F0916" w:rsidDel="00E74813">
          <w:delText>is and</w:delText>
        </w:r>
        <w:r w:rsidR="00F23F98" w:rsidRPr="005F0916" w:rsidDel="00E74813">
          <w:delText xml:space="preserve"> what computations</w:delText>
        </w:r>
        <w:commentRangeEnd w:id="65"/>
        <w:r w:rsidR="00C13DEC" w:rsidRPr="005F0916" w:rsidDel="00E74813">
          <w:rPr>
            <w:rStyle w:val="CommentReference"/>
            <w:sz w:val="22"/>
            <w:szCs w:val="22"/>
            <w:rPrChange w:id="66" w:author="David St-Amand" w:date="2023-05-30T00:13:00Z">
              <w:rPr>
                <w:rStyle w:val="CommentReference"/>
              </w:rPr>
            </w:rPrChange>
          </w:rPr>
          <w:commentReference w:id="65"/>
        </w:r>
        <w:r w:rsidR="00F23F98" w:rsidRPr="005F0916" w:rsidDel="00E74813">
          <w:delText xml:space="preserve"> it performs</w:delText>
        </w:r>
        <w:r w:rsidR="00EC0927" w:rsidRPr="005F0916" w:rsidDel="00E74813">
          <w:delText xml:space="preserve">. </w:delText>
        </w:r>
        <w:r w:rsidR="00215A02" w:rsidRPr="005F0916" w:rsidDel="00E74813">
          <w:delText xml:space="preserve">The early visual system therefore provides us with a unique opportunity to design and test theories about how neurons </w:delText>
        </w:r>
        <w:r w:rsidR="0057092C" w:rsidRPr="005F0916" w:rsidDel="00E74813">
          <w:delText>process</w:delText>
        </w:r>
        <w:r w:rsidR="00215A02" w:rsidRPr="005F0916" w:rsidDel="00E74813">
          <w:delText xml:space="preserve"> information.</w:delText>
        </w:r>
        <w:r w:rsidR="00E771C1" w:rsidRPr="005F0916" w:rsidDel="00E74813">
          <w:delText xml:space="preserve"> </w:delText>
        </w:r>
        <w:commentRangeStart w:id="67"/>
        <w:r w:rsidR="00E771C1" w:rsidRPr="005F0916" w:rsidDel="00E74813">
          <w:delText xml:space="preserve">One such theory is </w:delText>
        </w:r>
        <w:r w:rsidR="003130A1" w:rsidRPr="005F0916" w:rsidDel="00E74813">
          <w:delText xml:space="preserve">the </w:delText>
        </w:r>
        <w:r w:rsidR="00E771C1" w:rsidRPr="005F0916" w:rsidDel="00E74813">
          <w:delText>efficient coding</w:delText>
        </w:r>
        <w:r w:rsidR="003130A1" w:rsidRPr="005F0916" w:rsidDel="00E74813">
          <w:delText xml:space="preserve"> hypothesis</w:delText>
        </w:r>
        <w:r w:rsidR="00E771C1" w:rsidRPr="005F0916" w:rsidDel="00E74813">
          <w:delText>, which postulates that neurons should</w:delText>
        </w:r>
        <w:r w:rsidR="003130A1" w:rsidRPr="005F0916" w:rsidDel="00E74813">
          <w:delText xml:space="preserve"> adapt to natural stimuli to efficiently encode information</w:delText>
        </w:r>
        <w:r w:rsidR="00E771C1" w:rsidRPr="005F0916" w:rsidDel="00E74813">
          <w:delText>.</w:delText>
        </w:r>
        <w:commentRangeEnd w:id="67"/>
        <w:r w:rsidR="00C13DEC" w:rsidRPr="005F0916" w:rsidDel="00E74813">
          <w:rPr>
            <w:rStyle w:val="CommentReference"/>
            <w:sz w:val="22"/>
            <w:szCs w:val="22"/>
            <w:rPrChange w:id="68" w:author="David St-Amand" w:date="2023-05-30T00:13:00Z">
              <w:rPr>
                <w:rStyle w:val="CommentReference"/>
              </w:rPr>
            </w:rPrChange>
          </w:rPr>
          <w:commentReference w:id="67"/>
        </w:r>
        <w:r w:rsidR="00215A02" w:rsidRPr="005F0916" w:rsidDel="00E74813">
          <w:delText xml:space="preserve"> </w:delText>
        </w:r>
        <w:commentRangeStart w:id="69"/>
        <w:r w:rsidR="00F23F98" w:rsidRPr="005F0916" w:rsidDel="00E74813">
          <w:delText>For my PhD research</w:delText>
        </w:r>
        <w:r w:rsidR="00D74270" w:rsidRPr="005F0916" w:rsidDel="00E74813">
          <w:delText xml:space="preserve">, I want to </w:delText>
        </w:r>
        <w:r w:rsidR="00C8522F" w:rsidRPr="005F0916" w:rsidDel="00E74813">
          <w:delText xml:space="preserve">use this opportunity and </w:delText>
        </w:r>
        <w:r w:rsidR="00D74270" w:rsidRPr="005F0916" w:rsidDel="00E74813">
          <w:delText xml:space="preserve">investigate how much of the known retinal circuitry can be explained by </w:delText>
        </w:r>
        <w:r w:rsidR="00E771C1" w:rsidRPr="005F0916" w:rsidDel="00E74813">
          <w:delText xml:space="preserve">computational models built from </w:delText>
        </w:r>
        <w:r w:rsidR="00D74270" w:rsidRPr="005F0916" w:rsidDel="00E74813">
          <w:delText>efficient coding</w:delText>
        </w:r>
        <w:r w:rsidR="00E771C1" w:rsidRPr="005F0916" w:rsidDel="00E74813">
          <w:delText xml:space="preserve"> principles</w:delText>
        </w:r>
        <w:r w:rsidR="00D74270" w:rsidRPr="005F0916" w:rsidDel="00E74813">
          <w:delText xml:space="preserve">. </w:delText>
        </w:r>
        <w:commentRangeEnd w:id="69"/>
        <w:r w:rsidR="00C13DEC" w:rsidRPr="005F0916" w:rsidDel="00E74813">
          <w:rPr>
            <w:rStyle w:val="CommentReference"/>
            <w:sz w:val="22"/>
            <w:szCs w:val="22"/>
            <w:rPrChange w:id="70" w:author="David St-Amand" w:date="2023-05-30T00:13:00Z">
              <w:rPr>
                <w:rStyle w:val="CommentReference"/>
              </w:rPr>
            </w:rPrChange>
          </w:rPr>
          <w:commentReference w:id="69"/>
        </w:r>
      </w:del>
    </w:p>
    <w:p w14:paraId="009C538E" w14:textId="6DE10FD8" w:rsidR="003B318C" w:rsidRPr="005F0916" w:rsidRDefault="003B318C">
      <w:pPr>
        <w:spacing w:after="0" w:line="276" w:lineRule="auto"/>
        <w:ind w:firstLine="720"/>
        <w:pPrChange w:id="71" w:author="John Pearson" w:date="2023-05-17T10:36:00Z">
          <w:pPr>
            <w:spacing w:line="276" w:lineRule="auto"/>
            <w:ind w:firstLine="720"/>
          </w:pPr>
        </w:pPrChange>
      </w:pPr>
      <w:r w:rsidRPr="005F0916">
        <w:t>To do so, I will draw upon my</w:t>
      </w:r>
      <w:ins w:id="72" w:author="David St-Amand" w:date="2023-05-29T15:41:00Z">
        <w:r w:rsidR="00E922F8" w:rsidRPr="005F0916">
          <w:t xml:space="preserve"> previous</w:t>
        </w:r>
      </w:ins>
      <w:r w:rsidRPr="005F0916">
        <w:t xml:space="preserve"> research experience in both visual and computational neuroscience. </w:t>
      </w:r>
      <w:commentRangeStart w:id="73"/>
      <w:commentRangeStart w:id="74"/>
      <w:r w:rsidRPr="005F0916">
        <w:t xml:space="preserve">My first real research experience was in the last year of my undergraduate degree in honors psychology at McGill University, where I </w:t>
      </w:r>
      <w:r w:rsidR="00C61136" w:rsidRPr="005F0916">
        <w:t xml:space="preserve">was able to work on my own </w:t>
      </w:r>
      <w:r w:rsidRPr="005F0916">
        <w:t>researc</w:t>
      </w:r>
      <w:r w:rsidR="00C61136" w:rsidRPr="005F0916">
        <w:t>h</w:t>
      </w:r>
      <w:r w:rsidRPr="005F0916">
        <w:t>. In my project</w:t>
      </w:r>
      <w:r w:rsidR="00C8522F" w:rsidRPr="005F0916">
        <w:t xml:space="preserve"> entitled “</w:t>
      </w:r>
      <w:r w:rsidR="00C8522F" w:rsidRPr="005F0916">
        <w:rPr>
          <w:b/>
          <w:bCs/>
        </w:rPr>
        <w:t>Modulating episodic memory alters risk preference during decision-making</w:t>
      </w:r>
      <w:ins w:id="75" w:author="John Pearson" w:date="2023-05-17T10:30:00Z">
        <w:r w:rsidR="006F35A7" w:rsidRPr="005F0916">
          <w:rPr>
            <w:b/>
            <w:bCs/>
          </w:rPr>
          <w:t>,</w:t>
        </w:r>
      </w:ins>
      <w:r w:rsidR="00C8522F" w:rsidRPr="005F0916">
        <w:t>”</w:t>
      </w:r>
      <w:del w:id="76" w:author="John Pearson" w:date="2023-05-17T10:30:00Z">
        <w:r w:rsidRPr="005F0916" w:rsidDel="006F35A7">
          <w:delText>,</w:delText>
        </w:r>
      </w:del>
      <w:r w:rsidR="00C8522F" w:rsidRPr="005F0916">
        <w:t xml:space="preserve"> we found that probing episodic memory in human participants reduced their aversion towards risky decisions.</w:t>
      </w:r>
      <w:ins w:id="77" w:author=". David ." w:date="2023-05-19T18:45:00Z">
        <w:r w:rsidR="00442EE4" w:rsidRPr="005F0916">
          <w:t xml:space="preserve"> </w:t>
        </w:r>
      </w:ins>
      <w:del w:id="78" w:author=". David ." w:date="2023-05-19T18:45:00Z">
        <w:r w:rsidR="00C8522F" w:rsidRPr="005F0916" w:rsidDel="00442EE4">
          <w:delText xml:space="preserve"> </w:delText>
        </w:r>
      </w:del>
      <w:r w:rsidR="00C8522F" w:rsidRPr="005F0916">
        <w:t>I’ve published this work as a first-author in the Journal of Cognitive Neuroscience.</w:t>
      </w:r>
      <w:commentRangeEnd w:id="73"/>
      <w:r w:rsidR="008A2361" w:rsidRPr="005F0916">
        <w:rPr>
          <w:rStyle w:val="CommentReference"/>
          <w:sz w:val="22"/>
          <w:szCs w:val="22"/>
          <w:rPrChange w:id="79" w:author="David St-Amand" w:date="2023-05-30T00:13:00Z">
            <w:rPr>
              <w:rStyle w:val="CommentReference"/>
            </w:rPr>
          </w:rPrChange>
        </w:rPr>
        <w:commentReference w:id="73"/>
      </w:r>
      <w:commentRangeEnd w:id="74"/>
      <w:r w:rsidR="00E922F8" w:rsidRPr="005F0916">
        <w:rPr>
          <w:rStyle w:val="CommentReference"/>
          <w:sz w:val="22"/>
          <w:szCs w:val="22"/>
          <w:rPrChange w:id="80" w:author="David St-Amand" w:date="2023-05-30T00:13:00Z">
            <w:rPr>
              <w:rStyle w:val="CommentReference"/>
            </w:rPr>
          </w:rPrChange>
        </w:rPr>
        <w:commentReference w:id="74"/>
      </w:r>
      <w:ins w:id="81" w:author=". David ." w:date="2023-05-19T18:46:00Z">
        <w:r w:rsidR="00442EE4" w:rsidRPr="005F0916">
          <w:t xml:space="preserve"> This project really helped me build autonomy and further sparked my interest in research.</w:t>
        </w:r>
      </w:ins>
    </w:p>
    <w:p w14:paraId="083E200B" w14:textId="77777777" w:rsidR="00C8522F" w:rsidRPr="005F0916" w:rsidRDefault="00C8522F">
      <w:pPr>
        <w:spacing w:after="0" w:line="276" w:lineRule="auto"/>
        <w:pPrChange w:id="82" w:author="John Pearson" w:date="2023-05-17T10:36:00Z">
          <w:pPr>
            <w:spacing w:line="276" w:lineRule="auto"/>
          </w:pPr>
        </w:pPrChange>
      </w:pPr>
      <w:r w:rsidRPr="005F0916">
        <w:tab/>
        <w:t xml:space="preserve"> Because I wanted to better understand the brain at the circuitry level, I then pursued my Master’s degree in visual neuroscience under the supervision of Dr. Curtis Baker at McGill University. In my research, entitled “</w:t>
      </w:r>
      <w:r w:rsidRPr="005F0916">
        <w:rPr>
          <w:b/>
          <w:bCs/>
        </w:rPr>
        <w:t>Model-Based Approach Shows ON Pathway Afferents Elicit a Transient Decrease of V1 Responses</w:t>
      </w:r>
      <w:ins w:id="83" w:author="John Pearson" w:date="2023-05-17T10:30:00Z">
        <w:r w:rsidR="006F35A7" w:rsidRPr="005F0916">
          <w:rPr>
            <w:b/>
            <w:bCs/>
          </w:rPr>
          <w:t>,</w:t>
        </w:r>
      </w:ins>
      <w:r w:rsidRPr="005F0916">
        <w:t>”</w:t>
      </w:r>
      <w:del w:id="84" w:author="John Pearson" w:date="2023-05-17T10:30:00Z">
        <w:r w:rsidRPr="005F0916" w:rsidDel="006F35A7">
          <w:delText>,</w:delText>
        </w:r>
      </w:del>
      <w:r w:rsidRPr="005F0916">
        <w:t xml:space="preserve"> I built a custom machine learning algorithm to analyze how recorded </w:t>
      </w:r>
      <w:r w:rsidR="008D607B" w:rsidRPr="005F0916">
        <w:t>primary visual cortex</w:t>
      </w:r>
      <w:r w:rsidRPr="005F0916">
        <w:t xml:space="preserve"> </w:t>
      </w:r>
      <w:r w:rsidR="008D607B" w:rsidRPr="005F0916">
        <w:t xml:space="preserve">(V1) </w:t>
      </w:r>
      <w:r w:rsidRPr="005F0916">
        <w:t>neurons respond differently to light and dark patches within natural images. Using these methods, we showed</w:t>
      </w:r>
      <w:r w:rsidR="008D607B" w:rsidRPr="005F0916">
        <w:t xml:space="preserve"> that V1 neurons have weaker inhibition to dark than light stimuli in their early, but not late, responses. </w:t>
      </w:r>
      <w:r w:rsidRPr="005F0916">
        <w:t xml:space="preserve">I’ve published this work as the first-author in the Journal of Neuroscience. </w:t>
      </w:r>
    </w:p>
    <w:p w14:paraId="525FF4FA" w14:textId="7D827AFE" w:rsidR="00C8522F" w:rsidRPr="005F0916" w:rsidDel="00775CBB" w:rsidRDefault="00C8522F">
      <w:pPr>
        <w:spacing w:after="0" w:line="276" w:lineRule="auto"/>
        <w:ind w:firstLine="720"/>
        <w:rPr>
          <w:del w:id="85" w:author="David St-Amand" w:date="2023-05-29T16:55:00Z"/>
        </w:rPr>
      </w:pPr>
      <w:commentRangeStart w:id="86"/>
      <w:del w:id="87" w:author="David St-Amand" w:date="2023-05-29T16:55:00Z">
        <w:r w:rsidRPr="005F0916" w:rsidDel="007F6B16">
          <w:delText>During my Master’s degree, I also worked on a psychophysics project entitled “</w:delText>
        </w:r>
        <w:r w:rsidRPr="005F0916" w:rsidDel="007F6B16">
          <w:rPr>
            <w:b/>
            <w:bCs/>
          </w:rPr>
          <w:delText>Visual perception of texture regularity: Conjoint measurements and a wavelet response-distribution model</w:delText>
        </w:r>
        <w:r w:rsidRPr="005F0916" w:rsidDel="007F6B16">
          <w:delText>”. As the statistical expert within the team, my role within this project was to create an extension to an advanced statistical method to analyze our experimental data. I’ve published this work in PL</w:delText>
        </w:r>
      </w:del>
      <w:ins w:id="88" w:author="John Pearson" w:date="2023-05-17T10:31:00Z">
        <w:del w:id="89" w:author="David St-Amand" w:date="2023-05-29T16:55:00Z">
          <w:r w:rsidR="006F35A7" w:rsidRPr="005F0916" w:rsidDel="007F6B16">
            <w:delText>o</w:delText>
          </w:r>
        </w:del>
      </w:ins>
      <w:del w:id="90" w:author="David St-Amand" w:date="2023-05-29T16:55:00Z">
        <w:r w:rsidRPr="005F0916" w:rsidDel="007F6B16">
          <w:delText xml:space="preserve">0S Computational Biology as the second-author. </w:delText>
        </w:r>
        <w:commentRangeEnd w:id="86"/>
        <w:r w:rsidR="005C521A" w:rsidRPr="005F0916" w:rsidDel="007F6B16">
          <w:rPr>
            <w:rStyle w:val="CommentReference"/>
            <w:sz w:val="22"/>
            <w:szCs w:val="22"/>
            <w:rPrChange w:id="91" w:author="David St-Amand" w:date="2023-05-30T00:13:00Z">
              <w:rPr>
                <w:rStyle w:val="CommentReference"/>
              </w:rPr>
            </w:rPrChange>
          </w:rPr>
          <w:commentReference w:id="86"/>
        </w:r>
      </w:del>
    </w:p>
    <w:p w14:paraId="7A961608" w14:textId="77777777" w:rsidR="00775CBB" w:rsidRPr="005F0916" w:rsidRDefault="00775CBB">
      <w:pPr>
        <w:spacing w:after="0" w:line="276" w:lineRule="auto"/>
        <w:ind w:firstLine="720"/>
        <w:rPr>
          <w:ins w:id="92" w:author="David St-Amand" w:date="2023-05-29T20:18:00Z"/>
        </w:rPr>
        <w:pPrChange w:id="93" w:author="John Pearson" w:date="2023-05-17T10:36:00Z">
          <w:pPr>
            <w:spacing w:line="276" w:lineRule="auto"/>
            <w:ind w:firstLine="720"/>
          </w:pPr>
        </w:pPrChange>
      </w:pPr>
    </w:p>
    <w:p w14:paraId="6B7F0CC1" w14:textId="43CED0F5" w:rsidR="00952D73" w:rsidRPr="005F0916" w:rsidRDefault="008D607B" w:rsidP="00886E3C">
      <w:pPr>
        <w:spacing w:after="0" w:line="276" w:lineRule="auto"/>
        <w:ind w:firstLine="720"/>
        <w:rPr>
          <w:ins w:id="94" w:author="David St-Amand" w:date="2023-05-29T17:54:00Z"/>
        </w:rPr>
      </w:pPr>
      <w:r w:rsidRPr="005F0916">
        <w:t>I am excited to now take my academic career to the next level by pursuing my PhD at Duke University under the supervision of Dr. John Pearson.</w:t>
      </w:r>
      <w:ins w:id="95" w:author="David St-Amand" w:date="2023-05-29T16:55:00Z">
        <w:r w:rsidR="004E62CC" w:rsidRPr="005F0916">
          <w:t xml:space="preserve"> </w:t>
        </w:r>
      </w:ins>
      <w:ins w:id="96" w:author="David St-Amand" w:date="2023-05-29T17:23:00Z">
        <w:r w:rsidR="00497EC8" w:rsidRPr="005F0916">
          <w:t>I want to better understand the visual system</w:t>
        </w:r>
      </w:ins>
      <w:ins w:id="97" w:author="David St-Amand" w:date="2023-05-29T17:24:00Z">
        <w:r w:rsidR="00497EC8" w:rsidRPr="005F0916">
          <w:t xml:space="preserve"> by studying how it relates to information coding principles. Barlow</w:t>
        </w:r>
      </w:ins>
      <w:ins w:id="98" w:author="David St-Amand" w:date="2023-05-29T17:25:00Z">
        <w:r w:rsidR="00497EC8" w:rsidRPr="005F0916">
          <w:t xml:space="preserve"> (1961) su</w:t>
        </w:r>
      </w:ins>
      <w:ins w:id="99" w:author="David St-Amand" w:date="2023-05-29T17:26:00Z">
        <w:r w:rsidR="00497EC8" w:rsidRPr="005F0916">
          <w:t xml:space="preserve">ggested that sensory systems should be organized to optimize </w:t>
        </w:r>
      </w:ins>
      <w:ins w:id="100" w:author="David St-Amand" w:date="2023-05-29T17:49:00Z">
        <w:r w:rsidR="006B6B1C" w:rsidRPr="005F0916">
          <w:t>the information they process</w:t>
        </w:r>
      </w:ins>
      <w:ins w:id="101" w:author="David St-Amand" w:date="2023-05-29T17:31:00Z">
        <w:r w:rsidR="00497EC8" w:rsidRPr="005F0916">
          <w:t xml:space="preserve"> within some biological constraints (</w:t>
        </w:r>
      </w:ins>
      <w:ins w:id="102" w:author="David St-Amand" w:date="2023-05-29T17:54:00Z">
        <w:r w:rsidR="006B6B1C" w:rsidRPr="005F0916">
          <w:t>such as energy costs and a limited number of neurons</w:t>
        </w:r>
      </w:ins>
      <w:ins w:id="103" w:author="David St-Amand" w:date="2023-05-29T17:31:00Z">
        <w:r w:rsidR="00497EC8" w:rsidRPr="005F0916">
          <w:t>)</w:t>
        </w:r>
      </w:ins>
      <w:ins w:id="104" w:author="David St-Amand" w:date="2023-05-29T17:54:00Z">
        <w:r w:rsidR="006B6B1C" w:rsidRPr="005F0916">
          <w:t xml:space="preserve">. This </w:t>
        </w:r>
        <w:r w:rsidR="006B6B1C" w:rsidRPr="005F0916">
          <w:rPr>
            <w:i/>
            <w:iCs/>
          </w:rPr>
          <w:t>e</w:t>
        </w:r>
      </w:ins>
      <w:ins w:id="105" w:author="David St-Amand" w:date="2023-05-29T17:55:00Z">
        <w:r w:rsidR="006B6B1C" w:rsidRPr="005F0916">
          <w:rPr>
            <w:i/>
            <w:iCs/>
          </w:rPr>
          <w:t>fficient coding</w:t>
        </w:r>
        <w:r w:rsidR="006B6B1C" w:rsidRPr="005F0916">
          <w:t xml:space="preserve"> hypothesis makes </w:t>
        </w:r>
      </w:ins>
      <w:ins w:id="106" w:author="David St-Amand" w:date="2023-05-29T19:26:00Z">
        <w:r w:rsidR="006A6343" w:rsidRPr="005F0916">
          <w:t>testable predictions that have been verified experimentally, such as center-surround receptive fields</w:t>
        </w:r>
      </w:ins>
      <w:ins w:id="107" w:author="David St-Amand" w:date="2023-05-29T19:27:00Z">
        <w:r w:rsidR="006A6343" w:rsidRPr="005F0916">
          <w:t xml:space="preserve"> </w:t>
        </w:r>
        <w:r w:rsidR="006A6343" w:rsidRPr="005F0916">
          <w:t>(</w:t>
        </w:r>
        <w:proofErr w:type="spellStart"/>
        <w:r w:rsidR="006A6343" w:rsidRPr="005F0916">
          <w:t>Karklin</w:t>
        </w:r>
        <w:proofErr w:type="spellEnd"/>
        <w:r w:rsidR="006A6343" w:rsidRPr="005F0916">
          <w:t xml:space="preserve"> &amp; </w:t>
        </w:r>
        <w:proofErr w:type="spellStart"/>
        <w:r w:rsidR="006A6343" w:rsidRPr="005F0916">
          <w:t>Simoncelli</w:t>
        </w:r>
        <w:proofErr w:type="spellEnd"/>
        <w:r w:rsidR="006A6343" w:rsidRPr="005F0916">
          <w:t xml:space="preserve">, 2011) </w:t>
        </w:r>
        <w:r w:rsidR="006A6343" w:rsidRPr="005F0916">
          <w:t>and color-opponen</w:t>
        </w:r>
      </w:ins>
      <w:ins w:id="108" w:author="David St-Amand" w:date="2023-05-29T19:28:00Z">
        <w:r w:rsidR="006A6343" w:rsidRPr="005F0916">
          <w:t xml:space="preserve">cy (Lee, </w:t>
        </w:r>
        <w:proofErr w:type="spellStart"/>
        <w:r w:rsidR="006A6343" w:rsidRPr="005F0916">
          <w:t>Wachtler</w:t>
        </w:r>
        <w:proofErr w:type="spellEnd"/>
        <w:r w:rsidR="006A6343" w:rsidRPr="005F0916">
          <w:t xml:space="preserve"> &amp; </w:t>
        </w:r>
        <w:proofErr w:type="spellStart"/>
        <w:r w:rsidR="006A6343" w:rsidRPr="005F0916">
          <w:t>Sejnowski</w:t>
        </w:r>
        <w:proofErr w:type="spellEnd"/>
        <w:r w:rsidR="006A6343" w:rsidRPr="005F0916">
          <w:t>, 2002)</w:t>
        </w:r>
      </w:ins>
      <w:ins w:id="109" w:author="David St-Amand" w:date="2023-05-29T19:26:00Z">
        <w:r w:rsidR="006A6343" w:rsidRPr="005F0916">
          <w:t xml:space="preserve"> in the retina</w:t>
        </w:r>
      </w:ins>
      <w:ins w:id="110" w:author="David St-Amand" w:date="2023-05-29T19:28:00Z">
        <w:r w:rsidR="006A6343" w:rsidRPr="005F0916">
          <w:t>.</w:t>
        </w:r>
      </w:ins>
      <w:ins w:id="111" w:author="David St-Amand" w:date="2023-05-29T19:26:00Z">
        <w:r w:rsidR="006A6343" w:rsidRPr="005F0916">
          <w:t xml:space="preserve"> </w:t>
        </w:r>
      </w:ins>
      <w:ins w:id="112" w:author="David St-Amand" w:date="2023-05-29T19:45:00Z">
        <w:r w:rsidR="00F708B3" w:rsidRPr="005F0916">
          <w:t xml:space="preserve">Another interesting characteristic of the retina </w:t>
        </w:r>
      </w:ins>
      <w:ins w:id="113" w:author="David St-Amand" w:date="2023-05-29T19:46:00Z">
        <w:r w:rsidR="00F708B3" w:rsidRPr="005F0916">
          <w:t xml:space="preserve">is that its neurons are organized into functional types, with each </w:t>
        </w:r>
      </w:ins>
      <w:ins w:id="114" w:author="David St-Amand" w:date="2023-05-29T19:56:00Z">
        <w:r w:rsidR="00B47873" w:rsidRPr="005F0916">
          <w:t xml:space="preserve">neuron </w:t>
        </w:r>
      </w:ins>
      <w:ins w:id="115" w:author="David St-Amand" w:date="2023-05-29T19:46:00Z">
        <w:r w:rsidR="00F708B3" w:rsidRPr="005F0916">
          <w:t>type</w:t>
        </w:r>
      </w:ins>
      <w:ins w:id="116" w:author="David St-Amand" w:date="2023-05-29T19:47:00Z">
        <w:r w:rsidR="00F708B3" w:rsidRPr="005F0916">
          <w:t xml:space="preserve"> </w:t>
        </w:r>
      </w:ins>
      <w:ins w:id="117" w:author="David St-Amand" w:date="2023-05-29T19:49:00Z">
        <w:r w:rsidR="00F708B3" w:rsidRPr="005F0916">
          <w:t xml:space="preserve">forming a mosaic </w:t>
        </w:r>
      </w:ins>
      <w:ins w:id="118" w:author="David St-Amand" w:date="2023-05-29T20:01:00Z">
        <w:r w:rsidR="00B47873" w:rsidRPr="005F0916">
          <w:t xml:space="preserve">and </w:t>
        </w:r>
      </w:ins>
      <w:ins w:id="119" w:author="David St-Amand" w:date="2023-05-29T19:49:00Z">
        <w:r w:rsidR="00F708B3" w:rsidRPr="005F0916">
          <w:t xml:space="preserve">being </w:t>
        </w:r>
      </w:ins>
      <w:ins w:id="120" w:author="David St-Amand" w:date="2023-05-29T19:48:00Z">
        <w:r w:rsidR="00F708B3" w:rsidRPr="005F0916">
          <w:t>distributed ev</w:t>
        </w:r>
      </w:ins>
      <w:ins w:id="121" w:author="David St-Amand" w:date="2023-05-29T19:49:00Z">
        <w:r w:rsidR="00F708B3" w:rsidRPr="005F0916">
          <w:t xml:space="preserve">enly across the entire retina. </w:t>
        </w:r>
      </w:ins>
      <w:ins w:id="122" w:author="David St-Amand" w:date="2023-05-29T20:17:00Z">
        <w:r w:rsidR="00775CBB" w:rsidRPr="005F0916">
          <w:t xml:space="preserve">There are over 40 functional types in the retina, </w:t>
        </w:r>
      </w:ins>
      <w:ins w:id="123" w:author="David St-Amand" w:date="2023-05-29T20:18:00Z">
        <w:r w:rsidR="00775CBB" w:rsidRPr="005F0916">
          <w:t xml:space="preserve">each of which processing visual stimuli </w:t>
        </w:r>
      </w:ins>
      <w:ins w:id="124" w:author="David St-Amand" w:date="2023-05-29T20:19:00Z">
        <w:r w:rsidR="00775CBB" w:rsidRPr="005F0916">
          <w:t xml:space="preserve">in a different way. </w:t>
        </w:r>
      </w:ins>
      <w:ins w:id="125" w:author="David St-Amand" w:date="2023-05-29T19:57:00Z">
        <w:r w:rsidR="00B47873" w:rsidRPr="005F0916">
          <w:t>Recently</w:t>
        </w:r>
      </w:ins>
      <w:ins w:id="126" w:author="David St-Amand" w:date="2023-05-29T19:58:00Z">
        <w:r w:rsidR="00B47873" w:rsidRPr="005F0916">
          <w:t xml:space="preserve">, Jun, Field and Pearson (2021) </w:t>
        </w:r>
      </w:ins>
      <w:ins w:id="127" w:author="David St-Amand" w:date="2023-05-29T20:15:00Z">
        <w:r w:rsidR="00775CBB" w:rsidRPr="005F0916">
          <w:t>used an efficient coding model to explain characteristics of th</w:t>
        </w:r>
      </w:ins>
      <w:ins w:id="128" w:author="David St-Amand" w:date="2023-05-29T20:17:00Z">
        <w:r w:rsidR="00775CBB" w:rsidRPr="005F0916">
          <w:t>ese retinal mosaics.</w:t>
        </w:r>
      </w:ins>
      <w:ins w:id="129" w:author="David St-Amand" w:date="2023-05-29T20:15:00Z">
        <w:r w:rsidR="00775CBB" w:rsidRPr="005F0916">
          <w:t xml:space="preserve"> </w:t>
        </w:r>
      </w:ins>
      <w:ins w:id="130" w:author="David St-Amand" w:date="2023-05-29T23:37:00Z">
        <w:r w:rsidR="00585EFD" w:rsidRPr="005F0916">
          <w:t xml:space="preserve">However, these models are limited to </w:t>
        </w:r>
      </w:ins>
      <w:ins w:id="131" w:author="David St-Amand" w:date="2023-05-29T23:40:00Z">
        <w:r w:rsidR="00585EFD" w:rsidRPr="005F0916">
          <w:t>black and white information and cannot</w:t>
        </w:r>
      </w:ins>
      <w:ins w:id="132" w:author="David St-Amand" w:date="2023-05-29T23:59:00Z">
        <w:r w:rsidR="0088543D" w:rsidRPr="005F0916">
          <w:t xml:space="preserve"> yet make predictions about how colors are processed</w:t>
        </w:r>
      </w:ins>
      <w:ins w:id="133" w:author="David St-Amand" w:date="2023-05-30T00:00:00Z">
        <w:r w:rsidR="0088543D" w:rsidRPr="005F0916">
          <w:t xml:space="preserve">. It is well-known that most retinal neurons </w:t>
        </w:r>
      </w:ins>
      <w:ins w:id="134" w:author="David St-Amand" w:date="2023-05-30T00:12:00Z">
        <w:r w:rsidR="00886E3C" w:rsidRPr="005F0916">
          <w:t xml:space="preserve">form a mosaic that </w:t>
        </w:r>
      </w:ins>
      <w:ins w:id="135" w:author="David St-Amand" w:date="2023-05-30T00:00:00Z">
        <w:r w:rsidR="0088543D" w:rsidRPr="005F0916">
          <w:t>encode</w:t>
        </w:r>
      </w:ins>
      <w:ins w:id="136" w:author="David St-Amand" w:date="2023-05-30T00:12:00Z">
        <w:r w:rsidR="00886E3C" w:rsidRPr="005F0916">
          <w:t>s</w:t>
        </w:r>
      </w:ins>
      <w:ins w:id="137" w:author="David St-Amand" w:date="2023-05-30T00:00:00Z">
        <w:r w:rsidR="0088543D" w:rsidRPr="005F0916">
          <w:t xml:space="preserve"> the difference between shade</w:t>
        </w:r>
      </w:ins>
      <w:ins w:id="138" w:author="David St-Amand" w:date="2023-05-30T00:01:00Z">
        <w:r w:rsidR="0088543D" w:rsidRPr="005F0916">
          <w:t>s of red and green, while another subset of neurons</w:t>
        </w:r>
      </w:ins>
      <w:ins w:id="139" w:author="David St-Amand" w:date="2023-05-30T00:12:00Z">
        <w:r w:rsidR="00886E3C" w:rsidRPr="005F0916">
          <w:t xml:space="preserve"> forms a </w:t>
        </w:r>
      </w:ins>
      <w:ins w:id="140" w:author="David St-Amand" w:date="2023-05-30T00:13:00Z">
        <w:r w:rsidR="00886E3C" w:rsidRPr="005F0916">
          <w:t>mosaic that</w:t>
        </w:r>
      </w:ins>
      <w:ins w:id="141" w:author="David St-Amand" w:date="2023-05-30T00:01:00Z">
        <w:r w:rsidR="0088543D" w:rsidRPr="005F0916">
          <w:t xml:space="preserve"> encode</w:t>
        </w:r>
      </w:ins>
      <w:ins w:id="142" w:author="David St-Amand" w:date="2023-05-30T00:13:00Z">
        <w:r w:rsidR="00886E3C" w:rsidRPr="005F0916">
          <w:t>s</w:t>
        </w:r>
      </w:ins>
      <w:ins w:id="143" w:author="David St-Amand" w:date="2023-05-30T00:01:00Z">
        <w:r w:rsidR="0088543D" w:rsidRPr="005F0916">
          <w:t xml:space="preserve"> differences between shades of blue and yellow.</w:t>
        </w:r>
      </w:ins>
      <w:ins w:id="144" w:author="David St-Amand" w:date="2023-05-30T00:00:00Z">
        <w:r w:rsidR="0088543D" w:rsidRPr="005F0916">
          <w:t xml:space="preserve"> </w:t>
        </w:r>
      </w:ins>
      <w:ins w:id="145" w:author="David St-Amand" w:date="2023-05-29T23:37:00Z">
        <w:r w:rsidR="00585EFD" w:rsidRPr="005F0916">
          <w:t xml:space="preserve">In my research, I </w:t>
        </w:r>
      </w:ins>
      <w:ins w:id="146" w:author="David St-Amand" w:date="2023-05-30T00:01:00Z">
        <w:r w:rsidR="0088543D" w:rsidRPr="005F0916">
          <w:t xml:space="preserve">aim to explain why it is efficient to encode colors this way by </w:t>
        </w:r>
      </w:ins>
      <w:ins w:id="147" w:author="David St-Amand" w:date="2023-05-29T23:37:00Z">
        <w:r w:rsidR="00585EFD" w:rsidRPr="005F0916">
          <w:t>expand</w:t>
        </w:r>
      </w:ins>
      <w:ins w:id="148" w:author="David St-Amand" w:date="2023-05-30T00:01:00Z">
        <w:r w:rsidR="0088543D" w:rsidRPr="005F0916">
          <w:t>ing</w:t>
        </w:r>
      </w:ins>
      <w:ins w:id="149" w:author="David St-Amand" w:date="2023-05-29T23:37:00Z">
        <w:r w:rsidR="00585EFD" w:rsidRPr="005F0916">
          <w:t xml:space="preserve"> th</w:t>
        </w:r>
      </w:ins>
      <w:ins w:id="150" w:author="David St-Amand" w:date="2023-05-30T00:01:00Z">
        <w:r w:rsidR="0088543D" w:rsidRPr="005F0916">
          <w:t xml:space="preserve">e efficient coding model by Jun, Field and Pearson (2021). </w:t>
        </w:r>
      </w:ins>
      <w:moveToRangeStart w:id="151" w:author="David St-Amand" w:date="2023-05-30T00:03:00Z" w:name="move136297396"/>
      <w:moveTo w:id="152" w:author="David St-Amand" w:date="2023-05-30T00:03:00Z">
        <w:r w:rsidR="0088543D" w:rsidRPr="005F0916">
          <w:t>With my strong background in both visual and computational neuroscience, I believe I am in an excellent position to utilize information theory to shed light on why the early visual system is wired the way it is.</w:t>
        </w:r>
      </w:moveTo>
      <w:moveToRangeEnd w:id="151"/>
    </w:p>
    <w:p w14:paraId="4645FBE4" w14:textId="4E684842" w:rsidR="00C8522F" w:rsidRPr="003130A1" w:rsidDel="00775CBB" w:rsidRDefault="008D607B">
      <w:pPr>
        <w:spacing w:after="0" w:line="276" w:lineRule="auto"/>
        <w:ind w:firstLine="720"/>
        <w:rPr>
          <w:del w:id="153" w:author="David St-Amand" w:date="2023-05-29T20:18:00Z"/>
        </w:rPr>
        <w:pPrChange w:id="154" w:author="John Pearson" w:date="2023-05-17T10:36:00Z">
          <w:pPr>
            <w:spacing w:line="276" w:lineRule="auto"/>
            <w:ind w:firstLine="720"/>
          </w:pPr>
        </w:pPrChange>
      </w:pPr>
      <w:del w:id="155" w:author="David St-Amand" w:date="2023-05-29T17:23:00Z">
        <w:r w:rsidRPr="003130A1" w:rsidDel="00497EC8">
          <w:delText xml:space="preserve"> </w:delText>
        </w:r>
      </w:del>
      <w:commentRangeStart w:id="156"/>
      <w:del w:id="157" w:author="David St-Amand" w:date="2023-05-29T20:18:00Z">
        <w:r w:rsidRPr="003130A1" w:rsidDel="00775CBB">
          <w:delText xml:space="preserve">We believe that the retina is built to efficiently encode natural images, and collaborate with experimentalists (Dr. Greg Field at UCLA) to investigate how much about the retina can be explained by efficient coding principles. </w:delText>
        </w:r>
        <w:commentRangeEnd w:id="156"/>
        <w:r w:rsidR="004710F4" w:rsidDel="00775CBB">
          <w:rPr>
            <w:rStyle w:val="CommentReference"/>
          </w:rPr>
          <w:commentReference w:id="156"/>
        </w:r>
        <w:r w:rsidRPr="003130A1" w:rsidDel="00775CBB">
          <w:delText xml:space="preserve">More specifically, I am currently working on using efficient coding to explain how color is encoded by Long, Middle and Short wavelength cones in the retina. </w:delText>
        </w:r>
        <w:r w:rsidR="00E771C1" w:rsidRPr="003130A1" w:rsidDel="00775CBB">
          <w:delText xml:space="preserve">In the future, I would also like to use information theory to understand why it is optimal for neurons to be separated into excitatory and inhibitory subclasses (Dale’s principle; Osborne, 1979), a prominent feature of neuronal circuitry efficient coding has yet to explain. </w:delText>
        </w:r>
      </w:del>
      <w:moveFromRangeStart w:id="158" w:author="David St-Amand" w:date="2023-05-30T00:03:00Z" w:name="move136297396"/>
      <w:moveFrom w:id="159" w:author="David St-Amand" w:date="2023-05-30T00:03:00Z">
        <w:r w:rsidR="00E771C1" w:rsidRPr="003130A1" w:rsidDel="0088543D">
          <w:t xml:space="preserve">With my strong background in both visual and computational neuroscience, I believe I am in an excellent position to utilize information theory to shed light on why the early visual system is wired the way it </w:t>
        </w:r>
        <w:del w:id="160" w:author="David St-Amand" w:date="2023-05-30T00:12:00Z">
          <w:r w:rsidR="00E771C1" w:rsidRPr="003130A1" w:rsidDel="00886E3C">
            <w:delText>is.</w:delText>
          </w:r>
        </w:del>
      </w:moveFrom>
      <w:moveFromRangeEnd w:id="158"/>
    </w:p>
    <w:p w14:paraId="05DD2C8E" w14:textId="77777777" w:rsidR="00E771C1" w:rsidDel="00886E3C" w:rsidRDefault="00E771C1">
      <w:pPr>
        <w:spacing w:after="0" w:line="276" w:lineRule="auto"/>
        <w:rPr>
          <w:del w:id="161" w:author="David St-Amand" w:date="2023-05-30T00:12:00Z"/>
          <w:sz w:val="24"/>
          <w:szCs w:val="24"/>
        </w:rPr>
        <w:pPrChange w:id="162" w:author="John Pearson" w:date="2023-05-17T10:36:00Z">
          <w:pPr>
            <w:spacing w:line="276" w:lineRule="auto"/>
          </w:pPr>
        </w:pPrChange>
      </w:pPr>
      <w:commentRangeStart w:id="163"/>
    </w:p>
    <w:p w14:paraId="1102E515" w14:textId="52F4AE6C" w:rsidR="008023DE" w:rsidRPr="00B01801" w:rsidRDefault="006B099F">
      <w:pPr>
        <w:spacing w:after="0" w:line="276" w:lineRule="auto"/>
        <w:rPr>
          <w:sz w:val="24"/>
          <w:szCs w:val="24"/>
        </w:rPr>
        <w:pPrChange w:id="164" w:author="John Pearson" w:date="2023-05-17T10:36:00Z">
          <w:pPr>
            <w:spacing w:line="276" w:lineRule="auto"/>
          </w:pPr>
        </w:pPrChange>
      </w:pPr>
      <w:del w:id="165" w:author="David St-Amand" w:date="2023-05-30T00:12:00Z">
        <w:r w:rsidDel="00886E3C">
          <w:rPr>
            <w:sz w:val="24"/>
            <w:szCs w:val="24"/>
          </w:rPr>
          <w:delText xml:space="preserve"> </w:delText>
        </w:r>
        <w:commentRangeEnd w:id="163"/>
        <w:r w:rsidR="0055764D" w:rsidDel="00886E3C">
          <w:rPr>
            <w:rStyle w:val="CommentReference"/>
          </w:rPr>
          <w:commentReference w:id="163"/>
        </w:r>
      </w:del>
    </w:p>
    <w:sectPr w:rsidR="008023DE" w:rsidRPr="00B018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John Pearson" w:date="2023-05-17T10:33:00Z" w:initials="JMP">
    <w:p w14:paraId="03B10F1E" w14:textId="212834FE" w:rsidR="00C13DEC" w:rsidRDefault="00C13DEC">
      <w:pPr>
        <w:pStyle w:val="CommentText"/>
      </w:pPr>
      <w:r>
        <w:rPr>
          <w:rStyle w:val="CommentReference"/>
        </w:rPr>
        <w:annotationRef/>
      </w:r>
      <w:r>
        <w:t>Computation three times in first three sentences is a bit tiresome to read</w:t>
      </w:r>
    </w:p>
  </w:comment>
  <w:comment w:id="67" w:author="John Pearson" w:date="2023-05-17T10:33:00Z" w:initials="JMP">
    <w:p w14:paraId="375A2956" w14:textId="412080C4" w:rsidR="00C13DEC" w:rsidRDefault="00C13DEC">
      <w:pPr>
        <w:pStyle w:val="CommentText"/>
      </w:pPr>
      <w:r>
        <w:rPr>
          <w:rStyle w:val="CommentReference"/>
        </w:rPr>
        <w:annotationRef/>
      </w:r>
      <w:r>
        <w:t>I’d save this for later</w:t>
      </w:r>
    </w:p>
  </w:comment>
  <w:comment w:id="69" w:author="John Pearson" w:date="2023-05-17T10:34:00Z" w:initials="JMP">
    <w:p w14:paraId="5868A60E" w14:textId="77777777" w:rsidR="00C13DEC" w:rsidRDefault="00C13DEC">
      <w:pPr>
        <w:pStyle w:val="CommentText"/>
      </w:pPr>
      <w:r>
        <w:rPr>
          <w:rStyle w:val="CommentReference"/>
        </w:rPr>
        <w:annotationRef/>
      </w:r>
      <w:r>
        <w:t xml:space="preserve">Let’s think bigger: </w:t>
      </w:r>
      <w:r>
        <w:br/>
        <w:t xml:space="preserve">Vision is the sense that is most evocative and most central to people’s experience of the world, yet we know </w:t>
      </w:r>
      <w:r>
        <w:rPr>
          <w:i/>
          <w:iCs/>
        </w:rPr>
        <w:t>so little about how it works</w:t>
      </w:r>
      <w:r>
        <w:t>.</w:t>
      </w:r>
      <w:r>
        <w:br/>
      </w:r>
      <w:r>
        <w:br/>
        <w:t>Even worse, we really don’t have a coherent explanation of how vision works and why. We have tons of good experimental evidence but not nearly as much in the way of integrative theory.</w:t>
      </w:r>
    </w:p>
    <w:p w14:paraId="5A2C1AD2" w14:textId="77777777" w:rsidR="00C13DEC" w:rsidRDefault="00C13DEC">
      <w:pPr>
        <w:pStyle w:val="CommentText"/>
      </w:pPr>
    </w:p>
    <w:p w14:paraId="16CB40F1" w14:textId="4F02B166" w:rsidR="00C13DEC" w:rsidRPr="00C13DEC" w:rsidRDefault="00C13DEC">
      <w:pPr>
        <w:pStyle w:val="CommentText"/>
      </w:pPr>
      <w:r>
        <w:t>If your goal is to understand how vision works via integrating experimental data into testable, coherent theories, you can say that here. It’s okay.</w:t>
      </w:r>
    </w:p>
  </w:comment>
  <w:comment w:id="73" w:author="John Pearson" w:date="2023-05-17T10:39:00Z" w:initials="JMP">
    <w:p w14:paraId="08F6FC3F" w14:textId="762E5C0A" w:rsidR="008A2361" w:rsidRDefault="008A2361">
      <w:pPr>
        <w:pStyle w:val="CommentText"/>
      </w:pPr>
      <w:r>
        <w:rPr>
          <w:rStyle w:val="CommentReference"/>
        </w:rPr>
        <w:annotationRef/>
      </w:r>
      <w:r>
        <w:t xml:space="preserve">I think this is fine as far as it goes, but what a good capsule research description also does is explain what was known before or the major problem (in ~1-2 sentences), say what the concrete finding was (you do this), then say what the implications of that finding are more broadly (also ~1-2 sentences). </w:t>
      </w:r>
    </w:p>
  </w:comment>
  <w:comment w:id="74" w:author="David St-Amand" w:date="2023-05-29T15:41:00Z" w:initials="DSA">
    <w:p w14:paraId="4880C047" w14:textId="15D88A88" w:rsidR="00E922F8" w:rsidRDefault="00E922F8">
      <w:pPr>
        <w:pStyle w:val="CommentText"/>
      </w:pPr>
      <w:r>
        <w:rPr>
          <w:rStyle w:val="CommentReference"/>
        </w:rPr>
        <w:annotationRef/>
      </w:r>
      <w:r>
        <w:t xml:space="preserve">Thanks for the advice. So, I assume I should leave it as it is? I’m worried about space limitations here </w:t>
      </w:r>
    </w:p>
  </w:comment>
  <w:comment w:id="86" w:author="John Pearson" w:date="2023-05-17T10:41:00Z" w:initials="JMP">
    <w:p w14:paraId="6E2FB911" w14:textId="2726BB13" w:rsidR="005C521A" w:rsidRDefault="005C521A">
      <w:pPr>
        <w:pStyle w:val="CommentText"/>
      </w:pPr>
      <w:r>
        <w:rPr>
          <w:rStyle w:val="CommentReference"/>
        </w:rPr>
        <w:annotationRef/>
      </w:r>
      <w:r>
        <w:t>If we need space, you can cut this. It’ll be clear on your cv as a publication.</w:t>
      </w:r>
    </w:p>
  </w:comment>
  <w:comment w:id="156" w:author="John Pearson" w:date="2023-05-17T10:41:00Z" w:initials="JMP">
    <w:p w14:paraId="7C6DB2C3" w14:textId="247DA48F" w:rsidR="004710F4" w:rsidRPr="004710F4" w:rsidRDefault="004710F4">
      <w:pPr>
        <w:pStyle w:val="CommentText"/>
      </w:pPr>
      <w:r>
        <w:rPr>
          <w:rStyle w:val="CommentReference"/>
        </w:rPr>
        <w:annotationRef/>
      </w:r>
      <w:r>
        <w:t>I think this is a bi</w:t>
      </w:r>
      <w:r w:rsidR="00E922F8">
        <w:t xml:space="preserve"> </w:t>
      </w:r>
      <w:r>
        <w:t>t too brief.</w:t>
      </w:r>
      <w:r>
        <w:br/>
      </w:r>
      <w:r>
        <w:br/>
        <w:t>Give a capsule outline of the research program:</w:t>
      </w:r>
      <w:r>
        <w:br/>
      </w:r>
      <w:r>
        <w:br/>
        <w:t xml:space="preserve">Barlow and other before him suggested information theory as a way of thinking about how sensory functions are organized. That is, sensory systems should try to maximize the information they capture within the constraints of biology (energy costs, numbers of cells, spatial constraints). That is, coding (in this specific sense) should be </w:t>
      </w:r>
      <w:r>
        <w:rPr>
          <w:i/>
          <w:iCs/>
        </w:rPr>
        <w:t>efficient</w:t>
      </w:r>
      <w:r>
        <w:t>.</w:t>
      </w:r>
    </w:p>
    <w:p w14:paraId="405AF24B" w14:textId="77777777" w:rsidR="004710F4" w:rsidRDefault="004710F4">
      <w:pPr>
        <w:pStyle w:val="CommentText"/>
      </w:pPr>
    </w:p>
    <w:p w14:paraId="7D9669E7" w14:textId="77777777" w:rsidR="004710F4" w:rsidRDefault="004710F4">
      <w:pPr>
        <w:pStyle w:val="CommentText"/>
      </w:pPr>
      <w:r>
        <w:t xml:space="preserve">Surprisingly, efficient coding makes a number of testable predictions that have been verified experimentally. </w:t>
      </w:r>
    </w:p>
    <w:p w14:paraId="0A35D099" w14:textId="524A2A6C" w:rsidR="004710F4" w:rsidRDefault="007876FB">
      <w:pPr>
        <w:pStyle w:val="CommentText"/>
      </w:pPr>
      <w:proofErr w:type="spellStart"/>
      <w:r>
        <w:t>fff</w:t>
      </w:r>
      <w:r w:rsidR="00C427B0">
        <w:t>f</w:t>
      </w:r>
      <w:proofErr w:type="spellEnd"/>
    </w:p>
    <w:p w14:paraId="487CD2F3" w14:textId="6E6532C9" w:rsidR="004710F4" w:rsidRPr="004710F4" w:rsidRDefault="004710F4">
      <w:pPr>
        <w:pStyle w:val="CommentText"/>
      </w:pPr>
      <w:r>
        <w:t xml:space="preserve">In the retina, cells are organized into functional types, and each type forms a mosaic (you have to explain what this is). </w:t>
      </w:r>
      <w:r w:rsidRPr="004710F4">
        <w:rPr>
          <w:i/>
          <w:iCs/>
        </w:rPr>
        <w:t xml:space="preserve">Why do we have ~40 </w:t>
      </w:r>
      <w:r>
        <w:rPr>
          <w:i/>
          <w:iCs/>
        </w:rPr>
        <w:t xml:space="preserve">distinct RGC </w:t>
      </w:r>
      <w:r w:rsidRPr="004710F4">
        <w:rPr>
          <w:i/>
          <w:iCs/>
        </w:rPr>
        <w:t>types</w:t>
      </w:r>
      <w:r>
        <w:t>? is a key unexplained question in vision.</w:t>
      </w:r>
    </w:p>
    <w:p w14:paraId="0B69D461" w14:textId="77777777" w:rsidR="004710F4" w:rsidRDefault="004710F4">
      <w:pPr>
        <w:pStyle w:val="CommentText"/>
      </w:pPr>
    </w:p>
    <w:p w14:paraId="0DF34E19" w14:textId="77777777" w:rsidR="004710F4" w:rsidRDefault="004710F4">
      <w:pPr>
        <w:pStyle w:val="CommentText"/>
      </w:pPr>
      <w:r>
        <w:t>Previous work by me and Greg has shown that efficient coding theory even helps explain some properties of how mosaics are organized.</w:t>
      </w:r>
    </w:p>
    <w:p w14:paraId="28975CC2" w14:textId="77777777" w:rsidR="004710F4" w:rsidRDefault="004710F4">
      <w:pPr>
        <w:pStyle w:val="CommentText"/>
      </w:pPr>
    </w:p>
    <w:p w14:paraId="01FD43A9" w14:textId="50FDC177" w:rsidR="004710F4" w:rsidRDefault="004710F4">
      <w:pPr>
        <w:pStyle w:val="CommentText"/>
      </w:pPr>
      <w:r>
        <w:t>Your goal is to build on this work by…</w:t>
      </w:r>
    </w:p>
  </w:comment>
  <w:comment w:id="163" w:author="John Pearson" w:date="2023-05-17T10:46:00Z" w:initials="JMP">
    <w:p w14:paraId="3ED55C86" w14:textId="435355C9" w:rsidR="0055764D" w:rsidRDefault="0055764D">
      <w:pPr>
        <w:pStyle w:val="CommentText"/>
      </w:pPr>
      <w:r>
        <w:rPr>
          <w:rStyle w:val="CommentReference"/>
        </w:rPr>
        <w:annotationRef/>
      </w:r>
      <w:r>
        <w:t>I freed up some space here by removing the paragraph skip. Get me fired up about your research!</w:t>
      </w:r>
      <w:r>
        <w:br/>
      </w:r>
      <w:r>
        <w:br/>
        <w:t>You’re moving the right direction, but I need more context. You have room to expand on the problem and why it’s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B10F1E" w15:done="0"/>
  <w15:commentEx w15:paraId="375A2956" w15:done="0"/>
  <w15:commentEx w15:paraId="16CB40F1" w15:done="0"/>
  <w15:commentEx w15:paraId="08F6FC3F" w15:done="0"/>
  <w15:commentEx w15:paraId="4880C047" w15:paraIdParent="08F6FC3F" w15:done="0"/>
  <w15:commentEx w15:paraId="6E2FB911" w15:done="0"/>
  <w15:commentEx w15:paraId="01FD43A9" w15:done="0"/>
  <w15:commentEx w15:paraId="3ED55C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2BED" w16cex:dateUtc="2023-05-17T14:33:00Z"/>
  <w16cex:commentExtensible w16cex:durableId="280F2C11" w16cex:dateUtc="2023-05-17T14:33:00Z"/>
  <w16cex:commentExtensible w16cex:durableId="280F2C1A" w16cex:dateUtc="2023-05-17T14:34:00Z"/>
  <w16cex:commentExtensible w16cex:durableId="280F2D55" w16cex:dateUtc="2023-05-17T14:39:00Z"/>
  <w16cex:commentExtensible w16cex:durableId="281F4638" w16cex:dateUtc="2023-05-29T19:41:00Z"/>
  <w16cex:commentExtensible w16cex:durableId="280F2DD1" w16cex:dateUtc="2023-05-17T14:41:00Z"/>
  <w16cex:commentExtensible w16cex:durableId="280F2DF0" w16cex:dateUtc="2023-05-17T14:41:00Z"/>
  <w16cex:commentExtensible w16cex:durableId="280F2EF9" w16cex:dateUtc="2023-05-17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B10F1E" w16cid:durableId="280F2BED"/>
  <w16cid:commentId w16cid:paraId="375A2956" w16cid:durableId="280F2C11"/>
  <w16cid:commentId w16cid:paraId="16CB40F1" w16cid:durableId="280F2C1A"/>
  <w16cid:commentId w16cid:paraId="08F6FC3F" w16cid:durableId="280F2D55"/>
  <w16cid:commentId w16cid:paraId="4880C047" w16cid:durableId="281F4638"/>
  <w16cid:commentId w16cid:paraId="6E2FB911" w16cid:durableId="280F2DD1"/>
  <w16cid:commentId w16cid:paraId="01FD43A9" w16cid:durableId="280F2DF0"/>
  <w16cid:commentId w16cid:paraId="3ED55C86" w16cid:durableId="280F2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David .">
    <w15:presenceInfo w15:providerId="Windows Live" w15:userId="931eb4ada2b3d278"/>
  </w15:person>
  <w15:person w15:author="David St-Amand">
    <w15:presenceInfo w15:providerId="AD" w15:userId="S::david.st-amand@mail.mcgill.ca::830d4aea-3b36-4f27-bbc2-e0642298996c"/>
  </w15:person>
  <w15:person w15:author="John Pearson">
    <w15:presenceInfo w15:providerId="None" w15:userId="John Pea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BA"/>
    <w:rsid w:val="000F0894"/>
    <w:rsid w:val="001511F8"/>
    <w:rsid w:val="001A0445"/>
    <w:rsid w:val="001C3D6F"/>
    <w:rsid w:val="001E6C53"/>
    <w:rsid w:val="00215A02"/>
    <w:rsid w:val="002269F8"/>
    <w:rsid w:val="00231D94"/>
    <w:rsid w:val="00266E35"/>
    <w:rsid w:val="003130A1"/>
    <w:rsid w:val="003B318C"/>
    <w:rsid w:val="003E0BB2"/>
    <w:rsid w:val="004144C2"/>
    <w:rsid w:val="004308A6"/>
    <w:rsid w:val="00442EE4"/>
    <w:rsid w:val="0046103E"/>
    <w:rsid w:val="004710F4"/>
    <w:rsid w:val="00497EC8"/>
    <w:rsid w:val="004E62CC"/>
    <w:rsid w:val="005316C5"/>
    <w:rsid w:val="0055764D"/>
    <w:rsid w:val="0057092C"/>
    <w:rsid w:val="00585EFD"/>
    <w:rsid w:val="005C521A"/>
    <w:rsid w:val="005F0916"/>
    <w:rsid w:val="00645BCB"/>
    <w:rsid w:val="00661401"/>
    <w:rsid w:val="0067050E"/>
    <w:rsid w:val="006A6343"/>
    <w:rsid w:val="006B00AE"/>
    <w:rsid w:val="006B099F"/>
    <w:rsid w:val="006B6B1C"/>
    <w:rsid w:val="006F35A7"/>
    <w:rsid w:val="006F369A"/>
    <w:rsid w:val="007271F1"/>
    <w:rsid w:val="007309A5"/>
    <w:rsid w:val="00763EAC"/>
    <w:rsid w:val="00775CBB"/>
    <w:rsid w:val="007876FB"/>
    <w:rsid w:val="007F6B16"/>
    <w:rsid w:val="008023DE"/>
    <w:rsid w:val="008024C2"/>
    <w:rsid w:val="00861507"/>
    <w:rsid w:val="00872F92"/>
    <w:rsid w:val="0088543D"/>
    <w:rsid w:val="00886E3C"/>
    <w:rsid w:val="00891207"/>
    <w:rsid w:val="008A1BE2"/>
    <w:rsid w:val="008A2361"/>
    <w:rsid w:val="008B126A"/>
    <w:rsid w:val="008C1B18"/>
    <w:rsid w:val="008D607B"/>
    <w:rsid w:val="008E28E9"/>
    <w:rsid w:val="00941000"/>
    <w:rsid w:val="00952D73"/>
    <w:rsid w:val="009B2CB8"/>
    <w:rsid w:val="009D0D56"/>
    <w:rsid w:val="009E6B46"/>
    <w:rsid w:val="00A11FAA"/>
    <w:rsid w:val="00AF7C8D"/>
    <w:rsid w:val="00B01801"/>
    <w:rsid w:val="00B353A4"/>
    <w:rsid w:val="00B424C4"/>
    <w:rsid w:val="00B47873"/>
    <w:rsid w:val="00B831BE"/>
    <w:rsid w:val="00B87AA7"/>
    <w:rsid w:val="00BA1841"/>
    <w:rsid w:val="00BB1D06"/>
    <w:rsid w:val="00BB3F65"/>
    <w:rsid w:val="00BF0B28"/>
    <w:rsid w:val="00C13DEC"/>
    <w:rsid w:val="00C427B0"/>
    <w:rsid w:val="00C61136"/>
    <w:rsid w:val="00C8522F"/>
    <w:rsid w:val="00D134D9"/>
    <w:rsid w:val="00D33C9B"/>
    <w:rsid w:val="00D368D0"/>
    <w:rsid w:val="00D43765"/>
    <w:rsid w:val="00D74270"/>
    <w:rsid w:val="00D86C8C"/>
    <w:rsid w:val="00D87F6D"/>
    <w:rsid w:val="00E6749A"/>
    <w:rsid w:val="00E74813"/>
    <w:rsid w:val="00E771C1"/>
    <w:rsid w:val="00E922F8"/>
    <w:rsid w:val="00EB05BF"/>
    <w:rsid w:val="00EB1A84"/>
    <w:rsid w:val="00EC0927"/>
    <w:rsid w:val="00EF73BA"/>
    <w:rsid w:val="00F23F98"/>
    <w:rsid w:val="00F25DD6"/>
    <w:rsid w:val="00F6385C"/>
    <w:rsid w:val="00F70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8A19"/>
  <w15:chartTrackingRefBased/>
  <w15:docId w15:val="{F8FCEC36-53BA-4FC0-BD22-86F30F04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F35A7"/>
    <w:pPr>
      <w:spacing w:after="0" w:line="240" w:lineRule="auto"/>
    </w:pPr>
  </w:style>
  <w:style w:type="character" w:styleId="CommentReference">
    <w:name w:val="annotation reference"/>
    <w:basedOn w:val="DefaultParagraphFont"/>
    <w:uiPriority w:val="99"/>
    <w:semiHidden/>
    <w:unhideWhenUsed/>
    <w:rsid w:val="00C13DEC"/>
    <w:rPr>
      <w:sz w:val="16"/>
      <w:szCs w:val="16"/>
    </w:rPr>
  </w:style>
  <w:style w:type="paragraph" w:styleId="CommentText">
    <w:name w:val="annotation text"/>
    <w:basedOn w:val="Normal"/>
    <w:link w:val="CommentTextChar"/>
    <w:uiPriority w:val="99"/>
    <w:semiHidden/>
    <w:unhideWhenUsed/>
    <w:rsid w:val="00C13DEC"/>
    <w:pPr>
      <w:spacing w:line="240" w:lineRule="auto"/>
    </w:pPr>
    <w:rPr>
      <w:sz w:val="20"/>
      <w:szCs w:val="20"/>
    </w:rPr>
  </w:style>
  <w:style w:type="character" w:customStyle="1" w:styleId="CommentTextChar">
    <w:name w:val="Comment Text Char"/>
    <w:basedOn w:val="DefaultParagraphFont"/>
    <w:link w:val="CommentText"/>
    <w:uiPriority w:val="99"/>
    <w:semiHidden/>
    <w:rsid w:val="00C13DEC"/>
    <w:rPr>
      <w:sz w:val="20"/>
      <w:szCs w:val="20"/>
    </w:rPr>
  </w:style>
  <w:style w:type="paragraph" w:styleId="CommentSubject">
    <w:name w:val="annotation subject"/>
    <w:basedOn w:val="CommentText"/>
    <w:next w:val="CommentText"/>
    <w:link w:val="CommentSubjectChar"/>
    <w:uiPriority w:val="99"/>
    <w:semiHidden/>
    <w:unhideWhenUsed/>
    <w:rsid w:val="00C13DEC"/>
    <w:rPr>
      <w:b/>
      <w:bCs/>
    </w:rPr>
  </w:style>
  <w:style w:type="character" w:customStyle="1" w:styleId="CommentSubjectChar">
    <w:name w:val="Comment Subject Char"/>
    <w:basedOn w:val="CommentTextChar"/>
    <w:link w:val="CommentSubject"/>
    <w:uiPriority w:val="99"/>
    <w:semiHidden/>
    <w:rsid w:val="00C13D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D15B3-4285-544F-B8ED-0A61FC06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10881</TotalTime>
  <Pages>1</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50</cp:revision>
  <dcterms:created xsi:type="dcterms:W3CDTF">2023-05-04T19:39:00Z</dcterms:created>
  <dcterms:modified xsi:type="dcterms:W3CDTF">2023-05-30T04:13:00Z</dcterms:modified>
</cp:coreProperties>
</file>