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E6AA0" w14:textId="12F2E9C1" w:rsidR="0050247A" w:rsidRPr="00C42D50" w:rsidRDefault="003A5854" w:rsidP="00C42D50">
      <w:pPr>
        <w:spacing w:after="0" w:line="240" w:lineRule="auto"/>
        <w:jc w:val="both"/>
        <w:rPr>
          <w:rFonts w:ascii="Arial" w:hAnsi="Arial" w:cs="Arial"/>
          <w:b/>
          <w:bCs/>
        </w:rPr>
      </w:pPr>
      <w:r w:rsidRPr="005A2087">
        <w:rPr>
          <w:rFonts w:ascii="Arial" w:hAnsi="Arial" w:cs="Arial"/>
          <w:b/>
          <w:bCs/>
        </w:rPr>
        <w:t xml:space="preserve">Specific aims </w:t>
      </w:r>
    </w:p>
    <w:p w14:paraId="3A327853" w14:textId="6BF731EB" w:rsidR="003A5854" w:rsidRDefault="0050247A" w:rsidP="0050247A">
      <w:pPr>
        <w:spacing w:after="0" w:line="240" w:lineRule="auto"/>
        <w:ind w:firstLine="720"/>
        <w:jc w:val="both"/>
        <w:rPr>
          <w:rFonts w:ascii="Arial" w:hAnsi="Arial" w:cs="Arial"/>
        </w:rPr>
      </w:pPr>
      <w:ins w:id="0" w:author=". David ." w:date="2024-04-15T16:42:00Z">
        <w:r>
          <w:rPr>
            <w:rFonts w:ascii="Arial" w:hAnsi="Arial" w:cs="Arial"/>
          </w:rPr>
          <w:t xml:space="preserve">The </w:t>
        </w:r>
      </w:ins>
      <w:ins w:id="1" w:author=". David ." w:date="2024-04-15T16:45:00Z">
        <w:r>
          <w:rPr>
            <w:rFonts w:ascii="Arial" w:hAnsi="Arial" w:cs="Arial"/>
          </w:rPr>
          <w:t xml:space="preserve">retina has to compress the visual world </w:t>
        </w:r>
      </w:ins>
      <w:ins w:id="2" w:author=". David ." w:date="2024-04-15T16:46:00Z">
        <w:r>
          <w:rPr>
            <w:rFonts w:ascii="Arial" w:hAnsi="Arial" w:cs="Arial"/>
          </w:rPr>
          <w:t>so that it can</w:t>
        </w:r>
      </w:ins>
      <w:ins w:id="3" w:author=". David ." w:date="2024-04-15T16:51:00Z">
        <w:r w:rsidR="00804FAA">
          <w:rPr>
            <w:rFonts w:ascii="Arial" w:hAnsi="Arial" w:cs="Arial"/>
          </w:rPr>
          <w:t xml:space="preserve"> </w:t>
        </w:r>
      </w:ins>
      <w:ins w:id="4" w:author=". David ." w:date="2024-04-15T16:46:00Z">
        <w:r>
          <w:rPr>
            <w:rFonts w:ascii="Arial" w:hAnsi="Arial" w:cs="Arial"/>
          </w:rPr>
          <w:t xml:space="preserve">be sent to the cortex through the optic nerve. This information is separated into </w:t>
        </w:r>
      </w:ins>
      <w:del w:id="5" w:author=". David ." w:date="2024-04-15T16:46:00Z">
        <w:r w:rsidR="003A5854" w:rsidDel="0050247A">
          <w:rPr>
            <w:rFonts w:ascii="Arial" w:hAnsi="Arial" w:cs="Arial"/>
          </w:rPr>
          <w:delText xml:space="preserve">The retina is composed of </w:delText>
        </w:r>
      </w:del>
      <w:r w:rsidR="003A5854">
        <w:rPr>
          <w:rFonts w:ascii="Arial" w:hAnsi="Arial" w:cs="Arial"/>
        </w:rPr>
        <w:t xml:space="preserve">multiple pathways, with each pathway processing specific visual information. </w:t>
      </w:r>
      <w:ins w:id="6" w:author=". David ." w:date="2024-04-15T16:40:00Z">
        <w:r>
          <w:rPr>
            <w:rFonts w:ascii="Arial" w:hAnsi="Arial" w:cs="Arial"/>
          </w:rPr>
          <w:t>These pathways do not encode all information in visual scenes,</w:t>
        </w:r>
      </w:ins>
      <w:ins w:id="7" w:author=". David ." w:date="2024-04-15T16:52:00Z">
        <w:r w:rsidR="00804FAA">
          <w:rPr>
            <w:rFonts w:ascii="Arial" w:hAnsi="Arial" w:cs="Arial"/>
          </w:rPr>
          <w:t xml:space="preserve"> but instead focus on encoding specific patterns of stimuli. </w:t>
        </w:r>
      </w:ins>
      <w:ins w:id="8" w:author=". David ." w:date="2024-04-15T16:53:00Z">
        <w:r w:rsidR="00804FAA">
          <w:rPr>
            <w:rFonts w:ascii="Arial" w:hAnsi="Arial" w:cs="Arial"/>
          </w:rPr>
          <w:t xml:space="preserve">While we know what visual information is encoded by these neurons, physiology cannot tell us </w:t>
        </w:r>
        <w:r w:rsidR="00804FAA">
          <w:rPr>
            <w:rFonts w:ascii="Arial" w:hAnsi="Arial" w:cs="Arial"/>
            <w:i/>
            <w:iCs/>
          </w:rPr>
          <w:t>why</w:t>
        </w:r>
        <w:r w:rsidR="00804FAA">
          <w:rPr>
            <w:rFonts w:ascii="Arial" w:hAnsi="Arial" w:cs="Arial"/>
          </w:rPr>
          <w:t xml:space="preserve"> </w:t>
        </w:r>
      </w:ins>
      <w:ins w:id="9" w:author=". David ." w:date="2024-04-15T16:54:00Z">
        <w:r w:rsidR="00804FAA">
          <w:rPr>
            <w:rFonts w:ascii="Arial" w:hAnsi="Arial" w:cs="Arial"/>
          </w:rPr>
          <w:t>the receptive fields of neurons are how they are.</w:t>
        </w:r>
      </w:ins>
      <w:ins w:id="10" w:author=". David ." w:date="2024-04-15T16:55:00Z">
        <w:r w:rsidR="00804FAA">
          <w:rPr>
            <w:rFonts w:ascii="Arial" w:hAnsi="Arial" w:cs="Arial"/>
          </w:rPr>
          <w:t xml:space="preserve"> To answer this question,</w:t>
        </w:r>
      </w:ins>
      <w:ins w:id="11" w:author=". David ." w:date="2024-04-15T16:54:00Z">
        <w:r w:rsidR="00804FAA">
          <w:rPr>
            <w:rFonts w:ascii="Arial" w:hAnsi="Arial" w:cs="Arial"/>
          </w:rPr>
          <w:t xml:space="preserve"> </w:t>
        </w:r>
      </w:ins>
      <w:ins w:id="12" w:author=". David ." w:date="2024-04-15T16:51:00Z">
        <w:r w:rsidR="00804FAA">
          <w:rPr>
            <w:rFonts w:ascii="Arial" w:hAnsi="Arial" w:cs="Arial"/>
          </w:rPr>
          <w:t xml:space="preserve"> </w:t>
        </w:r>
      </w:ins>
      <w:commentRangeStart w:id="13"/>
      <w:ins w:id="14" w:author="John Pearson" w:date="2024-04-02T08:15:00Z">
        <w:del w:id="15" w:author=". David ." w:date="2024-04-15T16:55:00Z">
          <w:r w:rsidR="00A5075E" w:rsidDel="00804FAA">
            <w:rPr>
              <w:rFonts w:ascii="Arial" w:hAnsi="Arial" w:cs="Arial"/>
            </w:rPr>
            <w:delText>Yet t</w:delText>
          </w:r>
        </w:del>
      </w:ins>
      <w:del w:id="16" w:author=". David ." w:date="2024-04-15T16:55:00Z">
        <w:r w:rsidR="003A5854" w:rsidDel="00804FAA">
          <w:rPr>
            <w:rFonts w:ascii="Arial" w:hAnsi="Arial" w:cs="Arial"/>
          </w:rPr>
          <w:delText xml:space="preserve">These pathways do not process all visual information equally: some </w:delText>
        </w:r>
      </w:del>
      <w:ins w:id="17" w:author="John Pearson" w:date="2024-04-02T08:16:00Z">
        <w:del w:id="18" w:author=". David ." w:date="2024-04-15T16:55:00Z">
          <w:r w:rsidR="00A5075E" w:rsidDel="00804FAA">
            <w:rPr>
              <w:rFonts w:ascii="Arial" w:hAnsi="Arial" w:cs="Arial"/>
            </w:rPr>
            <w:delText xml:space="preserve">types of </w:delText>
          </w:r>
        </w:del>
      </w:ins>
      <w:del w:id="19" w:author=". David ." w:date="2024-04-15T16:55:00Z">
        <w:r w:rsidR="003A5854" w:rsidDel="00804FAA">
          <w:rPr>
            <w:rFonts w:ascii="Arial" w:hAnsi="Arial" w:cs="Arial"/>
          </w:rPr>
          <w:delText xml:space="preserve">information </w:delText>
        </w:r>
      </w:del>
      <w:ins w:id="20" w:author="John Pearson" w:date="2024-04-02T08:16:00Z">
        <w:del w:id="21" w:author=". David ." w:date="2024-04-15T16:55:00Z">
          <w:r w:rsidR="00A5075E" w:rsidDel="00804FAA">
            <w:rPr>
              <w:rFonts w:ascii="Arial" w:hAnsi="Arial" w:cs="Arial"/>
            </w:rPr>
            <w:delText>are</w:delText>
          </w:r>
        </w:del>
      </w:ins>
      <w:del w:id="22" w:author=". David ." w:date="2024-04-15T16:55:00Z">
        <w:r w:rsidR="003A5854" w:rsidDel="00804FAA">
          <w:rPr>
            <w:rFonts w:ascii="Arial" w:hAnsi="Arial" w:cs="Arial"/>
          </w:rPr>
          <w:delText>is better represented by neurons than other</w:delText>
        </w:r>
      </w:del>
      <w:ins w:id="23" w:author="John Pearson" w:date="2024-04-02T08:16:00Z">
        <w:del w:id="24" w:author=". David ." w:date="2024-04-15T16:55:00Z">
          <w:r w:rsidR="00A5075E" w:rsidDel="00804FAA">
            <w:rPr>
              <w:rFonts w:ascii="Arial" w:hAnsi="Arial" w:cs="Arial"/>
            </w:rPr>
            <w:delText>s</w:delText>
          </w:r>
        </w:del>
      </w:ins>
      <w:del w:id="25" w:author=". David ." w:date="2024-04-15T16:55:00Z">
        <w:r w:rsidR="003A5854" w:rsidDel="00804FAA">
          <w:rPr>
            <w:rFonts w:ascii="Arial" w:hAnsi="Arial" w:cs="Arial"/>
          </w:rPr>
          <w:delText xml:space="preserve">, </w:delText>
        </w:r>
        <w:commentRangeStart w:id="26"/>
        <w:r w:rsidR="003A5854" w:rsidDel="00804FAA">
          <w:rPr>
            <w:rFonts w:ascii="Arial" w:hAnsi="Arial" w:cs="Arial"/>
          </w:rPr>
          <w:delText>supposedly because it is more adaptive</w:delText>
        </w:r>
        <w:commentRangeEnd w:id="26"/>
        <w:r w:rsidR="00A5075E" w:rsidDel="00804FAA">
          <w:rPr>
            <w:rStyle w:val="CommentReference"/>
          </w:rPr>
          <w:commentReference w:id="26"/>
        </w:r>
        <w:r w:rsidR="003A5854" w:rsidDel="00804FAA">
          <w:rPr>
            <w:rFonts w:ascii="Arial" w:hAnsi="Arial" w:cs="Arial"/>
          </w:rPr>
          <w:delText xml:space="preserve">. While we </w:delText>
        </w:r>
        <w:commentRangeStart w:id="27"/>
        <w:r w:rsidR="003A5854" w:rsidDel="00804FAA">
          <w:rPr>
            <w:rFonts w:ascii="Arial" w:hAnsi="Arial" w:cs="Arial"/>
          </w:rPr>
          <w:delText>know the physiologically behind such phenomenon</w:delText>
        </w:r>
      </w:del>
      <w:ins w:id="28" w:author="John Pearson" w:date="2024-04-02T08:17:00Z">
        <w:del w:id="29" w:author=". David ." w:date="2024-04-15T16:55:00Z">
          <w:r w:rsidR="00A5075E" w:rsidDel="00804FAA">
            <w:rPr>
              <w:rFonts w:ascii="Arial" w:hAnsi="Arial" w:cs="Arial"/>
            </w:rPr>
            <w:delText>phenomena</w:delText>
          </w:r>
          <w:commentRangeEnd w:id="27"/>
          <w:r w:rsidR="00A5075E" w:rsidDel="00804FAA">
            <w:rPr>
              <w:rStyle w:val="CommentReference"/>
            </w:rPr>
            <w:commentReference w:id="27"/>
          </w:r>
        </w:del>
      </w:ins>
      <w:del w:id="30" w:author=". David ." w:date="2024-04-15T16:55:00Z">
        <w:r w:rsidR="003A5854" w:rsidDel="00804FAA">
          <w:rPr>
            <w:rFonts w:ascii="Arial" w:hAnsi="Arial" w:cs="Arial"/>
          </w:rPr>
          <w:delText xml:space="preserve">, our understanding of why </w:delText>
        </w:r>
        <w:commentRangeStart w:id="31"/>
        <w:r w:rsidR="003A5854" w:rsidDel="00804FAA">
          <w:rPr>
            <w:rFonts w:ascii="Arial" w:hAnsi="Arial" w:cs="Arial"/>
          </w:rPr>
          <w:delText xml:space="preserve">evolution designed </w:delText>
        </w:r>
        <w:commentRangeEnd w:id="31"/>
        <w:r w:rsidR="00A5075E" w:rsidDel="00804FAA">
          <w:rPr>
            <w:rStyle w:val="CommentReference"/>
          </w:rPr>
          <w:commentReference w:id="31"/>
        </w:r>
        <w:r w:rsidR="003A5854" w:rsidDel="00804FAA">
          <w:rPr>
            <w:rFonts w:ascii="Arial" w:hAnsi="Arial" w:cs="Arial"/>
          </w:rPr>
          <w:delText xml:space="preserve">the retina to better process certain types of information, is currently lacking. </w:delText>
        </w:r>
        <w:commentRangeEnd w:id="13"/>
        <w:r w:rsidR="00A5075E" w:rsidDel="00804FAA">
          <w:rPr>
            <w:rStyle w:val="CommentReference"/>
          </w:rPr>
          <w:commentReference w:id="13"/>
        </w:r>
        <w:commentRangeStart w:id="32"/>
        <w:r w:rsidR="003A5854" w:rsidDel="00804FAA">
          <w:rPr>
            <w:rFonts w:ascii="Arial" w:hAnsi="Arial" w:cs="Arial"/>
          </w:rPr>
          <w:delText>To truly understand what the retina does,</w:delText>
        </w:r>
      </w:del>
      <w:r w:rsidR="003A5854">
        <w:rPr>
          <w:rFonts w:ascii="Arial" w:hAnsi="Arial" w:cs="Arial"/>
        </w:rPr>
        <w:t xml:space="preserve"> we need mathematical theories that can explain as much of the retinal physiology with as few assumptions as possible.</w:t>
      </w:r>
      <w:commentRangeEnd w:id="32"/>
      <w:r w:rsidR="00A5075E">
        <w:rPr>
          <w:rStyle w:val="CommentReference"/>
        </w:rPr>
        <w:commentReference w:id="32"/>
      </w:r>
      <w:r w:rsidR="003A5854">
        <w:rPr>
          <w:rFonts w:ascii="Arial" w:hAnsi="Arial" w:cs="Arial"/>
        </w:rPr>
        <w:t xml:space="preserve"> The efficient coding hypothesis is o</w:t>
      </w:r>
      <w:r w:rsidR="003A5854" w:rsidRPr="005A2087">
        <w:rPr>
          <w:rFonts w:ascii="Arial" w:hAnsi="Arial" w:cs="Arial"/>
        </w:rPr>
        <w:t>ne of the most successful theories in this vein</w:t>
      </w:r>
      <w:r w:rsidR="003A5854">
        <w:rPr>
          <w:rFonts w:ascii="Arial" w:hAnsi="Arial" w:cs="Arial"/>
        </w:rPr>
        <w:t>, which</w:t>
      </w:r>
      <w:r w:rsidR="003A5854" w:rsidRPr="005A2087">
        <w:rPr>
          <w:rFonts w:ascii="Arial" w:hAnsi="Arial" w:cs="Arial"/>
        </w:rPr>
        <w:t xml:space="preserve"> states that sensory systems should remove redundancies in their inputs to </w:t>
      </w:r>
      <w:commentRangeStart w:id="33"/>
      <w:r w:rsidR="003A5854" w:rsidRPr="005A2087">
        <w:rPr>
          <w:rFonts w:ascii="Arial" w:hAnsi="Arial" w:cs="Arial"/>
        </w:rPr>
        <w:t>optimize the information they process</w:t>
      </w:r>
      <w:commentRangeEnd w:id="33"/>
      <w:r w:rsidR="00A5075E">
        <w:rPr>
          <w:rStyle w:val="CommentReference"/>
        </w:rPr>
        <w:commentReference w:id="33"/>
      </w:r>
      <w:r w:rsidR="003A5854">
        <w:rPr>
          <w:rFonts w:ascii="Arial" w:hAnsi="Arial" w:cs="Arial"/>
        </w:rPr>
        <w:t xml:space="preserve">. </w:t>
      </w:r>
      <w:r w:rsidR="003A5854" w:rsidRPr="005A2087">
        <w:rPr>
          <w:rFonts w:ascii="Arial" w:hAnsi="Arial" w:cs="Arial"/>
        </w:rPr>
        <w:t>This hypothesis has been especially successful in the retina, where it can explain many features of retinal encoding such as center-surround receptive fields and ON-OFF pathways</w:t>
      </w:r>
      <w:commentRangeStart w:id="34"/>
      <w:r w:rsidR="003A5854" w:rsidRPr="005A2087">
        <w:rPr>
          <w:rFonts w:ascii="Arial" w:hAnsi="Arial" w:cs="Arial"/>
        </w:rPr>
        <w:fldChar w:fldCharType="begin">
          <w:fldData xml:space="preserve">PEVuZE5vdGU+PENpdGU+PEF1dGhvcj5BdGljazwvQXV0aG9yPjxZZWFyPjE5OTA8L1llYXI+PFJl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</w:fldData>
        </w:fldChar>
      </w:r>
      <w:r w:rsidR="003A5854">
        <w:rPr>
          <w:rFonts w:ascii="Arial" w:hAnsi="Arial" w:cs="Arial"/>
        </w:rPr>
        <w:instrText xml:space="preserve"> ADDIN EN.CITE </w:instrText>
      </w:r>
      <w:r w:rsidR="003A5854">
        <w:rPr>
          <w:rFonts w:ascii="Arial" w:hAnsi="Arial" w:cs="Arial"/>
        </w:rPr>
        <w:fldChar w:fldCharType="begin">
          <w:fldData xml:space="preserve">PEVuZE5vdGU+PENpdGU+PEF1dGhvcj5BdGljazwvQXV0aG9yPjxZZWFyPjE5OTA8L1llYXI+PFJl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</w:fldData>
        </w:fldChar>
      </w:r>
      <w:r w:rsidR="003A5854">
        <w:rPr>
          <w:rFonts w:ascii="Arial" w:hAnsi="Arial" w:cs="Arial"/>
        </w:rPr>
        <w:instrText xml:space="preserve"> ADDIN EN.CITE.DATA </w:instrText>
      </w:r>
      <w:r w:rsidR="003A5854">
        <w:rPr>
          <w:rFonts w:ascii="Arial" w:hAnsi="Arial" w:cs="Arial"/>
        </w:rPr>
      </w:r>
      <w:r w:rsidR="003A5854">
        <w:rPr>
          <w:rFonts w:ascii="Arial" w:hAnsi="Arial" w:cs="Arial"/>
        </w:rPr>
        <w:fldChar w:fldCharType="end"/>
      </w:r>
      <w:r w:rsidR="003A5854" w:rsidRPr="005A2087">
        <w:rPr>
          <w:rFonts w:ascii="Arial" w:hAnsi="Arial" w:cs="Arial"/>
        </w:rPr>
      </w:r>
      <w:r w:rsidR="003A5854" w:rsidRPr="005A2087">
        <w:rPr>
          <w:rFonts w:ascii="Arial" w:hAnsi="Arial" w:cs="Arial"/>
        </w:rPr>
        <w:fldChar w:fldCharType="separate"/>
      </w:r>
      <w:r w:rsidR="003A5854" w:rsidRPr="00471612">
        <w:rPr>
          <w:rFonts w:ascii="Arial" w:hAnsi="Arial" w:cs="Arial"/>
          <w:noProof/>
          <w:vertAlign w:val="superscript"/>
        </w:rPr>
        <w:t>1, 2, 6, 9, 10</w:t>
      </w:r>
      <w:r w:rsidR="003A5854" w:rsidRPr="005A2087">
        <w:rPr>
          <w:rFonts w:ascii="Arial" w:hAnsi="Arial" w:cs="Arial"/>
        </w:rPr>
        <w:fldChar w:fldCharType="end"/>
      </w:r>
      <w:commentRangeEnd w:id="34"/>
      <w:r w:rsidR="00A5075E">
        <w:rPr>
          <w:rStyle w:val="CommentReference"/>
        </w:rPr>
        <w:commentReference w:id="34"/>
      </w:r>
      <w:r w:rsidR="003A5854">
        <w:rPr>
          <w:rFonts w:ascii="Arial" w:hAnsi="Arial" w:cs="Arial"/>
        </w:rPr>
        <w:t xml:space="preserve">. </w:t>
      </w:r>
      <w:commentRangeStart w:id="35"/>
      <w:r w:rsidR="003A5854">
        <w:rPr>
          <w:rFonts w:ascii="Arial" w:hAnsi="Arial" w:cs="Arial"/>
        </w:rPr>
        <w:t>However, most of these models make simplifying assumptions that are biologically unrealistic, such as an infinite number of neurons and the possibility of negative firing rates.</w:t>
      </w:r>
      <w:commentRangeEnd w:id="35"/>
      <w:r w:rsidR="00A5075E">
        <w:rPr>
          <w:rStyle w:val="CommentReference"/>
        </w:rPr>
        <w:commentReference w:id="35"/>
      </w:r>
      <w:r w:rsidR="003A5854">
        <w:rPr>
          <w:rFonts w:ascii="Arial" w:hAnsi="Arial" w:cs="Arial"/>
        </w:rPr>
        <w:t xml:space="preserve"> Because of these simplifying assumptions</w:t>
      </w:r>
      <w:r w:rsidR="003A5854" w:rsidRPr="00804381">
        <w:rPr>
          <w:rFonts w:ascii="Arial" w:hAnsi="Arial" w:cs="Arial"/>
        </w:rPr>
        <w:t xml:space="preserve">, </w:t>
      </w:r>
      <w:commentRangeStart w:id="36"/>
      <w:r w:rsidR="003A5854" w:rsidRPr="00804381">
        <w:rPr>
          <w:rFonts w:ascii="Arial" w:hAnsi="Arial" w:cs="Arial"/>
        </w:rPr>
        <w:t xml:space="preserve">it is currently unclear what predictions the efficient coding hypothesis </w:t>
      </w:r>
      <w:r w:rsidR="003A5854">
        <w:rPr>
          <w:rFonts w:ascii="Arial" w:hAnsi="Arial" w:cs="Arial"/>
        </w:rPr>
        <w:t>makes about retinal pathways</w:t>
      </w:r>
      <w:commentRangeEnd w:id="36"/>
      <w:r w:rsidR="00A5075E">
        <w:rPr>
          <w:rStyle w:val="CommentReference"/>
        </w:rPr>
        <w:commentReference w:id="36"/>
      </w:r>
      <w:r w:rsidR="003A5854" w:rsidRPr="00804381">
        <w:rPr>
          <w:rFonts w:ascii="Arial" w:hAnsi="Arial" w:cs="Arial"/>
        </w:rPr>
        <w:t>.</w:t>
      </w:r>
      <w:r w:rsidR="003A5854">
        <w:rPr>
          <w:rFonts w:ascii="Arial" w:hAnsi="Arial" w:cs="Arial"/>
        </w:rPr>
        <w:t xml:space="preserve">  </w:t>
      </w:r>
      <w:commentRangeStart w:id="37"/>
      <w:r w:rsidR="003A5854">
        <w:rPr>
          <w:rFonts w:ascii="Arial" w:hAnsi="Arial" w:cs="Arial"/>
        </w:rPr>
        <w:t xml:space="preserve">To fill this gap </w:t>
      </w:r>
      <w:commentRangeEnd w:id="37"/>
      <w:r w:rsidR="005803DD">
        <w:rPr>
          <w:rStyle w:val="CommentReference"/>
        </w:rPr>
        <w:commentReference w:id="37"/>
      </w:r>
      <w:r w:rsidR="003A5854">
        <w:rPr>
          <w:rFonts w:ascii="Arial" w:hAnsi="Arial" w:cs="Arial"/>
        </w:rPr>
        <w:t xml:space="preserve">in knowledge, I will use machine learning </w:t>
      </w:r>
      <w:del w:id="38" w:author="John Pearson" w:date="2024-04-02T08:23:00Z">
        <w:r w:rsidR="003A5854" w:rsidDel="005803DD">
          <w:rPr>
            <w:rFonts w:ascii="Arial" w:hAnsi="Arial" w:cs="Arial"/>
          </w:rPr>
          <w:delText xml:space="preserve">model </w:delText>
        </w:r>
      </w:del>
      <w:r w:rsidR="003A5854">
        <w:rPr>
          <w:rFonts w:ascii="Arial" w:hAnsi="Arial" w:cs="Arial"/>
        </w:rPr>
        <w:t xml:space="preserve">to build a more flexible model that can make efficient coding predictions </w:t>
      </w:r>
      <w:commentRangeStart w:id="39"/>
      <w:r w:rsidR="003A5854">
        <w:rPr>
          <w:rFonts w:ascii="Arial" w:hAnsi="Arial" w:cs="Arial"/>
        </w:rPr>
        <w:t>about the structure of neurons in</w:t>
      </w:r>
      <w:del w:id="40" w:author="John Pearson" w:date="2024-04-02T08:24:00Z">
        <w:r w:rsidR="003A5854" w:rsidDel="005803DD">
          <w:rPr>
            <w:rFonts w:ascii="Arial" w:hAnsi="Arial" w:cs="Arial"/>
          </w:rPr>
          <w:delText>to</w:delText>
        </w:r>
      </w:del>
      <w:r w:rsidR="003A5854">
        <w:rPr>
          <w:rFonts w:ascii="Arial" w:hAnsi="Arial" w:cs="Arial"/>
        </w:rPr>
        <w:t xml:space="preserve"> different pathways</w:t>
      </w:r>
      <w:commentRangeEnd w:id="39"/>
      <w:r w:rsidR="005803DD">
        <w:rPr>
          <w:rStyle w:val="CommentReference"/>
        </w:rPr>
        <w:commentReference w:id="39"/>
      </w:r>
      <w:r w:rsidR="003A5854">
        <w:rPr>
          <w:rFonts w:ascii="Arial" w:hAnsi="Arial" w:cs="Arial"/>
        </w:rPr>
        <w:t xml:space="preserve">. More specifically, I will provide efficient coding predictions about how the retina should process chromatic inputs (Aim 1), and about how the retina should process motion (Aim 2). By comparing these results with experimental data, we will </w:t>
      </w:r>
      <w:commentRangeStart w:id="41"/>
      <w:r w:rsidR="003A5854">
        <w:rPr>
          <w:rFonts w:ascii="Arial" w:hAnsi="Arial" w:cs="Arial"/>
        </w:rPr>
        <w:t xml:space="preserve">know whether the efficient coding hypothesis is sufficient </w:t>
      </w:r>
      <w:commentRangeEnd w:id="41"/>
      <w:r w:rsidR="005803DD">
        <w:rPr>
          <w:rStyle w:val="CommentReference"/>
        </w:rPr>
        <w:commentReference w:id="41"/>
      </w:r>
      <w:r w:rsidR="003A5854">
        <w:rPr>
          <w:rFonts w:ascii="Arial" w:hAnsi="Arial" w:cs="Arial"/>
        </w:rPr>
        <w:t>to explain how the retina encodes natural scenes.</w:t>
      </w:r>
    </w:p>
    <w:p w14:paraId="3D3ECCB6" w14:textId="77777777" w:rsidR="003A5854" w:rsidRPr="005A2087" w:rsidRDefault="003A5854" w:rsidP="003A5854">
      <w:pPr>
        <w:spacing w:after="0" w:line="240" w:lineRule="auto"/>
        <w:jc w:val="both"/>
        <w:rPr>
          <w:rFonts w:ascii="Arial" w:hAnsi="Arial" w:cs="Arial"/>
        </w:rPr>
      </w:pPr>
    </w:p>
    <w:p w14:paraId="2D4043AD" w14:textId="77777777" w:rsidR="003A5854" w:rsidRPr="005A2087" w:rsidRDefault="003A5854" w:rsidP="003A5854">
      <w:pPr>
        <w:spacing w:after="0" w:line="240" w:lineRule="auto"/>
        <w:jc w:val="both"/>
        <w:rPr>
          <w:rFonts w:ascii="Arial" w:hAnsi="Arial" w:cs="Arial"/>
        </w:rPr>
      </w:pPr>
      <w:r w:rsidRPr="005A2087">
        <w:rPr>
          <w:rFonts w:ascii="Arial" w:hAnsi="Arial" w:cs="Arial"/>
          <w:b/>
          <w:bCs/>
        </w:rPr>
        <w:t>Aim 1: Expand efficient coding models to encompass chromatic information</w:t>
      </w:r>
    </w:p>
    <w:p w14:paraId="15710A5C" w14:textId="7F6CB317" w:rsidR="003A5854" w:rsidRPr="005A2087" w:rsidRDefault="003A5854" w:rsidP="003A5854">
      <w:pPr>
        <w:spacing w:after="0" w:line="240" w:lineRule="auto"/>
        <w:ind w:firstLine="720"/>
        <w:jc w:val="both"/>
        <w:rPr>
          <w:rFonts w:ascii="Arial" w:hAnsi="Arial" w:cs="Arial"/>
        </w:rPr>
      </w:pPr>
      <w:r w:rsidRPr="005A2087">
        <w:rPr>
          <w:rFonts w:ascii="Arial" w:hAnsi="Arial" w:cs="Arial"/>
        </w:rPr>
        <w:t>Encoding colors starts at the level of cone photoreceptors in the fovea of the retina</w:t>
      </w:r>
      <w:ins w:id="42" w:author="John Pearson" w:date="2024-04-02T08:26:00Z">
        <w:r w:rsidR="005803DD">
          <w:rPr>
            <w:rFonts w:ascii="Arial" w:hAnsi="Arial" w:cs="Arial"/>
          </w:rPr>
          <w:t>,</w:t>
        </w:r>
      </w:ins>
      <w:del w:id="43" w:author="John Pearson" w:date="2024-04-02T08:26:00Z">
        <w:r w:rsidDel="005803DD">
          <w:rPr>
            <w:rFonts w:ascii="Arial" w:hAnsi="Arial" w:cs="Arial"/>
          </w:rPr>
          <w:delText xml:space="preserve">. </w:delText>
        </w:r>
      </w:del>
      <w:r w:rsidRPr="005A2087">
        <w:rPr>
          <w:rFonts w:ascii="Arial" w:hAnsi="Arial" w:cs="Arial"/>
        </w:rPr>
        <w:t xml:space="preserve"> which come in three types</w:t>
      </w:r>
      <w:ins w:id="44" w:author="John Pearson" w:date="2024-04-02T08:26:00Z">
        <w:r w:rsidR="005803DD">
          <w:rPr>
            <w:rFonts w:ascii="Arial" w:hAnsi="Arial" w:cs="Arial"/>
          </w:rPr>
          <w:t>:</w:t>
        </w:r>
      </w:ins>
      <w:r w:rsidRPr="005A2087">
        <w:rPr>
          <w:rFonts w:ascii="Arial" w:hAnsi="Arial" w:cs="Arial"/>
        </w:rPr>
        <w:t xml:space="preserve"> </w:t>
      </w:r>
      <w:commentRangeStart w:id="45"/>
      <w:commentRangeStart w:id="46"/>
      <w:del w:id="47" w:author="John Pearson" w:date="2024-04-02T08:26:00Z">
        <w:r w:rsidRPr="005A2087" w:rsidDel="005803DD">
          <w:rPr>
            <w:rFonts w:ascii="Arial" w:hAnsi="Arial" w:cs="Arial"/>
          </w:rPr>
          <w:delText>–</w:delText>
        </w:r>
      </w:del>
      <w:r w:rsidRPr="005A2087">
        <w:rPr>
          <w:rFonts w:ascii="Arial" w:hAnsi="Arial" w:cs="Arial"/>
        </w:rPr>
        <w:t>Long (L), Medium (M), and Short (S)</w:t>
      </w:r>
      <w:r w:rsidRPr="005A2087">
        <w:rPr>
          <w:rStyle w:val="CommentReference"/>
          <w:rFonts w:ascii="Arial" w:hAnsi="Arial" w:cs="Arial"/>
        </w:rPr>
        <w:t xml:space="preserve">, </w:t>
      </w:r>
      <w:r w:rsidRPr="005A2087">
        <w:rPr>
          <w:rFonts w:ascii="Arial" w:hAnsi="Arial" w:cs="Arial"/>
        </w:rPr>
        <w:t>roughly encoding red, green and blue stimuli, respectively</w:t>
      </w:r>
      <w:r w:rsidRPr="005A2087">
        <w:rPr>
          <w:rFonts w:ascii="Arial" w:hAnsi="Arial" w:cs="Arial"/>
        </w:rPr>
        <w:fldChar w:fldCharType="begin"/>
      </w:r>
      <w:r>
        <w:rPr>
          <w:rFonts w:ascii="Arial" w:hAnsi="Arial" w:cs="Arial"/>
        </w:rPr>
        <w:instrText xml:space="preserve"> ADDIN EN.CITE &lt;EndNote&gt;&lt;Cite&gt;&lt;Author&gt;Crook&lt;/Author&gt;&lt;Year&gt;2011&lt;/Year&gt;&lt;RecNum&gt;24&lt;/RecNum&gt;&lt;DisplayText&gt;&lt;style face="superscript"&gt;11&lt;/style&gt;&lt;/DisplayText&gt;&lt;record&gt;&lt;rec-number&gt;24&lt;/rec-number&gt;&lt;foreign-keys&gt;&lt;key app="EN" db-id="5wd52x90lterdlefr95xtvpjftes5w9fpzwx" timestamp="1697052694"&gt;24&lt;/key&gt;&lt;/foreign-keys&gt;&lt;ref-type name="Journal Article"&gt;17&lt;/ref-type&gt;&lt;contributors&gt;&lt;authors&gt;&lt;author&gt;Crook, Joanna D&lt;/author&gt;&lt;author&gt;Manookin, Michael B&lt;/author&gt;&lt;author&gt;Packer, Orin S&lt;/author&gt;&lt;author&gt;Dacey, Dennis M&lt;/author&gt;&lt;/authors&gt;&lt;/contributors&gt;&lt;titles&gt;&lt;title&gt;Horizontal cell feedback without cone type-selective inhibition mediates “red–green” color opponency in midget ganglion cells of the primate retina&lt;/title&gt;&lt;secondary-title&gt;Journal of Neuroscience&lt;/secondary-title&gt;&lt;/titles&gt;&lt;periodical&gt;&lt;full-title&gt;Journal of Neuroscience&lt;/full-title&gt;&lt;/periodical&gt;&lt;pages&gt;1762-1772&lt;/pages&gt;&lt;volume&gt;31&lt;/volume&gt;&lt;number&gt;5&lt;/number&gt;&lt;dates&gt;&lt;year&gt;2011&lt;/year&gt;&lt;/dates&gt;&lt;isbn&gt;0270-6474&lt;/isbn&gt;&lt;urls&gt;&lt;/urls&gt;&lt;/record&gt;&lt;/Cite&gt;&lt;/EndNote&gt;</w:instrText>
      </w:r>
      <w:r w:rsidRPr="005A2087">
        <w:rPr>
          <w:rFonts w:ascii="Arial" w:hAnsi="Arial" w:cs="Arial"/>
        </w:rPr>
        <w:fldChar w:fldCharType="separate"/>
      </w:r>
      <w:r w:rsidRPr="00471612">
        <w:rPr>
          <w:rFonts w:ascii="Arial" w:hAnsi="Arial" w:cs="Arial"/>
          <w:noProof/>
          <w:vertAlign w:val="superscript"/>
        </w:rPr>
        <w:t>11</w:t>
      </w:r>
      <w:r w:rsidRPr="005A2087">
        <w:rPr>
          <w:rFonts w:ascii="Arial" w:hAnsi="Arial" w:cs="Arial"/>
        </w:rPr>
        <w:fldChar w:fldCharType="end"/>
      </w:r>
      <w:r w:rsidRPr="005A2087">
        <w:rPr>
          <w:rFonts w:ascii="Arial" w:hAnsi="Arial" w:cs="Arial"/>
        </w:rPr>
        <w:t xml:space="preserve">. This color information is ultimately encoded by RGCs, </w:t>
      </w:r>
      <w:r>
        <w:rPr>
          <w:rFonts w:ascii="Arial" w:hAnsi="Arial" w:cs="Arial"/>
        </w:rPr>
        <w:t xml:space="preserve">which are separated into different pathways. In macaques, midget cells represent roughly 80% of RGCs and encode the discrepancy between L and M cones, which tend to be highly correlated in natural images. Parasol cells (~10%) are separated into two pathways (ON and OFF) that sum L, M and S inputs. Bistratified cells (~10%) integrate ON inputs from S cones and OFF inputs from L and M cones. Bistratified cells are unique in that they asymmetric, and are the only major cell type to have an ON but not an OFF pathway. </w:t>
      </w:r>
      <w:commentRangeEnd w:id="45"/>
      <w:r w:rsidR="005803DD">
        <w:rPr>
          <w:rStyle w:val="CommentReference"/>
        </w:rPr>
        <w:commentReference w:id="45"/>
      </w:r>
      <w:commentRangeEnd w:id="46"/>
      <w:r w:rsidR="005803DD">
        <w:rPr>
          <w:rStyle w:val="CommentReference"/>
        </w:rPr>
        <w:commentReference w:id="46"/>
      </w:r>
      <w:r>
        <w:rPr>
          <w:rFonts w:ascii="Arial" w:hAnsi="Arial" w:cs="Arial"/>
        </w:rPr>
        <w:t xml:space="preserve">My model will try to explain two major findings: 1) Why this asymmetry in bistratified cells occurs, and 2) why midget cells represent most neurons despite encoding events that rarely occur in natural images. </w:t>
      </w:r>
      <w:r w:rsidRPr="005A2087">
        <w:rPr>
          <w:rFonts w:ascii="Arial" w:hAnsi="Arial" w:cs="Arial"/>
        </w:rPr>
        <w:t xml:space="preserve">Completion of this aim </w:t>
      </w:r>
      <w:r>
        <w:rPr>
          <w:rFonts w:ascii="Arial" w:hAnsi="Arial" w:cs="Arial"/>
        </w:rPr>
        <w:t xml:space="preserve">will inform us whether efficient coding can successfully explain how the retina processes color in different pathways. </w:t>
      </w:r>
      <w:r w:rsidRPr="005A2087">
        <w:rPr>
          <w:rFonts w:ascii="Arial" w:hAnsi="Arial" w:cs="Arial"/>
        </w:rPr>
        <w:t xml:space="preserve"> </w:t>
      </w:r>
    </w:p>
    <w:p w14:paraId="2CA71BFA" w14:textId="77777777" w:rsidR="003A5854" w:rsidRPr="005A2087" w:rsidRDefault="003A5854" w:rsidP="003A5854">
      <w:pPr>
        <w:spacing w:after="0" w:line="240" w:lineRule="auto"/>
        <w:jc w:val="both"/>
        <w:rPr>
          <w:rFonts w:ascii="Arial" w:hAnsi="Arial" w:cs="Arial"/>
        </w:rPr>
      </w:pPr>
    </w:p>
    <w:p w14:paraId="21E91446" w14:textId="77777777" w:rsidR="003A5854" w:rsidRPr="005A2087" w:rsidRDefault="003A5854" w:rsidP="003A5854">
      <w:pPr>
        <w:spacing w:after="0" w:line="240" w:lineRule="auto"/>
        <w:jc w:val="both"/>
        <w:rPr>
          <w:rFonts w:ascii="Arial" w:hAnsi="Arial" w:cs="Arial"/>
        </w:rPr>
      </w:pPr>
      <w:r w:rsidRPr="005A2087">
        <w:rPr>
          <w:rFonts w:ascii="Arial" w:hAnsi="Arial" w:cs="Arial"/>
          <w:b/>
          <w:bCs/>
        </w:rPr>
        <w:t>Aim 2: Expand efficient coding models to explain motion-selectivity in RGCs</w:t>
      </w:r>
    </w:p>
    <w:p w14:paraId="0DC2602E" w14:textId="20FDD405" w:rsidR="00C42D50" w:rsidRDefault="003A5854" w:rsidP="00C42D50">
      <w:pPr>
        <w:spacing w:after="0" w:line="240" w:lineRule="auto"/>
        <w:ind w:firstLine="720"/>
        <w:jc w:val="both"/>
        <w:rPr>
          <w:ins w:id="48" w:author=". David ." w:date="2024-04-15T16:48:00Z"/>
          <w:rFonts w:ascii="Arial" w:hAnsi="Arial" w:cs="Arial"/>
        </w:rPr>
      </w:pPr>
      <w:r w:rsidRPr="005A2087">
        <w:rPr>
          <w:rFonts w:ascii="Arial" w:hAnsi="Arial" w:cs="Arial"/>
        </w:rPr>
        <w:t xml:space="preserve">Visual </w:t>
      </w:r>
      <w:commentRangeStart w:id="49"/>
      <w:r w:rsidRPr="005A2087">
        <w:rPr>
          <w:rFonts w:ascii="Arial" w:hAnsi="Arial" w:cs="Arial"/>
        </w:rPr>
        <w:t>scenes are typically in motion</w:t>
      </w:r>
      <w:commentRangeEnd w:id="49"/>
      <w:r w:rsidR="005803DD">
        <w:rPr>
          <w:rStyle w:val="CommentReference"/>
        </w:rPr>
        <w:commentReference w:id="49"/>
      </w:r>
      <w:r w:rsidRPr="005A2087">
        <w:rPr>
          <w:rFonts w:ascii="Arial" w:hAnsi="Arial" w:cs="Arial"/>
        </w:rPr>
        <w:t>, either because of objects moving or optic flow from our own movements. The encoding of visual motion starts as early as the retina, with several subtypes of retinal ganglion cells (RGCs) having stronger responses to one direction of motion than to its opposite</w:t>
      </w:r>
      <w:r w:rsidRPr="005A2087">
        <w:rPr>
          <w:rFonts w:ascii="Arial" w:hAnsi="Arial" w:cs="Arial"/>
        </w:rPr>
        <w:fldChar w:fldCharType="begin"/>
      </w:r>
      <w:r>
        <w:rPr>
          <w:rFonts w:ascii="Arial" w:hAnsi="Arial" w:cs="Arial"/>
        </w:rPr>
        <w:instrText xml:space="preserve"> ADDIN EN.CITE &lt;EndNote&gt;&lt;Cite&gt;&lt;Author&gt;Rasmussen&lt;/Author&gt;&lt;Year&gt;2020&lt;/Year&gt;&lt;RecNum&gt;26&lt;/RecNum&gt;&lt;DisplayText&gt;&lt;style face="superscript"&gt;16, 17&lt;/style&gt;&lt;/DisplayText&gt;&lt;record&gt;&lt;rec-number&gt;26&lt;/rec-number&gt;&lt;foreign-keys&gt;&lt;key app="EN" db-id="5wd52x90lterdlefr95xtvpjftes5w9fpzwx" timestamp="1697053721"&gt;26&lt;/key&gt;&lt;/foreign-keys&gt;&lt;ref-type name="Journal Article"&gt;17&lt;/ref-type&gt;&lt;contributors&gt;&lt;authors&gt;&lt;author&gt;Rasmussen, Rune&lt;/author&gt;&lt;author&gt;Yonehara, Keisuke&lt;/author&gt;&lt;/authors&gt;&lt;/contributors&gt;&lt;titles&gt;&lt;title&gt;Contributions of retinal direction selectivity to central visual processing&lt;/title&gt;&lt;secondary-title&gt;Current Biology&lt;/secondary-title&gt;&lt;/titles&gt;&lt;periodical&gt;&lt;full-title&gt;Current Biology&lt;/full-title&gt;&lt;/periodical&gt;&lt;pages&gt;R897-R903&lt;/pages&gt;&lt;volume&gt;30&lt;/volume&gt;&lt;number&gt;15&lt;/number&gt;&lt;dates&gt;&lt;year&gt;2020&lt;/year&gt;&lt;/dates&gt;&lt;isbn&gt;0960-9822&lt;/isbn&gt;&lt;urls&gt;&lt;/urls&gt;&lt;/record&gt;&lt;/Cite&gt;&lt;Cite&gt;&lt;Author&gt;Vaney&lt;/Author&gt;&lt;Year&gt;2012&lt;/Year&gt;&lt;RecNum&gt;27&lt;/RecNum&gt;&lt;record&gt;&lt;rec-number&gt;27&lt;/rec-number&gt;&lt;foreign-keys&gt;&lt;key app="EN" db-id="5wd52x90lterdlefr95xtvpjftes5w9fpzwx" timestamp="1697053723"&gt;27&lt;/key&gt;&lt;/foreign-keys&gt;&lt;ref-type name="Journal Article"&gt;17&lt;/ref-type&gt;&lt;contributors&gt;&lt;authors&gt;&lt;author&gt;Vaney, David I&lt;/author&gt;&lt;author&gt;Sivyer, Benjamin&lt;/author&gt;&lt;author&gt;Taylor, W Rowland&lt;/author&gt;&lt;/authors&gt;&lt;/contributors&gt;&lt;titles&gt;&lt;title&gt;Direction selectivity in the retina: symmetry and asymmetry in structure and function&lt;/title&gt;&lt;secondary-title&gt;Nature Reviews Neuroscience&lt;/secondary-title&gt;&lt;/titles&gt;&lt;periodical&gt;&lt;full-title&gt;Nature Reviews Neuroscience&lt;/full-title&gt;&lt;/periodical&gt;&lt;pages&gt;194-208&lt;/pages&gt;&lt;volume&gt;13&lt;/volume&gt;&lt;number&gt;3&lt;/number&gt;&lt;dates&gt;&lt;year&gt;2012&lt;/year&gt;&lt;/dates&gt;&lt;isbn&gt;1471-003X&lt;/isbn&gt;&lt;urls&gt;&lt;/urls&gt;&lt;/record&gt;&lt;/Cite&gt;&lt;/EndNote&gt;</w:instrText>
      </w:r>
      <w:r w:rsidRPr="005A2087">
        <w:rPr>
          <w:rFonts w:ascii="Arial" w:hAnsi="Arial" w:cs="Arial"/>
        </w:rPr>
        <w:fldChar w:fldCharType="separate"/>
      </w:r>
      <w:r w:rsidRPr="00471612">
        <w:rPr>
          <w:rFonts w:ascii="Arial" w:hAnsi="Arial" w:cs="Arial"/>
          <w:noProof/>
          <w:vertAlign w:val="superscript"/>
        </w:rPr>
        <w:t>16, 17</w:t>
      </w:r>
      <w:r w:rsidRPr="005A2087">
        <w:rPr>
          <w:rFonts w:ascii="Arial" w:hAnsi="Arial" w:cs="Arial"/>
        </w:rPr>
        <w:fldChar w:fldCharType="end"/>
      </w:r>
      <w:r w:rsidRPr="005A2087">
        <w:rPr>
          <w:rFonts w:ascii="Arial" w:hAnsi="Arial" w:cs="Arial"/>
        </w:rPr>
        <w:t>. The major type of motion</w:t>
      </w:r>
      <w:ins w:id="50" w:author="John Pearson" w:date="2024-04-02T08:30:00Z">
        <w:r w:rsidR="005803DD">
          <w:rPr>
            <w:rFonts w:ascii="Arial" w:hAnsi="Arial" w:cs="Arial"/>
          </w:rPr>
          <w:t>-</w:t>
        </w:r>
      </w:ins>
      <w:del w:id="51" w:author="John Pearson" w:date="2024-04-02T08:30:00Z">
        <w:r w:rsidRPr="005A2087" w:rsidDel="005803DD">
          <w:rPr>
            <w:rFonts w:ascii="Arial" w:hAnsi="Arial" w:cs="Arial"/>
          </w:rPr>
          <w:delText xml:space="preserve"> </w:delText>
        </w:r>
      </w:del>
      <w:r w:rsidRPr="005A2087">
        <w:rPr>
          <w:rFonts w:ascii="Arial" w:hAnsi="Arial" w:cs="Arial"/>
        </w:rPr>
        <w:t>encoding RGCs are ON-OFF direction-selective ganglion cells</w:t>
      </w:r>
      <w:r>
        <w:rPr>
          <w:rFonts w:ascii="Arial" w:hAnsi="Arial" w:cs="Arial"/>
        </w:rPr>
        <w:t xml:space="preserve"> (DSGC)</w:t>
      </w:r>
      <w:r w:rsidRPr="005A2087">
        <w:rPr>
          <w:rFonts w:ascii="Arial" w:hAnsi="Arial" w:cs="Arial"/>
        </w:rPr>
        <w:fldChar w:fldCharType="begin"/>
      </w:r>
      <w:r>
        <w:rPr>
          <w:rFonts w:ascii="Arial" w:hAnsi="Arial" w:cs="Arial"/>
        </w:rPr>
        <w:instrText xml:space="preserve"> ADDIN EN.CITE &lt;EndNote&gt;&lt;Cite&gt;&lt;Author&gt;Wei&lt;/Author&gt;&lt;Year&gt;2011&lt;/Year&gt;&lt;RecNum&gt;45&lt;/RecNum&gt;&lt;DisplayText&gt;&lt;style face="superscript"&gt;18&lt;/style&gt;&lt;/DisplayText&gt;&lt;record&gt;&lt;rec-number&gt;45&lt;/rec-number&gt;&lt;foreign-keys&gt;&lt;key app="EN" db-id="5wd52x90lterdlefr95xtvpjftes5w9fpzwx" timestamp="1697515528"&gt;45&lt;/key&gt;&lt;/foreign-keys&gt;&lt;ref-type name="Journal Article"&gt;17&lt;/ref-type&gt;&lt;contributors&gt;&lt;authors&gt;&lt;author&gt;Wei, Wei&lt;/author&gt;&lt;author&gt;Hamby, Aaron M&lt;/author&gt;&lt;author&gt;Zhou, Kaili&lt;/author&gt;&lt;author&gt;Feller, Marla B&lt;/author&gt;&lt;/authors&gt;&lt;/contributors&gt;&lt;titles&gt;&lt;title&gt;Development of asymmetric inhibition underlying direction selectivity in the retina&lt;/title&gt;&lt;secondary-title&gt;Nature&lt;/secondary-title&gt;&lt;/titles&gt;&lt;periodical&gt;&lt;full-title&gt;Nature&lt;/full-title&gt;&lt;/periodical&gt;&lt;pages&gt;402-406&lt;/pages&gt;&lt;volume&gt;469&lt;/volume&gt;&lt;number&gt;7330&lt;/number&gt;&lt;dates&gt;&lt;year&gt;2011&lt;/year&gt;&lt;/dates&gt;&lt;isbn&gt;0028-0836&lt;/isbn&gt;&lt;urls&gt;&lt;/urls&gt;&lt;/record&gt;&lt;/Cite&gt;&lt;/EndNote&gt;</w:instrText>
      </w:r>
      <w:r w:rsidRPr="005A2087">
        <w:rPr>
          <w:rFonts w:ascii="Arial" w:hAnsi="Arial" w:cs="Arial"/>
        </w:rPr>
        <w:fldChar w:fldCharType="separate"/>
      </w:r>
      <w:r w:rsidRPr="00471612">
        <w:rPr>
          <w:rFonts w:ascii="Arial" w:hAnsi="Arial" w:cs="Arial"/>
          <w:noProof/>
          <w:vertAlign w:val="superscript"/>
        </w:rPr>
        <w:t>18</w:t>
      </w:r>
      <w:r w:rsidRPr="005A2087">
        <w:rPr>
          <w:rFonts w:ascii="Arial" w:hAnsi="Arial" w:cs="Arial"/>
        </w:rPr>
        <w:fldChar w:fldCharType="end"/>
      </w:r>
      <w:r w:rsidRPr="005A2087">
        <w:rPr>
          <w:rFonts w:ascii="Arial" w:hAnsi="Arial" w:cs="Arial"/>
        </w:rPr>
        <w:t>, which are divided into four subtypes that respond preferentially to each of the four cardinal directions</w:t>
      </w:r>
      <w:r w:rsidRPr="005A2087">
        <w:rPr>
          <w:rFonts w:ascii="Arial" w:hAnsi="Arial" w:cs="Arial"/>
        </w:rPr>
        <w:fldChar w:fldCharType="begin"/>
      </w:r>
      <w:r>
        <w:rPr>
          <w:rFonts w:ascii="Arial" w:hAnsi="Arial" w:cs="Arial"/>
        </w:rPr>
        <w:instrText xml:space="preserve"> ADDIN EN.CITE &lt;EndNote&gt;&lt;Cite&gt;&lt;Author&gt;Vaney&lt;/Author&gt;&lt;Year&gt;2012&lt;/Year&gt;&lt;RecNum&gt;27&lt;/RecNum&gt;&lt;DisplayText&gt;&lt;style face="superscript"&gt;17&lt;/style&gt;&lt;/DisplayText&gt;&lt;record&gt;&lt;rec-number&gt;27&lt;/rec-number&gt;&lt;foreign-keys&gt;&lt;key app="EN" db-id="5wd52x90lterdlefr95xtvpjftes5w9fpzwx" timestamp="1697053723"&gt;27&lt;/key&gt;&lt;/foreign-keys&gt;&lt;ref-type name="Journal Article"&gt;17&lt;/ref-type&gt;&lt;contributors&gt;&lt;authors&gt;&lt;author&gt;Vaney, David I&lt;/author&gt;&lt;author&gt;Sivyer, Benjamin&lt;/author&gt;&lt;author&gt;Taylor, W Rowland&lt;/author&gt;&lt;/authors&gt;&lt;/contributors&gt;&lt;titles&gt;&lt;title&gt;Direction selectivity in the retina: symmetry and asymmetry in structure and function&lt;/title&gt;&lt;secondary-title&gt;Nature Reviews Neuroscience&lt;/secondary-title&gt;&lt;/titles&gt;&lt;periodical&gt;&lt;full-title&gt;Nature Reviews Neuroscience&lt;/full-title&gt;&lt;/periodical&gt;&lt;pages&gt;194-208&lt;/pages&gt;&lt;volume&gt;13&lt;/volume&gt;&lt;number&gt;3&lt;/number&gt;&lt;dates&gt;&lt;year&gt;2012&lt;/year&gt;&lt;/dates&gt;&lt;isbn&gt;1471-003X&lt;/isbn&gt;&lt;urls&gt;&lt;/urls&gt;&lt;/record&gt;&lt;/Cite&gt;&lt;/EndNote&gt;</w:instrText>
      </w:r>
      <w:r w:rsidRPr="005A2087">
        <w:rPr>
          <w:rFonts w:ascii="Arial" w:hAnsi="Arial" w:cs="Arial"/>
        </w:rPr>
        <w:fldChar w:fldCharType="separate"/>
      </w:r>
      <w:r w:rsidRPr="00471612">
        <w:rPr>
          <w:rFonts w:ascii="Arial" w:hAnsi="Arial" w:cs="Arial"/>
          <w:noProof/>
          <w:vertAlign w:val="superscript"/>
        </w:rPr>
        <w:t>17</w:t>
      </w:r>
      <w:r w:rsidRPr="005A2087">
        <w:rPr>
          <w:rFonts w:ascii="Arial" w:hAnsi="Arial" w:cs="Arial"/>
        </w:rPr>
        <w:fldChar w:fldCharType="end"/>
      </w:r>
      <w:r w:rsidRPr="005A2087">
        <w:rPr>
          <w:rFonts w:ascii="Arial" w:hAnsi="Arial" w:cs="Arial"/>
        </w:rPr>
        <w:t>.</w:t>
      </w:r>
      <w:r>
        <w:rPr>
          <w:rFonts w:ascii="Arial" w:hAnsi="Arial" w:cs="Arial"/>
        </w:rPr>
        <w:t xml:space="preserve"> </w:t>
      </w:r>
      <w:commentRangeStart w:id="52"/>
      <w:r>
        <w:rPr>
          <w:rFonts w:ascii="Arial" w:hAnsi="Arial" w:cs="Arial"/>
        </w:rPr>
        <w:t>There are currently no efficient coding predictions about these ON-OFF DSGCs</w:t>
      </w:r>
      <w:r w:rsidRPr="005A2087">
        <w:rPr>
          <w:rFonts w:ascii="Arial" w:hAnsi="Arial" w:cs="Arial"/>
        </w:rPr>
        <w:t>.</w:t>
      </w:r>
      <w:commentRangeEnd w:id="52"/>
      <w:r w:rsidR="005803DD">
        <w:rPr>
          <w:rStyle w:val="CommentReference"/>
        </w:rPr>
        <w:commentReference w:id="52"/>
      </w:r>
      <w:r>
        <w:rPr>
          <w:rFonts w:ascii="Arial" w:hAnsi="Arial" w:cs="Arial"/>
        </w:rPr>
        <w:t xml:space="preserve"> </w:t>
      </w:r>
      <w:ins w:id="53" w:author="John Pearson" w:date="2024-04-02T08:32:00Z">
        <w:r w:rsidR="005803DD">
          <w:rPr>
            <w:rFonts w:ascii="Arial" w:hAnsi="Arial" w:cs="Arial"/>
          </w:rPr>
          <w:t xml:space="preserve">Where previous models assumed independent spatial and temporal receptive fields that are incapable of capturing motion responsiveness, </w:t>
        </w:r>
      </w:ins>
      <w:del w:id="54" w:author="John Pearson" w:date="2024-04-02T08:31:00Z">
        <w:r w:rsidDel="005803DD">
          <w:rPr>
            <w:rFonts w:ascii="Arial" w:hAnsi="Arial" w:cs="Arial"/>
          </w:rPr>
          <w:delText xml:space="preserve">To fill this gap in knowledge, </w:delText>
        </w:r>
      </w:del>
      <w:r>
        <w:rPr>
          <w:rFonts w:ascii="Arial" w:hAnsi="Arial" w:cs="Arial"/>
        </w:rPr>
        <w:t xml:space="preserve">I will build an efficient coding model that </w:t>
      </w:r>
      <w:ins w:id="55" w:author="John Pearson" w:date="2024-04-02T08:33:00Z">
        <w:r w:rsidR="005803DD">
          <w:rPr>
            <w:rFonts w:ascii="Arial" w:hAnsi="Arial" w:cs="Arial"/>
          </w:rPr>
          <w:t xml:space="preserve">allows for </w:t>
        </w:r>
        <w:r w:rsidR="00C353D2">
          <w:rPr>
            <w:rFonts w:ascii="Arial" w:hAnsi="Arial" w:cs="Arial"/>
          </w:rPr>
          <w:t>fully general</w:t>
        </w:r>
      </w:ins>
      <w:del w:id="56" w:author="John Pearson" w:date="2024-04-02T08:32:00Z">
        <w:r w:rsidDel="005803DD">
          <w:rPr>
            <w:rFonts w:ascii="Arial" w:hAnsi="Arial" w:cs="Arial"/>
          </w:rPr>
          <w:delText>jointly estimates receptive fields in space and time – a requirement to encode directional motion</w:delText>
        </w:r>
        <w:r w:rsidRPr="005A2087" w:rsidDel="005803DD">
          <w:rPr>
            <w:rFonts w:ascii="Arial" w:hAnsi="Arial" w:cs="Arial"/>
          </w:rPr>
          <w:delText>.</w:delText>
        </w:r>
      </w:del>
      <w:ins w:id="57" w:author="John Pearson" w:date="2024-04-02T08:32:00Z">
        <w:r w:rsidR="005803DD">
          <w:rPr>
            <w:rFonts w:ascii="Arial" w:hAnsi="Arial" w:cs="Arial"/>
          </w:rPr>
          <w:t xml:space="preserve"> spatiotemporal recept</w:t>
        </w:r>
      </w:ins>
      <w:ins w:id="58" w:author="John Pearson" w:date="2024-04-02T08:33:00Z">
        <w:r w:rsidR="005803DD">
          <w:rPr>
            <w:rFonts w:ascii="Arial" w:hAnsi="Arial" w:cs="Arial"/>
          </w:rPr>
          <w:t>ive fields</w:t>
        </w:r>
        <w:r w:rsidR="00C353D2">
          <w:rPr>
            <w:rFonts w:ascii="Arial" w:hAnsi="Arial" w:cs="Arial"/>
          </w:rPr>
          <w:t>.</w:t>
        </w:r>
      </w:ins>
      <w:r>
        <w:rPr>
          <w:rFonts w:ascii="Arial" w:hAnsi="Arial" w:cs="Arial"/>
        </w:rPr>
        <w:t xml:space="preserve"> I will then test whether </w:t>
      </w:r>
      <w:del w:id="59" w:author="John Pearson" w:date="2024-04-02T08:34:00Z">
        <w:r w:rsidDel="00C353D2">
          <w:rPr>
            <w:rFonts w:ascii="Arial" w:hAnsi="Arial" w:cs="Arial"/>
          </w:rPr>
          <w:delText>we can</w:delText>
        </w:r>
      </w:del>
      <w:ins w:id="60" w:author="John Pearson" w:date="2024-04-02T08:34:00Z">
        <w:r w:rsidR="00C353D2">
          <w:rPr>
            <w:rFonts w:ascii="Arial" w:hAnsi="Arial" w:cs="Arial"/>
          </w:rPr>
          <w:t>this model, trained to efficiently encode natural movies,</w:t>
        </w:r>
      </w:ins>
      <w:r>
        <w:rPr>
          <w:rFonts w:ascii="Arial" w:hAnsi="Arial" w:cs="Arial"/>
        </w:rPr>
        <w:t xml:space="preserve"> </w:t>
      </w:r>
      <w:ins w:id="61" w:author="John Pearson" w:date="2024-04-02T08:34:00Z">
        <w:r w:rsidR="00C353D2">
          <w:rPr>
            <w:rFonts w:ascii="Arial" w:hAnsi="Arial" w:cs="Arial"/>
          </w:rPr>
          <w:t xml:space="preserve">successfully </w:t>
        </w:r>
      </w:ins>
      <w:r>
        <w:rPr>
          <w:rFonts w:ascii="Arial" w:hAnsi="Arial" w:cs="Arial"/>
        </w:rPr>
        <w:t>replicate</w:t>
      </w:r>
      <w:ins w:id="62" w:author="John Pearson" w:date="2024-04-02T08:34:00Z">
        <w:r w:rsidR="00C353D2">
          <w:rPr>
            <w:rFonts w:ascii="Arial" w:hAnsi="Arial" w:cs="Arial"/>
          </w:rPr>
          <w:t>s</w:t>
        </w:r>
      </w:ins>
      <w:r>
        <w:rPr>
          <w:rFonts w:ascii="Arial" w:hAnsi="Arial" w:cs="Arial"/>
        </w:rPr>
        <w:t xml:space="preserve"> ON-OFF DSGCs that only encode the four cardinal directions</w:t>
      </w:r>
      <w:r w:rsidRPr="005A2087">
        <w:rPr>
          <w:rFonts w:ascii="Arial" w:hAnsi="Arial" w:cs="Arial"/>
        </w:rPr>
        <w:fldChar w:fldCharType="begin"/>
      </w:r>
      <w:r>
        <w:rPr>
          <w:rFonts w:ascii="Arial" w:hAnsi="Arial" w:cs="Arial"/>
        </w:rPr>
        <w:instrText xml:space="preserve"> ADDIN EN.CITE &lt;EndNote&gt;&lt;Cite&gt;&lt;Author&gt;Vaney&lt;/Author&gt;&lt;Year&gt;2012&lt;/Year&gt;&lt;RecNum&gt;27&lt;/RecNum&gt;&lt;DisplayText&gt;&lt;style face="superscript"&gt;17&lt;/style&gt;&lt;/DisplayText&gt;&lt;record&gt;&lt;rec-number&gt;27&lt;/rec-number&gt;&lt;foreign-keys&gt;&lt;key app="EN" db-id="5wd52x90lterdlefr95xtvpjftes5w9fpzwx" timestamp="1697053723"&gt;27&lt;/key&gt;&lt;/foreign-keys&gt;&lt;ref-type name="Journal Article"&gt;17&lt;/ref-type&gt;&lt;contributors&gt;&lt;authors&gt;&lt;author&gt;Vaney, David I&lt;/author&gt;&lt;author&gt;Sivyer, Benjamin&lt;/author&gt;&lt;author&gt;Taylor, W Rowland&lt;/author&gt;&lt;/authors&gt;&lt;/contributors&gt;&lt;titles&gt;&lt;title&gt;Direction selectivity in the retina: symmetry and asymmetry in structure and function&lt;/title&gt;&lt;secondary-title&gt;Nature Reviews Neuroscience&lt;/secondary-title&gt;&lt;/titles&gt;&lt;periodical&gt;&lt;full-title&gt;Nature Reviews Neuroscience&lt;/full-title&gt;&lt;/periodical&gt;&lt;pages&gt;194-208&lt;/pages&gt;&lt;volume&gt;13&lt;/volume&gt;&lt;number&gt;3&lt;/number&gt;&lt;dates&gt;&lt;year&gt;2012&lt;/year&gt;&lt;/dates&gt;&lt;isbn&gt;1471-003X&lt;/isbn&gt;&lt;urls&gt;&lt;/urls&gt;&lt;/record&gt;&lt;/Cite&gt;&lt;/EndNote&gt;</w:instrText>
      </w:r>
      <w:r w:rsidRPr="005A2087">
        <w:rPr>
          <w:rFonts w:ascii="Arial" w:hAnsi="Arial" w:cs="Arial"/>
        </w:rPr>
        <w:fldChar w:fldCharType="separate"/>
      </w:r>
      <w:r w:rsidRPr="00471612">
        <w:rPr>
          <w:rFonts w:ascii="Arial" w:hAnsi="Arial" w:cs="Arial"/>
          <w:noProof/>
          <w:vertAlign w:val="superscript"/>
        </w:rPr>
        <w:t>17</w:t>
      </w:r>
      <w:r w:rsidRPr="005A2087">
        <w:rPr>
          <w:rFonts w:ascii="Arial" w:hAnsi="Arial" w:cs="Arial"/>
        </w:rPr>
        <w:fldChar w:fldCharType="end"/>
      </w:r>
      <w:commentRangeStart w:id="63"/>
      <w:r>
        <w:rPr>
          <w:rFonts w:ascii="Arial" w:hAnsi="Arial" w:cs="Arial"/>
        </w:rPr>
        <w:t>, and also compare my findings to experimental data from the Field Lab at UCLA.</w:t>
      </w:r>
      <w:commentRangeEnd w:id="63"/>
      <w:r w:rsidR="00C353D2">
        <w:rPr>
          <w:rStyle w:val="CommentReference"/>
        </w:rPr>
        <w:commentReference w:id="63"/>
      </w:r>
      <w:r w:rsidRPr="005A2087">
        <w:rPr>
          <w:rFonts w:ascii="Arial" w:hAnsi="Arial" w:cs="Arial"/>
        </w:rPr>
        <w:t xml:space="preserve"> Completion of this aim will result in </w:t>
      </w:r>
      <w:commentRangeStart w:id="64"/>
      <w:r w:rsidRPr="005A2087">
        <w:rPr>
          <w:rFonts w:ascii="Arial" w:hAnsi="Arial" w:cs="Arial"/>
        </w:rPr>
        <w:t xml:space="preserve">testable predictions </w:t>
      </w:r>
      <w:commentRangeEnd w:id="64"/>
      <w:r w:rsidR="00C353D2">
        <w:rPr>
          <w:rStyle w:val="CommentReference"/>
        </w:rPr>
        <w:commentReference w:id="64"/>
      </w:r>
      <w:r w:rsidRPr="005A2087">
        <w:rPr>
          <w:rFonts w:ascii="Arial" w:hAnsi="Arial" w:cs="Arial"/>
        </w:rPr>
        <w:t xml:space="preserve">for efficient coding of motion in natural images, </w:t>
      </w:r>
      <w:r>
        <w:rPr>
          <w:rFonts w:ascii="Arial" w:hAnsi="Arial" w:cs="Arial"/>
        </w:rPr>
        <w:t xml:space="preserve">which will help validate or invalidate the efficient coding hypothesis. </w:t>
      </w:r>
    </w:p>
    <w:p w14:paraId="027F0184" w14:textId="77777777" w:rsidR="00804FAA" w:rsidRPr="00C42D50" w:rsidRDefault="00804FAA" w:rsidP="00804FAA">
      <w:pPr>
        <w:spacing w:after="0" w:line="240" w:lineRule="auto"/>
        <w:jc w:val="both"/>
        <w:rPr>
          <w:rFonts w:ascii="Arial" w:hAnsi="Arial" w:cs="Arial"/>
        </w:rPr>
        <w:pPrChange w:id="65" w:author=". David ." w:date="2024-04-15T16:48:00Z">
          <w:pPr>
            <w:spacing w:after="0" w:line="240" w:lineRule="auto"/>
            <w:ind w:firstLine="720"/>
            <w:jc w:val="both"/>
          </w:pPr>
        </w:pPrChange>
      </w:pPr>
    </w:p>
    <w:sectPr w:rsidR="00804FAA" w:rsidRPr="00C42D50" w:rsidSect="00527C28">
      <w:pgSz w:w="12240" w:h="15840"/>
      <w:pgMar w:top="720" w:right="720" w:bottom="720" w:left="720" w:header="720" w:footer="720" w:gutter="0"/>
      <w:cols w:space="720"/>
      <w:docGrid w:linePitch="360"/>
      <w:sectPrChange w:id="66" w:author="John Pearson" w:date="2024-04-02T08:38:00Z">
        <w:sectPr w:rsidR="00804FAA" w:rsidRPr="00C42D50" w:rsidSect="00527C28">
          <w:pgMar w:top="1440" w:right="1440" w:bottom="1440" w:left="1440" w:header="720" w:footer="7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 w:author="John Pearson" w:date="2024-04-02T08:17:00Z" w:initials="JMP">
    <w:p w14:paraId="473FDEF0" w14:textId="77777777" w:rsidR="00A5075E" w:rsidRDefault="00A5075E" w:rsidP="00A5075E">
      <w:r>
        <w:rPr>
          <w:rStyle w:val="CommentReference"/>
        </w:rPr>
        <w:annotationRef/>
      </w:r>
      <w:r>
        <w:rPr>
          <w:color w:val="000000"/>
          <w:sz w:val="20"/>
          <w:szCs w:val="20"/>
        </w:rPr>
        <w:t>This reads as if you are about to subvert that idea. But it also reads as a kind of a kind of lazy summary. Is this really what someone would say? Can you make a sharper statement?</w:t>
      </w:r>
    </w:p>
  </w:comment>
  <w:comment w:id="27" w:author="John Pearson" w:date="2024-04-02T08:17:00Z" w:initials="JMP">
    <w:p w14:paraId="74A462FE" w14:textId="77777777" w:rsidR="00A5075E" w:rsidRDefault="00A5075E" w:rsidP="00A5075E">
      <w:r>
        <w:rPr>
          <w:rStyle w:val="CommentReference"/>
        </w:rPr>
        <w:annotationRef/>
      </w:r>
      <w:r>
        <w:rPr>
          <w:color w:val="000000"/>
          <w:sz w:val="20"/>
          <w:szCs w:val="20"/>
        </w:rPr>
        <w:t>Do we?</w:t>
      </w:r>
    </w:p>
  </w:comment>
  <w:comment w:id="31" w:author="John Pearson" w:date="2024-04-02T08:18:00Z" w:initials="JMP">
    <w:p w14:paraId="3CB20309" w14:textId="77777777" w:rsidR="00A5075E" w:rsidRDefault="00A5075E" w:rsidP="00A5075E">
      <w:r>
        <w:rPr>
          <w:rStyle w:val="CommentReference"/>
        </w:rPr>
        <w:annotationRef/>
      </w:r>
      <w:r>
        <w:rPr>
          <w:color w:val="000000"/>
          <w:sz w:val="20"/>
          <w:szCs w:val="20"/>
        </w:rPr>
        <w:t>Careful: evolution doesn’t design things.</w:t>
      </w:r>
    </w:p>
  </w:comment>
  <w:comment w:id="13" w:author="John Pearson" w:date="2024-04-02T08:19:00Z" w:initials="JMP">
    <w:p w14:paraId="70E9D143" w14:textId="77777777" w:rsidR="00A5075E" w:rsidRDefault="00A5075E" w:rsidP="00A5075E">
      <w:r>
        <w:rPr>
          <w:rStyle w:val="CommentReference"/>
        </w:rPr>
        <w:annotationRef/>
      </w:r>
      <w:r>
        <w:rPr>
          <w:color w:val="000000"/>
          <w:sz w:val="20"/>
          <w:szCs w:val="20"/>
        </w:rPr>
        <w:t>I think this is a very roundabout way to say that the retina can’t capture all the information in the visual scene, but physiology alone can’t tell us _why_ the retina selects certain types of information to encode.</w:t>
      </w:r>
    </w:p>
  </w:comment>
  <w:comment w:id="32" w:author="John Pearson" w:date="2024-04-02T08:20:00Z" w:initials="JMP">
    <w:p w14:paraId="00D92FB9" w14:textId="77777777" w:rsidR="00A5075E" w:rsidRDefault="00A5075E" w:rsidP="00A5075E">
      <w:r>
        <w:rPr>
          <w:rStyle w:val="CommentReference"/>
        </w:rPr>
        <w:annotationRef/>
      </w:r>
      <w:r>
        <w:rPr>
          <w:color w:val="000000"/>
          <w:sz w:val="20"/>
          <w:szCs w:val="20"/>
        </w:rPr>
        <w:t>Perhaps a different take is that if we want to understand the retina as an information processing device, this will require quantitative theories.</w:t>
      </w:r>
    </w:p>
  </w:comment>
  <w:comment w:id="33" w:author="John Pearson" w:date="2024-04-02T08:21:00Z" w:initials="JMP">
    <w:p w14:paraId="2B16697E" w14:textId="77777777" w:rsidR="00A5075E" w:rsidRDefault="00A5075E" w:rsidP="00A5075E">
      <w:r>
        <w:rPr>
          <w:rStyle w:val="CommentReference"/>
        </w:rPr>
        <w:annotationRef/>
      </w:r>
      <w:r>
        <w:rPr>
          <w:color w:val="000000"/>
          <w:sz w:val="20"/>
          <w:szCs w:val="20"/>
        </w:rPr>
        <w:t>I think this can be tightened. They remove redundancy to maximize the amount of information they can transmit to the rest of the brain in a finite-sized optic nerve.</w:t>
      </w:r>
    </w:p>
  </w:comment>
  <w:comment w:id="34" w:author="John Pearson" w:date="2024-04-02T08:22:00Z" w:initials="JMP">
    <w:p w14:paraId="027AE89F" w14:textId="77777777" w:rsidR="00A5075E" w:rsidRDefault="00A5075E" w:rsidP="00A5075E">
      <w:r>
        <w:rPr>
          <w:rStyle w:val="CommentReference"/>
        </w:rPr>
        <w:annotationRef/>
      </w:r>
      <w:r>
        <w:rPr>
          <w:color w:val="000000"/>
          <w:sz w:val="20"/>
          <w:szCs w:val="20"/>
        </w:rPr>
        <w:t xml:space="preserve">You’ll of course attach references :). </w:t>
      </w:r>
    </w:p>
  </w:comment>
  <w:comment w:id="35" w:author="John Pearson" w:date="2024-04-02T08:23:00Z" w:initials="JMP">
    <w:p w14:paraId="6D05ECA7" w14:textId="77777777" w:rsidR="00A5075E" w:rsidRDefault="00A5075E" w:rsidP="00A5075E">
      <w:r>
        <w:rPr>
          <w:rStyle w:val="CommentReference"/>
        </w:rPr>
        <w:annotationRef/>
      </w:r>
      <w:r>
        <w:rPr>
          <w:color w:val="000000"/>
          <w:sz w:val="20"/>
          <w:szCs w:val="20"/>
        </w:rPr>
        <w:t>This isn’t, a priori, a limitation. *All* theories make simplifying assumptions. What you should emphasize to your readers is what is limiting us scientifically.</w:t>
      </w:r>
    </w:p>
  </w:comment>
  <w:comment w:id="36" w:author="John Pearson" w:date="2024-04-02T08:23:00Z" w:initials="JMP">
    <w:p w14:paraId="15D61332" w14:textId="77777777" w:rsidR="00A5075E" w:rsidRDefault="00A5075E" w:rsidP="00A5075E">
      <w:r>
        <w:rPr>
          <w:rStyle w:val="CommentReference"/>
        </w:rPr>
        <w:annotationRef/>
      </w:r>
      <w:r>
        <w:rPr>
          <w:color w:val="000000"/>
          <w:sz w:val="20"/>
          <w:szCs w:val="20"/>
        </w:rPr>
        <w:t>This makes it sound as if we’ve learned nothing.</w:t>
      </w:r>
    </w:p>
  </w:comment>
  <w:comment w:id="37" w:author="John Pearson" w:date="2024-04-02T08:24:00Z" w:initials="JMP">
    <w:p w14:paraId="2D57A1A8" w14:textId="77777777" w:rsidR="005803DD" w:rsidRDefault="005803DD" w:rsidP="005803DD">
      <w:r>
        <w:rPr>
          <w:rStyle w:val="CommentReference"/>
        </w:rPr>
        <w:annotationRef/>
      </w:r>
      <w:r>
        <w:rPr>
          <w:color w:val="000000"/>
          <w:sz w:val="20"/>
          <w:szCs w:val="20"/>
        </w:rPr>
        <w:t>What gap, exactly?</w:t>
      </w:r>
    </w:p>
  </w:comment>
  <w:comment w:id="39" w:author="John Pearson" w:date="2024-04-02T08:24:00Z" w:initials="JMP">
    <w:p w14:paraId="09057EBD" w14:textId="77777777" w:rsidR="005803DD" w:rsidRDefault="005803DD" w:rsidP="005803DD">
      <w:r>
        <w:rPr>
          <w:rStyle w:val="CommentReference"/>
        </w:rPr>
        <w:annotationRef/>
      </w:r>
      <w:r>
        <w:rPr>
          <w:color w:val="000000"/>
          <w:sz w:val="20"/>
          <w:szCs w:val="20"/>
        </w:rPr>
        <w:t>I don’t know what you mean here.</w:t>
      </w:r>
    </w:p>
  </w:comment>
  <w:comment w:id="41" w:author="John Pearson" w:date="2024-04-02T08:25:00Z" w:initials="JMP">
    <w:p w14:paraId="0DAFEB51" w14:textId="77777777" w:rsidR="005803DD" w:rsidRDefault="005803DD" w:rsidP="005803DD">
      <w:r>
        <w:rPr>
          <w:rStyle w:val="CommentReference"/>
        </w:rPr>
        <w:annotationRef/>
      </w:r>
      <w:r>
        <w:rPr>
          <w:color w:val="000000"/>
          <w:sz w:val="20"/>
          <w:szCs w:val="20"/>
        </w:rPr>
        <w:t xml:space="preserve">Let’s think about how to tighten this. What you’ll actually learn is how much of the structure of retinal responses can be predicted by efficient coding principles. </w:t>
      </w:r>
    </w:p>
  </w:comment>
  <w:comment w:id="45" w:author="John Pearson" w:date="2024-04-02T08:28:00Z" w:initials="JMP">
    <w:p w14:paraId="528EE09F" w14:textId="77777777" w:rsidR="005803DD" w:rsidRDefault="005803DD" w:rsidP="005803DD">
      <w:r>
        <w:rPr>
          <w:rStyle w:val="CommentReference"/>
        </w:rPr>
        <w:annotationRef/>
      </w:r>
      <w:r>
        <w:rPr>
          <w:color w:val="000000"/>
          <w:sz w:val="20"/>
          <w:szCs w:val="20"/>
        </w:rPr>
        <w:t xml:space="preserve">This is too much background for aims. You need to get right to the limitation and the puzzle. Previous models have looked at color, so tell me what they haven’t done. Then tell me only the information I need to understand the aim. </w:t>
      </w:r>
    </w:p>
  </w:comment>
  <w:comment w:id="46" w:author="John Pearson" w:date="2024-04-02T08:29:00Z" w:initials="JMP">
    <w:p w14:paraId="1181D88F" w14:textId="77777777" w:rsidR="005803DD" w:rsidRDefault="005803DD" w:rsidP="005803DD">
      <w:r>
        <w:rPr>
          <w:rStyle w:val="CommentReference"/>
        </w:rPr>
        <w:annotationRef/>
      </w:r>
      <w:r>
        <w:rPr>
          <w:color w:val="000000"/>
          <w:sz w:val="20"/>
          <w:szCs w:val="20"/>
        </w:rPr>
        <w:t>You may end up with many of the same facts, but you need to aim them more directly at the questions you raise.</w:t>
      </w:r>
    </w:p>
  </w:comment>
  <w:comment w:id="49" w:author="John Pearson" w:date="2024-04-02T08:29:00Z" w:initials="JMP">
    <w:p w14:paraId="37712D47" w14:textId="77777777" w:rsidR="005803DD" w:rsidRDefault="005803DD" w:rsidP="005803DD">
      <w:r>
        <w:rPr>
          <w:rStyle w:val="CommentReference"/>
        </w:rPr>
        <w:annotationRef/>
      </w:r>
      <w:r>
        <w:rPr>
          <w:color w:val="000000"/>
          <w:sz w:val="20"/>
          <w:szCs w:val="20"/>
        </w:rPr>
        <w:t>I don’t think we speak of a scene in motion. Are you missing a word? “Rich in motion”?</w:t>
      </w:r>
    </w:p>
  </w:comment>
  <w:comment w:id="52" w:author="John Pearson" w:date="2024-04-02T08:31:00Z" w:initials="JMP">
    <w:p w14:paraId="006C20B9" w14:textId="77777777" w:rsidR="005803DD" w:rsidRDefault="005803DD" w:rsidP="005803DD">
      <w:r>
        <w:rPr>
          <w:rStyle w:val="CommentReference"/>
        </w:rPr>
        <w:annotationRef/>
      </w:r>
      <w:r>
        <w:rPr>
          <w:color w:val="000000"/>
          <w:sz w:val="20"/>
          <w:szCs w:val="20"/>
        </w:rPr>
        <w:t>“I hypothesize that these populations emerge naturally from efficient coding principles…”</w:t>
      </w:r>
    </w:p>
  </w:comment>
  <w:comment w:id="63" w:author="John Pearson" w:date="2024-04-02T08:35:00Z" w:initials="JMP">
    <w:p w14:paraId="4E79283B" w14:textId="77777777" w:rsidR="00C353D2" w:rsidRDefault="00C353D2" w:rsidP="00C353D2">
      <w:r>
        <w:rPr>
          <w:rStyle w:val="CommentReference"/>
        </w:rPr>
        <w:annotationRef/>
      </w:r>
      <w:r>
        <w:rPr>
          <w:color w:val="000000"/>
          <w:sz w:val="20"/>
          <w:szCs w:val="20"/>
        </w:rPr>
        <w:t>From what you’ve written, it’s unclear why you need this comparison.</w:t>
      </w:r>
    </w:p>
  </w:comment>
  <w:comment w:id="64" w:author="John Pearson" w:date="2024-04-02T08:36:00Z" w:initials="JMP">
    <w:p w14:paraId="71E97DF8" w14:textId="77777777" w:rsidR="00C353D2" w:rsidRDefault="00C353D2" w:rsidP="00C353D2">
      <w:r>
        <w:rPr>
          <w:rStyle w:val="CommentReference"/>
        </w:rPr>
        <w:annotationRef/>
      </w:r>
      <w:r>
        <w:rPr>
          <w:color w:val="000000"/>
          <w:sz w:val="20"/>
          <w:szCs w:val="20"/>
        </w:rPr>
        <w:t xml:space="preserve">From the way this is written, it feels like these will all be </w:t>
      </w:r>
      <w:proofErr w:type="spellStart"/>
      <w:r>
        <w:rPr>
          <w:color w:val="000000"/>
          <w:sz w:val="20"/>
          <w:szCs w:val="20"/>
        </w:rPr>
        <w:t>postdictions</w:t>
      </w:r>
      <w:proofErr w:type="spellEnd"/>
      <w:r>
        <w:rPr>
          <w:color w:val="000000"/>
          <w:sz w:val="20"/>
          <w:szCs w:val="20"/>
        </w:rPr>
        <w:t xml:space="preserve"> — explanations of known phenomena. Either clarify or write toward a different takeaway.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3FDEF0" w15:done="0"/>
  <w15:commentEx w15:paraId="74A462FE" w15:done="0"/>
  <w15:commentEx w15:paraId="3CB20309" w15:done="0"/>
  <w15:commentEx w15:paraId="70E9D143" w15:done="0"/>
  <w15:commentEx w15:paraId="00D92FB9" w15:done="0"/>
  <w15:commentEx w15:paraId="2B16697E" w15:done="0"/>
  <w15:commentEx w15:paraId="027AE89F" w15:done="0"/>
  <w15:commentEx w15:paraId="6D05ECA7" w15:done="0"/>
  <w15:commentEx w15:paraId="15D61332" w15:done="0"/>
  <w15:commentEx w15:paraId="2D57A1A8" w15:done="0"/>
  <w15:commentEx w15:paraId="09057EBD" w15:done="0"/>
  <w15:commentEx w15:paraId="0DAFEB51" w15:done="0"/>
  <w15:commentEx w15:paraId="528EE09F" w15:done="0"/>
  <w15:commentEx w15:paraId="1181D88F" w15:paraIdParent="528EE09F" w15:done="0"/>
  <w15:commentEx w15:paraId="37712D47" w15:done="0"/>
  <w15:commentEx w15:paraId="006C20B9" w15:done="0"/>
  <w15:commentEx w15:paraId="4E79283B" w15:done="0"/>
  <w15:commentEx w15:paraId="71E97D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A7E7DB6" w16cex:dateUtc="2024-04-02T12:17:00Z"/>
  <w16cex:commentExtensible w16cex:durableId="5B8142A5" w16cex:dateUtc="2024-04-02T12:17:00Z"/>
  <w16cex:commentExtensible w16cex:durableId="1DC59E85" w16cex:dateUtc="2024-04-02T12:18:00Z"/>
  <w16cex:commentExtensible w16cex:durableId="2BDEBCC0" w16cex:dateUtc="2024-04-02T12:19:00Z"/>
  <w16cex:commentExtensible w16cex:durableId="4B1CB5F4" w16cex:dateUtc="2024-04-02T12:20:00Z"/>
  <w16cex:commentExtensible w16cex:durableId="5341B28C" w16cex:dateUtc="2024-04-02T12:21:00Z"/>
  <w16cex:commentExtensible w16cex:durableId="594289C3" w16cex:dateUtc="2024-04-02T12:22:00Z"/>
  <w16cex:commentExtensible w16cex:durableId="69E656EC" w16cex:dateUtc="2024-04-02T12:23:00Z"/>
  <w16cex:commentExtensible w16cex:durableId="31A4B281" w16cex:dateUtc="2024-04-02T12:23:00Z"/>
  <w16cex:commentExtensible w16cex:durableId="7BCF6B9F" w16cex:dateUtc="2024-04-02T12:24:00Z"/>
  <w16cex:commentExtensible w16cex:durableId="724EEB5E" w16cex:dateUtc="2024-04-02T12:24:00Z"/>
  <w16cex:commentExtensible w16cex:durableId="76B9AFD1" w16cex:dateUtc="2024-04-02T12:25:00Z"/>
  <w16cex:commentExtensible w16cex:durableId="7418FE32" w16cex:dateUtc="2024-04-02T12:28:00Z"/>
  <w16cex:commentExtensible w16cex:durableId="07E61CA1" w16cex:dateUtc="2024-04-02T12:29:00Z"/>
  <w16cex:commentExtensible w16cex:durableId="08C2A3D1" w16cex:dateUtc="2024-04-02T12:29:00Z"/>
  <w16cex:commentExtensible w16cex:durableId="087DDDCA" w16cex:dateUtc="2024-04-02T12:31:00Z"/>
  <w16cex:commentExtensible w16cex:durableId="269FF333" w16cex:dateUtc="2024-04-02T12:35:00Z"/>
  <w16cex:commentExtensible w16cex:durableId="706E0404" w16cex:dateUtc="2024-04-02T1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3FDEF0" w16cid:durableId="4A7E7DB6"/>
  <w16cid:commentId w16cid:paraId="74A462FE" w16cid:durableId="5B8142A5"/>
  <w16cid:commentId w16cid:paraId="3CB20309" w16cid:durableId="1DC59E85"/>
  <w16cid:commentId w16cid:paraId="70E9D143" w16cid:durableId="2BDEBCC0"/>
  <w16cid:commentId w16cid:paraId="00D92FB9" w16cid:durableId="4B1CB5F4"/>
  <w16cid:commentId w16cid:paraId="2B16697E" w16cid:durableId="5341B28C"/>
  <w16cid:commentId w16cid:paraId="027AE89F" w16cid:durableId="594289C3"/>
  <w16cid:commentId w16cid:paraId="6D05ECA7" w16cid:durableId="69E656EC"/>
  <w16cid:commentId w16cid:paraId="15D61332" w16cid:durableId="31A4B281"/>
  <w16cid:commentId w16cid:paraId="2D57A1A8" w16cid:durableId="7BCF6B9F"/>
  <w16cid:commentId w16cid:paraId="09057EBD" w16cid:durableId="724EEB5E"/>
  <w16cid:commentId w16cid:paraId="0DAFEB51" w16cid:durableId="76B9AFD1"/>
  <w16cid:commentId w16cid:paraId="528EE09F" w16cid:durableId="7418FE32"/>
  <w16cid:commentId w16cid:paraId="1181D88F" w16cid:durableId="07E61CA1"/>
  <w16cid:commentId w16cid:paraId="37712D47" w16cid:durableId="08C2A3D1"/>
  <w16cid:commentId w16cid:paraId="006C20B9" w16cid:durableId="087DDDCA"/>
  <w16cid:commentId w16cid:paraId="4E79283B" w16cid:durableId="269FF333"/>
  <w16cid:commentId w16cid:paraId="71E97DF8" w16cid:durableId="706E04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 David .">
    <w15:presenceInfo w15:providerId="Windows Live" w15:userId="931eb4ada2b3d278"/>
  </w15:person>
  <w15:person w15:author="John Pearson">
    <w15:presenceInfo w15:providerId="AD" w15:userId="S::jmp33@duke.edu::7f4785bc-1cd7-4b05-9903-d5baadc09a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854"/>
    <w:rsid w:val="00052DB8"/>
    <w:rsid w:val="003A5854"/>
    <w:rsid w:val="004409FB"/>
    <w:rsid w:val="0050247A"/>
    <w:rsid w:val="00527C28"/>
    <w:rsid w:val="005803DD"/>
    <w:rsid w:val="008023DE"/>
    <w:rsid w:val="00804FAA"/>
    <w:rsid w:val="00A5075E"/>
    <w:rsid w:val="00BE5022"/>
    <w:rsid w:val="00C2372F"/>
    <w:rsid w:val="00C353D2"/>
    <w:rsid w:val="00C42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48EE5"/>
  <w15:chartTrackingRefBased/>
  <w15:docId w15:val="{BBA1F684-37AC-431C-9FD1-806F73F2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8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A5854"/>
    <w:rPr>
      <w:sz w:val="16"/>
      <w:szCs w:val="16"/>
    </w:rPr>
  </w:style>
  <w:style w:type="paragraph" w:styleId="Revision">
    <w:name w:val="Revision"/>
    <w:hidden/>
    <w:uiPriority w:val="99"/>
    <w:semiHidden/>
    <w:rsid w:val="00A5075E"/>
    <w:pPr>
      <w:spacing w:after="0" w:line="240" w:lineRule="auto"/>
    </w:pPr>
  </w:style>
  <w:style w:type="paragraph" w:styleId="CommentText">
    <w:name w:val="annotation text"/>
    <w:basedOn w:val="Normal"/>
    <w:link w:val="CommentTextChar"/>
    <w:uiPriority w:val="99"/>
    <w:semiHidden/>
    <w:unhideWhenUsed/>
    <w:rsid w:val="00A5075E"/>
    <w:pPr>
      <w:spacing w:line="240" w:lineRule="auto"/>
    </w:pPr>
    <w:rPr>
      <w:sz w:val="20"/>
      <w:szCs w:val="20"/>
    </w:rPr>
  </w:style>
  <w:style w:type="character" w:customStyle="1" w:styleId="CommentTextChar">
    <w:name w:val="Comment Text Char"/>
    <w:basedOn w:val="DefaultParagraphFont"/>
    <w:link w:val="CommentText"/>
    <w:uiPriority w:val="99"/>
    <w:semiHidden/>
    <w:rsid w:val="00A5075E"/>
    <w:rPr>
      <w:sz w:val="20"/>
      <w:szCs w:val="20"/>
    </w:rPr>
  </w:style>
  <w:style w:type="paragraph" w:styleId="CommentSubject">
    <w:name w:val="annotation subject"/>
    <w:basedOn w:val="CommentText"/>
    <w:next w:val="CommentText"/>
    <w:link w:val="CommentSubjectChar"/>
    <w:uiPriority w:val="99"/>
    <w:semiHidden/>
    <w:unhideWhenUsed/>
    <w:rsid w:val="00A5075E"/>
    <w:rPr>
      <w:b/>
      <w:bCs/>
    </w:rPr>
  </w:style>
  <w:style w:type="character" w:customStyle="1" w:styleId="CommentSubjectChar">
    <w:name w:val="Comment Subject Char"/>
    <w:basedOn w:val="CommentTextChar"/>
    <w:link w:val="CommentSubject"/>
    <w:uiPriority w:val="99"/>
    <w:semiHidden/>
    <w:rsid w:val="00A507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Pages>
  <Words>1560</Words>
  <Characters>8896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David .</dc:creator>
  <cp:keywords/>
  <dc:description/>
  <cp:lastModifiedBy>. David .</cp:lastModifiedBy>
  <cp:revision>6</cp:revision>
  <dcterms:created xsi:type="dcterms:W3CDTF">2024-04-02T12:14:00Z</dcterms:created>
  <dcterms:modified xsi:type="dcterms:W3CDTF">2024-04-15T23:49:00Z</dcterms:modified>
</cp:coreProperties>
</file>