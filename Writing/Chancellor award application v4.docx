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2485" w14:textId="17D2D3A2" w:rsidR="00B424C4" w:rsidRPr="006311C9" w:rsidDel="006D36A4" w:rsidRDefault="00B424C4">
      <w:pPr>
        <w:spacing w:after="0" w:line="276" w:lineRule="auto"/>
        <w:rPr>
          <w:ins w:id="0" w:author=". David ." w:date="2023-05-19T18:01:00Z"/>
          <w:del w:id="1" w:author="John Pearson" w:date="2023-05-30T09:18:00Z"/>
          <w:sz w:val="20"/>
          <w:szCs w:val="20"/>
          <w:rPrChange w:id="2" w:author="David St-Amand" w:date="2023-05-30T20:46:00Z">
            <w:rPr>
              <w:ins w:id="3" w:author=". David ." w:date="2023-05-19T18:01:00Z"/>
              <w:del w:id="4" w:author="John Pearson" w:date="2023-05-30T09:18:00Z"/>
              <w:sz w:val="24"/>
              <w:szCs w:val="24"/>
            </w:rPr>
          </w:rPrChange>
        </w:rPr>
      </w:pPr>
      <w:r w:rsidRPr="006311C9">
        <w:rPr>
          <w:sz w:val="20"/>
          <w:szCs w:val="20"/>
          <w:rPrChange w:id="5" w:author="David St-Amand" w:date="2023-05-30T20:46:00Z">
            <w:rPr>
              <w:sz w:val="24"/>
              <w:szCs w:val="24"/>
            </w:rPr>
          </w:rPrChange>
        </w:rPr>
        <w:tab/>
        <w:t xml:space="preserve">Vision is the sense most central to people’s experience of the world. While a lot is experimentally known about </w:t>
      </w:r>
      <w:r w:rsidR="00E74813" w:rsidRPr="006311C9">
        <w:rPr>
          <w:sz w:val="20"/>
          <w:szCs w:val="20"/>
          <w:rPrChange w:id="6" w:author="David St-Amand" w:date="2023-05-30T20:46:00Z">
            <w:rPr>
              <w:sz w:val="24"/>
              <w:szCs w:val="24"/>
            </w:rPr>
          </w:rPrChange>
        </w:rPr>
        <w:t>the early visual system</w:t>
      </w:r>
      <w:r w:rsidRPr="006311C9">
        <w:rPr>
          <w:sz w:val="20"/>
          <w:szCs w:val="20"/>
          <w:rPrChange w:id="7" w:author="David St-Amand" w:date="2023-05-30T20:46:00Z">
            <w:rPr>
              <w:sz w:val="24"/>
              <w:szCs w:val="24"/>
            </w:rPr>
          </w:rPrChange>
        </w:rPr>
        <w:t>, we are still lacking a</w:t>
      </w:r>
      <w:r w:rsidR="00645BCB" w:rsidRPr="006311C9">
        <w:rPr>
          <w:sz w:val="20"/>
          <w:szCs w:val="20"/>
          <w:rPrChange w:id="8" w:author="David St-Amand" w:date="2023-05-30T20:46:00Z">
            <w:rPr>
              <w:sz w:val="24"/>
              <w:szCs w:val="24"/>
            </w:rPr>
          </w:rPrChange>
        </w:rPr>
        <w:t>n integrative theory</w:t>
      </w:r>
      <w:r w:rsidRPr="006311C9">
        <w:rPr>
          <w:sz w:val="20"/>
          <w:szCs w:val="20"/>
          <w:rPrChange w:id="9" w:author="David St-Amand" w:date="2023-05-30T20:46:00Z">
            <w:rPr>
              <w:sz w:val="24"/>
              <w:szCs w:val="24"/>
            </w:rPr>
          </w:rPrChange>
        </w:rPr>
        <w:t xml:space="preserve"> of how vision works and why. For my PhD, </w:t>
      </w:r>
      <w:r w:rsidR="002269F8" w:rsidRPr="006311C9">
        <w:rPr>
          <w:sz w:val="20"/>
          <w:szCs w:val="20"/>
          <w:rPrChange w:id="10" w:author="David St-Amand" w:date="2023-05-30T20:46:00Z">
            <w:rPr>
              <w:sz w:val="24"/>
              <w:szCs w:val="24"/>
            </w:rPr>
          </w:rPrChange>
        </w:rPr>
        <w:t xml:space="preserve">I want </w:t>
      </w:r>
      <w:r w:rsidR="00645BCB" w:rsidRPr="006311C9">
        <w:rPr>
          <w:sz w:val="20"/>
          <w:szCs w:val="20"/>
          <w:rPrChange w:id="11" w:author="David St-Amand" w:date="2023-05-30T20:46:00Z">
            <w:rPr>
              <w:sz w:val="24"/>
              <w:szCs w:val="24"/>
            </w:rPr>
          </w:rPrChange>
        </w:rPr>
        <w:t xml:space="preserve">to </w:t>
      </w:r>
      <w:r w:rsidR="00E74813" w:rsidRPr="006311C9">
        <w:rPr>
          <w:sz w:val="20"/>
          <w:szCs w:val="20"/>
          <w:rPrChange w:id="12" w:author="David St-Amand" w:date="2023-05-30T20:46:00Z">
            <w:rPr>
              <w:sz w:val="24"/>
              <w:szCs w:val="24"/>
            </w:rPr>
          </w:rPrChange>
        </w:rPr>
        <w:t>tackle this problem and build</w:t>
      </w:r>
      <w:r w:rsidR="00645BCB" w:rsidRPr="006311C9">
        <w:rPr>
          <w:sz w:val="20"/>
          <w:szCs w:val="20"/>
          <w:rPrChange w:id="13" w:author="David St-Amand" w:date="2023-05-30T20:46:00Z">
            <w:rPr>
              <w:sz w:val="24"/>
              <w:szCs w:val="24"/>
            </w:rPr>
          </w:rPrChange>
        </w:rPr>
        <w:t xml:space="preserve"> coherent, testable theories</w:t>
      </w:r>
      <w:r w:rsidR="00E74813" w:rsidRPr="006311C9">
        <w:rPr>
          <w:sz w:val="20"/>
          <w:szCs w:val="20"/>
          <w:rPrChange w:id="14" w:author="David St-Amand" w:date="2023-05-30T20:46:00Z">
            <w:rPr>
              <w:sz w:val="24"/>
              <w:szCs w:val="24"/>
            </w:rPr>
          </w:rPrChange>
        </w:rPr>
        <w:t xml:space="preserve"> that can </w:t>
      </w:r>
      <w:r w:rsidR="00B353A4" w:rsidRPr="006311C9">
        <w:rPr>
          <w:sz w:val="20"/>
          <w:szCs w:val="20"/>
          <w:rPrChange w:id="15" w:author="David St-Amand" w:date="2023-05-30T20:46:00Z">
            <w:rPr>
              <w:sz w:val="24"/>
              <w:szCs w:val="24"/>
            </w:rPr>
          </w:rPrChange>
        </w:rPr>
        <w:t>explain and unify</w:t>
      </w:r>
      <w:del w:id="16" w:author="David St-Amand" w:date="2023-05-29T15:41:00Z">
        <w:r w:rsidR="00941000" w:rsidRPr="006311C9" w:rsidDel="00E922F8">
          <w:rPr>
            <w:sz w:val="20"/>
            <w:szCs w:val="20"/>
            <w:rPrChange w:id="17" w:author="David St-Amand" w:date="2023-05-30T20:46:00Z">
              <w:rPr>
                <w:sz w:val="24"/>
                <w:szCs w:val="24"/>
              </w:rPr>
            </w:rPrChange>
          </w:rPr>
          <w:delText xml:space="preserve"> </w:delText>
        </w:r>
        <w:r w:rsidR="00B353A4" w:rsidRPr="006311C9" w:rsidDel="00E922F8">
          <w:rPr>
            <w:sz w:val="20"/>
            <w:szCs w:val="20"/>
            <w:rPrChange w:id="18" w:author="David St-Amand" w:date="2023-05-30T20:46:00Z">
              <w:rPr>
                <w:sz w:val="24"/>
                <w:szCs w:val="24"/>
              </w:rPr>
            </w:rPrChange>
          </w:rPr>
          <w:delText>previous</w:delText>
        </w:r>
      </w:del>
      <w:r w:rsidR="00B353A4" w:rsidRPr="006311C9">
        <w:rPr>
          <w:sz w:val="20"/>
          <w:szCs w:val="20"/>
          <w:rPrChange w:id="19" w:author="David St-Amand" w:date="2023-05-30T20:46:00Z">
            <w:rPr>
              <w:sz w:val="24"/>
              <w:szCs w:val="24"/>
            </w:rPr>
          </w:rPrChange>
        </w:rPr>
        <w:t xml:space="preserve"> experimental findings in </w:t>
      </w:r>
      <w:r w:rsidR="00E74813" w:rsidRPr="006311C9">
        <w:rPr>
          <w:sz w:val="20"/>
          <w:szCs w:val="20"/>
          <w:rPrChange w:id="20" w:author="David St-Amand" w:date="2023-05-30T20:46:00Z">
            <w:rPr>
              <w:sz w:val="24"/>
              <w:szCs w:val="24"/>
            </w:rPr>
          </w:rPrChange>
        </w:rPr>
        <w:t>visual neuroscience</w:t>
      </w:r>
      <w:r w:rsidR="00645BCB" w:rsidRPr="006311C9">
        <w:rPr>
          <w:sz w:val="20"/>
          <w:szCs w:val="20"/>
          <w:rPrChange w:id="21" w:author="David St-Amand" w:date="2023-05-30T20:46:00Z">
            <w:rPr>
              <w:sz w:val="24"/>
              <w:szCs w:val="24"/>
            </w:rPr>
          </w:rPrChange>
        </w:rPr>
        <w:t xml:space="preserve">. </w:t>
      </w:r>
      <w:del w:id="22" w:author=". David ." w:date="2023-05-19T18:06:00Z">
        <w:r w:rsidR="00B831BE" w:rsidRPr="006311C9" w:rsidDel="00B424C4">
          <w:rPr>
            <w:sz w:val="20"/>
            <w:szCs w:val="20"/>
            <w:rPrChange w:id="23" w:author="David St-Amand" w:date="2023-05-30T20:46:00Z">
              <w:rPr>
                <w:sz w:val="24"/>
                <w:szCs w:val="24"/>
              </w:rPr>
            </w:rPrChange>
          </w:rPr>
          <w:tab/>
        </w:r>
      </w:del>
    </w:p>
    <w:p w14:paraId="7DEE789C" w14:textId="77777777" w:rsidR="00E74813" w:rsidRPr="006311C9" w:rsidRDefault="00E74813">
      <w:pPr>
        <w:spacing w:after="0" w:line="276" w:lineRule="auto"/>
        <w:rPr>
          <w:ins w:id="24" w:author=". David ." w:date="2023-05-19T18:27:00Z"/>
          <w:sz w:val="20"/>
          <w:szCs w:val="20"/>
          <w:rPrChange w:id="25" w:author="David St-Amand" w:date="2023-05-30T20:46:00Z">
            <w:rPr>
              <w:ins w:id="26" w:author=". David ." w:date="2023-05-19T18:27:00Z"/>
              <w:sz w:val="24"/>
              <w:szCs w:val="24"/>
            </w:rPr>
          </w:rPrChange>
        </w:rPr>
      </w:pPr>
    </w:p>
    <w:p w14:paraId="009C538E" w14:textId="7484D835" w:rsidR="003B318C" w:rsidRPr="006311C9" w:rsidDel="00DD78A2" w:rsidRDefault="003B318C">
      <w:pPr>
        <w:spacing w:after="0" w:line="276" w:lineRule="auto"/>
        <w:ind w:firstLine="720"/>
        <w:rPr>
          <w:del w:id="27" w:author="David St-Amand" w:date="2023-05-30T20:32:00Z"/>
          <w:sz w:val="20"/>
          <w:szCs w:val="20"/>
          <w:rPrChange w:id="28" w:author="David St-Amand" w:date="2023-05-30T20:46:00Z">
            <w:rPr>
              <w:del w:id="29" w:author="David St-Amand" w:date="2023-05-30T20:32:00Z"/>
            </w:rPr>
          </w:rPrChange>
        </w:rPr>
        <w:pPrChange w:id="30" w:author="John Pearson [2]" w:date="2023-05-17T10:36:00Z">
          <w:pPr>
            <w:spacing w:line="276" w:lineRule="auto"/>
            <w:ind w:firstLine="720"/>
          </w:pPr>
        </w:pPrChange>
      </w:pPr>
      <w:r w:rsidRPr="006311C9">
        <w:rPr>
          <w:sz w:val="20"/>
          <w:szCs w:val="20"/>
          <w:rPrChange w:id="31" w:author="David St-Amand" w:date="2023-05-30T20:46:00Z">
            <w:rPr/>
          </w:rPrChange>
        </w:rPr>
        <w:t>To do so, I will draw upon my</w:t>
      </w:r>
      <w:ins w:id="32" w:author="David St-Amand" w:date="2023-05-29T15:41:00Z">
        <w:r w:rsidR="00E922F8" w:rsidRPr="006311C9">
          <w:rPr>
            <w:sz w:val="20"/>
            <w:szCs w:val="20"/>
            <w:rPrChange w:id="33" w:author="David St-Amand" w:date="2023-05-30T20:46:00Z">
              <w:rPr/>
            </w:rPrChange>
          </w:rPr>
          <w:t xml:space="preserve"> previous</w:t>
        </w:r>
      </w:ins>
      <w:r w:rsidRPr="006311C9">
        <w:rPr>
          <w:sz w:val="20"/>
          <w:szCs w:val="20"/>
          <w:rPrChange w:id="34" w:author="David St-Amand" w:date="2023-05-30T20:46:00Z">
            <w:rPr/>
          </w:rPrChange>
        </w:rPr>
        <w:t xml:space="preserve"> research experience in both visual and computational neuroscience. </w:t>
      </w:r>
      <w:commentRangeStart w:id="35"/>
      <w:commentRangeStart w:id="36"/>
      <w:r w:rsidR="00124824" w:rsidRPr="006311C9">
        <w:rPr>
          <w:sz w:val="20"/>
          <w:szCs w:val="20"/>
          <w:rPrChange w:id="37" w:author="David St-Amand" w:date="2023-05-30T20:46:00Z">
            <w:rPr/>
          </w:rPrChange>
        </w:rPr>
        <w:t>This experience began</w:t>
      </w:r>
      <w:r w:rsidRPr="006311C9">
        <w:rPr>
          <w:sz w:val="20"/>
          <w:szCs w:val="20"/>
          <w:rPrChange w:id="38" w:author="David St-Amand" w:date="2023-05-30T20:46:00Z">
            <w:rPr/>
          </w:rPrChange>
        </w:rPr>
        <w:t xml:space="preserve"> in the last year of my undergraduate degree in honors psychology at McGill University, where I</w:t>
      </w:r>
      <w:ins w:id="39" w:author="David St-Amand" w:date="2023-05-30T17:31:00Z">
        <w:r w:rsidR="00411A7E" w:rsidRPr="006311C9">
          <w:rPr>
            <w:sz w:val="20"/>
            <w:szCs w:val="20"/>
            <w:rPrChange w:id="40" w:author="David St-Amand" w:date="2023-05-30T20:46:00Z">
              <w:rPr>
                <w:sz w:val="21"/>
                <w:szCs w:val="21"/>
              </w:rPr>
            </w:rPrChange>
          </w:rPr>
          <w:t xml:space="preserve"> studied </w:t>
        </w:r>
      </w:ins>
      <w:ins w:id="41" w:author="David St-Amand" w:date="2023-05-30T17:32:00Z">
        <w:r w:rsidR="00411A7E" w:rsidRPr="006311C9">
          <w:rPr>
            <w:sz w:val="20"/>
            <w:szCs w:val="20"/>
            <w:rPrChange w:id="42" w:author="David St-Amand" w:date="2023-05-30T20:46:00Z">
              <w:rPr>
                <w:sz w:val="21"/>
                <w:szCs w:val="21"/>
              </w:rPr>
            </w:rPrChange>
          </w:rPr>
          <w:t>how memory influences our decisions and found that episodic memory reduces</w:t>
        </w:r>
      </w:ins>
      <w:ins w:id="43" w:author="David St-Amand" w:date="2023-05-30T21:02:00Z">
        <w:r w:rsidR="00BE6CF3">
          <w:rPr>
            <w:sz w:val="20"/>
            <w:szCs w:val="20"/>
          </w:rPr>
          <w:t xml:space="preserve"> the </w:t>
        </w:r>
      </w:ins>
      <w:ins w:id="44" w:author="David St-Amand" w:date="2023-05-30T17:32:00Z">
        <w:r w:rsidR="00411A7E" w:rsidRPr="006311C9">
          <w:rPr>
            <w:sz w:val="20"/>
            <w:szCs w:val="20"/>
            <w:rPrChange w:id="45" w:author="David St-Amand" w:date="2023-05-30T20:46:00Z">
              <w:rPr>
                <w:sz w:val="21"/>
                <w:szCs w:val="21"/>
              </w:rPr>
            </w:rPrChange>
          </w:rPr>
          <w:t>bias</w:t>
        </w:r>
      </w:ins>
      <w:ins w:id="46" w:author="David St-Amand" w:date="2023-05-30T21:02:00Z">
        <w:r w:rsidR="00BE6CF3">
          <w:rPr>
            <w:sz w:val="20"/>
            <w:szCs w:val="20"/>
          </w:rPr>
          <w:t xml:space="preserve"> we</w:t>
        </w:r>
        <w:r w:rsidR="00A276D5">
          <w:rPr>
            <w:sz w:val="20"/>
            <w:szCs w:val="20"/>
          </w:rPr>
          <w:t xml:space="preserve"> naturally</w:t>
        </w:r>
        <w:r w:rsidR="00BE6CF3">
          <w:rPr>
            <w:sz w:val="20"/>
            <w:szCs w:val="20"/>
          </w:rPr>
          <w:t xml:space="preserve"> have</w:t>
        </w:r>
      </w:ins>
      <w:ins w:id="47" w:author="David St-Amand" w:date="2023-05-30T17:32:00Z">
        <w:r w:rsidR="00411A7E" w:rsidRPr="006311C9">
          <w:rPr>
            <w:sz w:val="20"/>
            <w:szCs w:val="20"/>
            <w:rPrChange w:id="48" w:author="David St-Amand" w:date="2023-05-30T20:46:00Z">
              <w:rPr>
                <w:sz w:val="21"/>
                <w:szCs w:val="21"/>
              </w:rPr>
            </w:rPrChange>
          </w:rPr>
          <w:t xml:space="preserve"> against risky decisions. </w:t>
        </w:r>
      </w:ins>
      <w:del w:id="49" w:author="David St-Amand" w:date="2023-05-30T17:32:00Z">
        <w:r w:rsidRPr="006311C9" w:rsidDel="00411A7E">
          <w:rPr>
            <w:sz w:val="20"/>
            <w:szCs w:val="20"/>
            <w:rPrChange w:id="50" w:author="David St-Amand" w:date="2023-05-30T20:46:00Z">
              <w:rPr/>
            </w:rPrChange>
          </w:rPr>
          <w:delText xml:space="preserve"> </w:delText>
        </w:r>
      </w:del>
      <w:ins w:id="51" w:author="John Pearson" w:date="2023-05-30T09:20:00Z">
        <w:del w:id="52" w:author="David St-Amand" w:date="2023-05-30T17:32:00Z">
          <w:r w:rsidR="00124824" w:rsidRPr="006311C9" w:rsidDel="00411A7E">
            <w:rPr>
              <w:sz w:val="20"/>
              <w:szCs w:val="20"/>
              <w:highlight w:val="yellow"/>
              <w:rPrChange w:id="53" w:author="David St-Amand" w:date="2023-05-30T20:46:00Z">
                <w:rPr>
                  <w:highlight w:val="yellow"/>
                </w:rPr>
              </w:rPrChange>
            </w:rPr>
            <w:delText>studied… and found xxxx</w:delText>
          </w:r>
        </w:del>
      </w:ins>
      <w:del w:id="54" w:author="David St-Amand" w:date="2023-05-30T17:32:00Z">
        <w:r w:rsidRPr="006311C9" w:rsidDel="00411A7E">
          <w:rPr>
            <w:sz w:val="20"/>
            <w:szCs w:val="20"/>
            <w:rPrChange w:id="55" w:author="David St-Amand" w:date="2023-05-30T20:46:00Z">
              <w:rPr/>
            </w:rPrChange>
          </w:rPr>
          <w:delText xml:space="preserve">. </w:delText>
        </w:r>
      </w:del>
      <w:del w:id="56" w:author="John Pearson" w:date="2023-05-30T09:20:00Z">
        <w:r w:rsidRPr="006311C9" w:rsidDel="00124824">
          <w:rPr>
            <w:sz w:val="20"/>
            <w:szCs w:val="20"/>
            <w:rPrChange w:id="57" w:author="David St-Amand" w:date="2023-05-30T20:46:00Z">
              <w:rPr/>
            </w:rPrChange>
          </w:rPr>
          <w:delText>In my project</w:delText>
        </w:r>
        <w:r w:rsidR="00C8522F" w:rsidRPr="006311C9" w:rsidDel="00124824">
          <w:rPr>
            <w:sz w:val="20"/>
            <w:szCs w:val="20"/>
            <w:rPrChange w:id="58" w:author="David St-Amand" w:date="2023-05-30T20:46:00Z">
              <w:rPr/>
            </w:rPrChange>
          </w:rPr>
          <w:delText xml:space="preserve"> entitled</w:delText>
        </w:r>
      </w:del>
      <w:ins w:id="59" w:author="John Pearson" w:date="2023-05-30T09:21:00Z">
        <w:r w:rsidR="00124824" w:rsidRPr="006311C9">
          <w:rPr>
            <w:sz w:val="20"/>
            <w:szCs w:val="20"/>
            <w:rPrChange w:id="60" w:author="David St-Amand" w:date="2023-05-30T20:46:00Z">
              <w:rPr/>
            </w:rPrChange>
          </w:rPr>
          <w:t>My resulting first-author paper,</w:t>
        </w:r>
      </w:ins>
      <w:ins w:id="61" w:author="John Pearson" w:date="2023-05-30T09:20:00Z">
        <w:r w:rsidR="00124824" w:rsidRPr="006311C9">
          <w:rPr>
            <w:sz w:val="20"/>
            <w:szCs w:val="20"/>
            <w:rPrChange w:id="62" w:author="David St-Amand" w:date="2023-05-30T20:46:00Z">
              <w:rPr/>
            </w:rPrChange>
          </w:rPr>
          <w:t xml:space="preserve"> </w:t>
        </w:r>
      </w:ins>
      <w:del w:id="63" w:author="John Pearson" w:date="2023-05-30T09:21:00Z">
        <w:r w:rsidR="00C8522F" w:rsidRPr="006311C9" w:rsidDel="00124824">
          <w:rPr>
            <w:sz w:val="20"/>
            <w:szCs w:val="20"/>
            <w:rPrChange w:id="64" w:author="David St-Amand" w:date="2023-05-30T20:46:00Z">
              <w:rPr/>
            </w:rPrChange>
          </w:rPr>
          <w:delText xml:space="preserve"> </w:delText>
        </w:r>
      </w:del>
      <w:r w:rsidR="00C8522F" w:rsidRPr="006311C9">
        <w:rPr>
          <w:sz w:val="20"/>
          <w:szCs w:val="20"/>
          <w:rPrChange w:id="65" w:author="David St-Amand" w:date="2023-05-30T20:46:00Z">
            <w:rPr/>
          </w:rPrChange>
        </w:rPr>
        <w:t>“</w:t>
      </w:r>
      <w:r w:rsidR="00C8522F" w:rsidRPr="006311C9">
        <w:rPr>
          <w:b/>
          <w:bCs/>
          <w:sz w:val="20"/>
          <w:szCs w:val="20"/>
          <w:rPrChange w:id="66" w:author="David St-Amand" w:date="2023-05-30T20:46:00Z">
            <w:rPr>
              <w:b/>
              <w:bCs/>
            </w:rPr>
          </w:rPrChange>
        </w:rPr>
        <w:t>Modulating episodic memory alters risk preference during decision-making</w:t>
      </w:r>
      <w:ins w:id="67" w:author="John Pearson [2]" w:date="2023-05-17T10:30:00Z">
        <w:r w:rsidR="006F35A7" w:rsidRPr="006311C9">
          <w:rPr>
            <w:b/>
            <w:bCs/>
            <w:sz w:val="20"/>
            <w:szCs w:val="20"/>
            <w:rPrChange w:id="68" w:author="David St-Amand" w:date="2023-05-30T20:46:00Z">
              <w:rPr>
                <w:b/>
                <w:bCs/>
              </w:rPr>
            </w:rPrChange>
          </w:rPr>
          <w:t>,</w:t>
        </w:r>
      </w:ins>
      <w:r w:rsidR="00C8522F" w:rsidRPr="006311C9">
        <w:rPr>
          <w:sz w:val="20"/>
          <w:szCs w:val="20"/>
          <w:rPrChange w:id="69" w:author="David St-Amand" w:date="2023-05-30T20:46:00Z">
            <w:rPr/>
          </w:rPrChange>
        </w:rPr>
        <w:t>”</w:t>
      </w:r>
      <w:del w:id="70" w:author="John Pearson [2]" w:date="2023-05-17T10:30:00Z">
        <w:r w:rsidRPr="006311C9" w:rsidDel="006F35A7">
          <w:rPr>
            <w:sz w:val="20"/>
            <w:szCs w:val="20"/>
            <w:rPrChange w:id="71" w:author="David St-Amand" w:date="2023-05-30T20:46:00Z">
              <w:rPr/>
            </w:rPrChange>
          </w:rPr>
          <w:delText>,</w:delText>
        </w:r>
      </w:del>
      <w:r w:rsidR="00C8522F" w:rsidRPr="006311C9">
        <w:rPr>
          <w:sz w:val="20"/>
          <w:szCs w:val="20"/>
          <w:rPrChange w:id="72" w:author="David St-Amand" w:date="2023-05-30T20:46:00Z">
            <w:rPr/>
          </w:rPrChange>
        </w:rPr>
        <w:t xml:space="preserve"> </w:t>
      </w:r>
      <w:del w:id="73" w:author="John Pearson" w:date="2023-05-30T09:20:00Z">
        <w:r w:rsidR="00C8522F" w:rsidRPr="006311C9" w:rsidDel="00124824">
          <w:rPr>
            <w:sz w:val="20"/>
            <w:szCs w:val="20"/>
            <w:rPrChange w:id="74" w:author="David St-Amand" w:date="2023-05-30T20:46:00Z">
              <w:rPr/>
            </w:rPrChange>
          </w:rPr>
          <w:delText>we found that probing episodic memory in human participants reduced their aversion towards risky decisions.</w:delText>
        </w:r>
      </w:del>
      <w:ins w:id="75" w:author=". David ." w:date="2023-05-19T18:45:00Z">
        <w:del w:id="76" w:author="John Pearson" w:date="2023-05-30T09:20:00Z">
          <w:r w:rsidR="00442EE4" w:rsidRPr="006311C9" w:rsidDel="00124824">
            <w:rPr>
              <w:sz w:val="20"/>
              <w:szCs w:val="20"/>
              <w:rPrChange w:id="77" w:author="David St-Amand" w:date="2023-05-30T20:46:00Z">
                <w:rPr/>
              </w:rPrChange>
            </w:rPr>
            <w:delText xml:space="preserve"> </w:delText>
          </w:r>
        </w:del>
      </w:ins>
      <w:del w:id="78" w:author="John Pearson" w:date="2023-05-30T09:20:00Z">
        <w:r w:rsidR="00C8522F" w:rsidRPr="006311C9" w:rsidDel="00124824">
          <w:rPr>
            <w:sz w:val="20"/>
            <w:szCs w:val="20"/>
            <w:rPrChange w:id="79" w:author="David St-Amand" w:date="2023-05-30T20:46:00Z">
              <w:rPr/>
            </w:rPrChange>
          </w:rPr>
          <w:delText xml:space="preserve"> I’ve published this work</w:delText>
        </w:r>
      </w:del>
      <w:ins w:id="80" w:author="John Pearson" w:date="2023-05-30T09:20:00Z">
        <w:r w:rsidR="00124824" w:rsidRPr="006311C9">
          <w:rPr>
            <w:sz w:val="20"/>
            <w:szCs w:val="20"/>
            <w:rPrChange w:id="81" w:author="David St-Amand" w:date="2023-05-30T20:46:00Z">
              <w:rPr/>
            </w:rPrChange>
          </w:rPr>
          <w:t xml:space="preserve">was published </w:t>
        </w:r>
      </w:ins>
      <w:del w:id="82" w:author="John Pearson" w:date="2023-05-30T09:21:00Z">
        <w:r w:rsidR="00C8522F" w:rsidRPr="006311C9" w:rsidDel="00124824">
          <w:rPr>
            <w:sz w:val="20"/>
            <w:szCs w:val="20"/>
            <w:rPrChange w:id="83" w:author="David St-Amand" w:date="2023-05-30T20:46:00Z">
              <w:rPr/>
            </w:rPrChange>
          </w:rPr>
          <w:delText xml:space="preserve"> </w:delText>
        </w:r>
      </w:del>
      <w:del w:id="84" w:author="John Pearson" w:date="2023-05-30T09:20:00Z">
        <w:r w:rsidR="00C8522F" w:rsidRPr="006311C9" w:rsidDel="00124824">
          <w:rPr>
            <w:sz w:val="20"/>
            <w:szCs w:val="20"/>
            <w:rPrChange w:id="85" w:author="David St-Amand" w:date="2023-05-30T20:46:00Z">
              <w:rPr/>
            </w:rPrChange>
          </w:rPr>
          <w:delText xml:space="preserve">as a first-author </w:delText>
        </w:r>
      </w:del>
      <w:r w:rsidR="00C8522F" w:rsidRPr="006311C9">
        <w:rPr>
          <w:sz w:val="20"/>
          <w:szCs w:val="20"/>
          <w:rPrChange w:id="86" w:author="David St-Amand" w:date="2023-05-30T20:46:00Z">
            <w:rPr/>
          </w:rPrChange>
        </w:rPr>
        <w:t>in the Journal of Cognitive Neuroscience.</w:t>
      </w:r>
      <w:commentRangeEnd w:id="35"/>
      <w:r w:rsidR="008A2361" w:rsidRPr="006311C9">
        <w:rPr>
          <w:rStyle w:val="CommentReference"/>
          <w:sz w:val="20"/>
          <w:szCs w:val="20"/>
          <w:rPrChange w:id="87" w:author="David St-Amand" w:date="2023-05-30T20:46:00Z">
            <w:rPr>
              <w:rStyle w:val="CommentReference"/>
              <w:sz w:val="22"/>
              <w:szCs w:val="22"/>
            </w:rPr>
          </w:rPrChange>
        </w:rPr>
        <w:commentReference w:id="35"/>
      </w:r>
      <w:commentRangeEnd w:id="36"/>
      <w:r w:rsidR="00E922F8" w:rsidRPr="006311C9">
        <w:rPr>
          <w:rStyle w:val="CommentReference"/>
          <w:sz w:val="20"/>
          <w:szCs w:val="20"/>
          <w:rPrChange w:id="88" w:author="David St-Amand" w:date="2023-05-30T20:46:00Z">
            <w:rPr>
              <w:rStyle w:val="CommentReference"/>
              <w:sz w:val="22"/>
              <w:szCs w:val="22"/>
            </w:rPr>
          </w:rPrChange>
        </w:rPr>
        <w:commentReference w:id="36"/>
      </w:r>
      <w:ins w:id="89" w:author=". David ." w:date="2023-05-19T18:46:00Z">
        <w:r w:rsidR="00442EE4" w:rsidRPr="006311C9">
          <w:rPr>
            <w:sz w:val="20"/>
            <w:szCs w:val="20"/>
            <w:rPrChange w:id="90" w:author="David St-Amand" w:date="2023-05-30T20:46:00Z">
              <w:rPr/>
            </w:rPrChange>
          </w:rPr>
          <w:t xml:space="preserve"> </w:t>
        </w:r>
      </w:ins>
    </w:p>
    <w:p w14:paraId="083E200B" w14:textId="53A89A37" w:rsidR="00C8522F" w:rsidRPr="006311C9" w:rsidDel="006D36A4" w:rsidRDefault="00C8522F" w:rsidP="008700B7">
      <w:pPr>
        <w:spacing w:after="0" w:line="276" w:lineRule="auto"/>
        <w:ind w:firstLine="720"/>
        <w:rPr>
          <w:del w:id="91" w:author="John Pearson" w:date="2023-05-30T09:18:00Z"/>
          <w:sz w:val="20"/>
          <w:szCs w:val="20"/>
          <w:rPrChange w:id="92" w:author="David St-Amand" w:date="2023-05-30T20:46:00Z">
            <w:rPr>
              <w:del w:id="93" w:author="John Pearson" w:date="2023-05-30T09:18:00Z"/>
            </w:rPr>
          </w:rPrChange>
        </w:rPr>
      </w:pPr>
      <w:del w:id="94" w:author="David St-Amand" w:date="2023-05-30T20:32:00Z">
        <w:r w:rsidRPr="006311C9" w:rsidDel="00DD78A2">
          <w:rPr>
            <w:sz w:val="20"/>
            <w:szCs w:val="20"/>
            <w:rPrChange w:id="95" w:author="David St-Amand" w:date="2023-05-30T20:46:00Z">
              <w:rPr/>
            </w:rPrChange>
          </w:rPr>
          <w:tab/>
          <w:delText xml:space="preserve"> </w:delText>
        </w:r>
      </w:del>
      <w:r w:rsidR="00124824" w:rsidRPr="006311C9">
        <w:rPr>
          <w:sz w:val="20"/>
          <w:szCs w:val="20"/>
          <w:rPrChange w:id="96" w:author="David St-Amand" w:date="2023-05-30T20:46:00Z">
            <w:rPr/>
          </w:rPrChange>
        </w:rPr>
        <w:t xml:space="preserve">While this initial experience sparked my interest in research, </w:t>
      </w:r>
      <w:r w:rsidRPr="006311C9">
        <w:rPr>
          <w:sz w:val="20"/>
          <w:szCs w:val="20"/>
          <w:rPrChange w:id="97" w:author="David St-Amand" w:date="2023-05-30T20:46:00Z">
            <w:rPr/>
          </w:rPrChange>
        </w:rPr>
        <w:t xml:space="preserve">I wanted to better understand the brain at the circuit level, </w:t>
      </w:r>
      <w:r w:rsidR="00124824" w:rsidRPr="006311C9">
        <w:rPr>
          <w:sz w:val="20"/>
          <w:szCs w:val="20"/>
          <w:rPrChange w:id="98" w:author="David St-Amand" w:date="2023-05-30T20:46:00Z">
            <w:rPr/>
          </w:rPrChange>
        </w:rPr>
        <w:t xml:space="preserve">which led me to </w:t>
      </w:r>
      <w:r w:rsidRPr="006311C9">
        <w:rPr>
          <w:sz w:val="20"/>
          <w:szCs w:val="20"/>
          <w:rPrChange w:id="99" w:author="David St-Amand" w:date="2023-05-30T20:46:00Z">
            <w:rPr/>
          </w:rPrChange>
        </w:rPr>
        <w:t>pursue my Master’s degree in visual neuroscience under the supervision of Dr. Curtis Baker at McGill University. In my research, entitled “</w:t>
      </w:r>
      <w:r w:rsidRPr="006311C9">
        <w:rPr>
          <w:b/>
          <w:bCs/>
          <w:sz w:val="20"/>
          <w:szCs w:val="20"/>
          <w:rPrChange w:id="100" w:author="David St-Amand" w:date="2023-05-30T20:46:00Z">
            <w:rPr>
              <w:b/>
              <w:bCs/>
            </w:rPr>
          </w:rPrChange>
        </w:rPr>
        <w:t>Model-Based Approach Shows ON Pathway Afferents Elicit a Transient Decrease of V1 Responses</w:t>
      </w:r>
      <w:ins w:id="101" w:author="John Pearson [2]" w:date="2023-05-17T10:30:00Z">
        <w:r w:rsidR="006F35A7" w:rsidRPr="006311C9">
          <w:rPr>
            <w:b/>
            <w:bCs/>
            <w:sz w:val="20"/>
            <w:szCs w:val="20"/>
            <w:rPrChange w:id="102" w:author="David St-Amand" w:date="2023-05-30T20:46:00Z">
              <w:rPr>
                <w:b/>
                <w:bCs/>
              </w:rPr>
            </w:rPrChange>
          </w:rPr>
          <w:t>,</w:t>
        </w:r>
      </w:ins>
      <w:r w:rsidRPr="006311C9">
        <w:rPr>
          <w:sz w:val="20"/>
          <w:szCs w:val="20"/>
          <w:rPrChange w:id="103" w:author="David St-Amand" w:date="2023-05-30T20:46:00Z">
            <w:rPr/>
          </w:rPrChange>
        </w:rPr>
        <w:t>”</w:t>
      </w:r>
      <w:del w:id="104" w:author="John Pearson [2]" w:date="2023-05-17T10:30:00Z">
        <w:r w:rsidRPr="006311C9" w:rsidDel="006F35A7">
          <w:rPr>
            <w:sz w:val="20"/>
            <w:szCs w:val="20"/>
            <w:rPrChange w:id="105" w:author="David St-Amand" w:date="2023-05-30T20:46:00Z">
              <w:rPr/>
            </w:rPrChange>
          </w:rPr>
          <w:delText>,</w:delText>
        </w:r>
      </w:del>
      <w:r w:rsidRPr="006311C9">
        <w:rPr>
          <w:sz w:val="20"/>
          <w:szCs w:val="20"/>
          <w:rPrChange w:id="106" w:author="David St-Amand" w:date="2023-05-30T20:46:00Z">
            <w:rPr/>
          </w:rPrChange>
        </w:rPr>
        <w:t xml:space="preserve"> I built a custom machine learning algorithm to analyze how recorded </w:t>
      </w:r>
      <w:r w:rsidR="008D607B" w:rsidRPr="006311C9">
        <w:rPr>
          <w:sz w:val="20"/>
          <w:szCs w:val="20"/>
          <w:rPrChange w:id="107" w:author="David St-Amand" w:date="2023-05-30T20:46:00Z">
            <w:rPr/>
          </w:rPrChange>
        </w:rPr>
        <w:t>primary visual cortex</w:t>
      </w:r>
      <w:r w:rsidRPr="006311C9">
        <w:rPr>
          <w:sz w:val="20"/>
          <w:szCs w:val="20"/>
          <w:rPrChange w:id="108" w:author="David St-Amand" w:date="2023-05-30T20:46:00Z">
            <w:rPr/>
          </w:rPrChange>
        </w:rPr>
        <w:t xml:space="preserve"> </w:t>
      </w:r>
      <w:r w:rsidR="008D607B" w:rsidRPr="006311C9">
        <w:rPr>
          <w:sz w:val="20"/>
          <w:szCs w:val="20"/>
          <w:rPrChange w:id="109" w:author="David St-Amand" w:date="2023-05-30T20:46:00Z">
            <w:rPr/>
          </w:rPrChange>
        </w:rPr>
        <w:t xml:space="preserve">(V1) </w:t>
      </w:r>
      <w:r w:rsidRPr="006311C9">
        <w:rPr>
          <w:sz w:val="20"/>
          <w:szCs w:val="20"/>
          <w:rPrChange w:id="110" w:author="David St-Amand" w:date="2023-05-30T20:46:00Z">
            <w:rPr/>
          </w:rPrChange>
        </w:rPr>
        <w:t>neurons respond differently to light and dark patches within natural images. Using these methods, we showed</w:t>
      </w:r>
      <w:r w:rsidR="008D607B" w:rsidRPr="006311C9">
        <w:rPr>
          <w:sz w:val="20"/>
          <w:szCs w:val="20"/>
          <w:rPrChange w:id="111" w:author="David St-Amand" w:date="2023-05-30T20:46:00Z">
            <w:rPr/>
          </w:rPrChange>
        </w:rPr>
        <w:t xml:space="preserve"> that V1 neurons have weaker inhibition to dark than light stimuli in their early, but not late, responses</w:t>
      </w:r>
      <w:ins w:id="112" w:author="David St-Amand" w:date="2023-05-30T17:41:00Z">
        <w:r w:rsidR="00612337" w:rsidRPr="006311C9">
          <w:rPr>
            <w:sz w:val="20"/>
            <w:szCs w:val="20"/>
            <w:rPrChange w:id="113" w:author="David St-Amand" w:date="2023-05-30T20:46:00Z">
              <w:rPr>
                <w:sz w:val="21"/>
                <w:szCs w:val="21"/>
              </w:rPr>
            </w:rPrChange>
          </w:rPr>
          <w:t>. Th</w:t>
        </w:r>
      </w:ins>
      <w:ins w:id="114" w:author="David St-Amand" w:date="2023-05-30T18:46:00Z">
        <w:r w:rsidR="005C6A87" w:rsidRPr="006311C9">
          <w:rPr>
            <w:sz w:val="20"/>
            <w:szCs w:val="20"/>
            <w:rPrChange w:id="115" w:author="David St-Amand" w:date="2023-05-30T20:46:00Z">
              <w:rPr>
                <w:sz w:val="21"/>
                <w:szCs w:val="21"/>
              </w:rPr>
            </w:rPrChange>
          </w:rPr>
          <w:t xml:space="preserve">ese results give us new insights into the mechanisms </w:t>
        </w:r>
      </w:ins>
      <w:ins w:id="116" w:author="David St-Amand" w:date="2023-05-30T18:47:00Z">
        <w:r w:rsidR="005C6A87" w:rsidRPr="006311C9">
          <w:rPr>
            <w:sz w:val="20"/>
            <w:szCs w:val="20"/>
            <w:rPrChange w:id="117" w:author="David St-Amand" w:date="2023-05-30T20:46:00Z">
              <w:rPr>
                <w:sz w:val="21"/>
                <w:szCs w:val="21"/>
              </w:rPr>
            </w:rPrChange>
          </w:rPr>
          <w:t xml:space="preserve">behind stronger </w:t>
        </w:r>
      </w:ins>
      <w:ins w:id="118" w:author="David St-Amand" w:date="2023-05-30T18:46:00Z">
        <w:r w:rsidR="005C6A87" w:rsidRPr="006311C9">
          <w:rPr>
            <w:sz w:val="20"/>
            <w:szCs w:val="20"/>
            <w:rPrChange w:id="119" w:author="David St-Amand" w:date="2023-05-30T20:46:00Z">
              <w:rPr>
                <w:sz w:val="21"/>
                <w:szCs w:val="21"/>
              </w:rPr>
            </w:rPrChange>
          </w:rPr>
          <w:t xml:space="preserve">V1 </w:t>
        </w:r>
      </w:ins>
      <w:ins w:id="120" w:author="David St-Amand" w:date="2023-05-30T20:52:00Z">
        <w:r w:rsidR="00F701A4">
          <w:rPr>
            <w:sz w:val="20"/>
            <w:szCs w:val="20"/>
          </w:rPr>
          <w:t xml:space="preserve">responses </w:t>
        </w:r>
      </w:ins>
      <w:ins w:id="121" w:author="David St-Amand" w:date="2023-05-30T18:46:00Z">
        <w:r w:rsidR="005C6A87" w:rsidRPr="006311C9">
          <w:rPr>
            <w:sz w:val="20"/>
            <w:szCs w:val="20"/>
            <w:rPrChange w:id="122" w:author="David St-Amand" w:date="2023-05-30T20:46:00Z">
              <w:rPr>
                <w:sz w:val="21"/>
                <w:szCs w:val="21"/>
              </w:rPr>
            </w:rPrChange>
          </w:rPr>
          <w:t>t</w:t>
        </w:r>
      </w:ins>
      <w:ins w:id="123" w:author="David St-Amand" w:date="2023-05-30T18:47:00Z">
        <w:r w:rsidR="005C6A87" w:rsidRPr="006311C9">
          <w:rPr>
            <w:sz w:val="20"/>
            <w:szCs w:val="20"/>
            <w:rPrChange w:id="124" w:author="David St-Amand" w:date="2023-05-30T20:46:00Z">
              <w:rPr>
                <w:sz w:val="21"/>
                <w:szCs w:val="21"/>
              </w:rPr>
            </w:rPrChange>
          </w:rPr>
          <w:t xml:space="preserve">o dark than light stimuli. </w:t>
        </w:r>
      </w:ins>
      <w:ins w:id="125" w:author="John Pearson" w:date="2023-05-30T09:23:00Z">
        <w:del w:id="126" w:author="David St-Amand" w:date="2023-05-30T18:46:00Z">
          <w:r w:rsidR="00944FFE" w:rsidRPr="006311C9" w:rsidDel="005C6A87">
            <w:rPr>
              <w:sz w:val="20"/>
              <w:szCs w:val="20"/>
              <w:rPrChange w:id="127" w:author="David St-Amand" w:date="2023-05-30T20:46:00Z">
                <w:rPr/>
              </w:rPrChange>
            </w:rPr>
            <w:delText xml:space="preserve"> </w:delText>
          </w:r>
        </w:del>
        <w:del w:id="128" w:author="David St-Amand" w:date="2023-05-30T18:47:00Z">
          <w:r w:rsidR="00944FFE" w:rsidRPr="006311C9" w:rsidDel="005C6A87">
            <w:rPr>
              <w:sz w:val="20"/>
              <w:szCs w:val="20"/>
              <w:highlight w:val="yellow"/>
              <w:rPrChange w:id="129" w:author="David St-Amand" w:date="2023-05-30T20:46:00Z">
                <w:rPr>
                  <w:highlight w:val="yellow"/>
                </w:rPr>
              </w:rPrChange>
            </w:rPr>
            <w:delText>and this matters because??</w:delText>
          </w:r>
        </w:del>
      </w:ins>
      <w:del w:id="130" w:author="David St-Amand" w:date="2023-05-30T18:47:00Z">
        <w:r w:rsidR="008D607B" w:rsidRPr="006311C9" w:rsidDel="005C6A87">
          <w:rPr>
            <w:sz w:val="20"/>
            <w:szCs w:val="20"/>
            <w:rPrChange w:id="131" w:author="David St-Amand" w:date="2023-05-30T20:46:00Z">
              <w:rPr/>
            </w:rPrChange>
          </w:rPr>
          <w:delText xml:space="preserve">. </w:delText>
        </w:r>
      </w:del>
      <w:del w:id="132" w:author="John Pearson" w:date="2023-05-30T09:28:00Z">
        <w:r w:rsidRPr="006311C9" w:rsidDel="00B67039">
          <w:rPr>
            <w:sz w:val="20"/>
            <w:szCs w:val="20"/>
            <w:rPrChange w:id="133" w:author="David St-Amand" w:date="2023-05-30T20:46:00Z">
              <w:rPr/>
            </w:rPrChange>
          </w:rPr>
          <w:delText xml:space="preserve">I’ve </w:delText>
        </w:r>
      </w:del>
      <w:ins w:id="134" w:author="John Pearson" w:date="2023-05-30T09:28:00Z">
        <w:r w:rsidR="00B67039" w:rsidRPr="006311C9">
          <w:rPr>
            <w:sz w:val="20"/>
            <w:szCs w:val="20"/>
            <w:rPrChange w:id="135" w:author="David St-Amand" w:date="2023-05-30T20:46:00Z">
              <w:rPr/>
            </w:rPrChange>
          </w:rPr>
          <w:t xml:space="preserve">I recently </w:t>
        </w:r>
      </w:ins>
      <w:r w:rsidRPr="006311C9">
        <w:rPr>
          <w:sz w:val="20"/>
          <w:szCs w:val="20"/>
          <w:rPrChange w:id="136" w:author="David St-Amand" w:date="2023-05-30T20:46:00Z">
            <w:rPr/>
          </w:rPrChange>
        </w:rPr>
        <w:t xml:space="preserve">published this work as </w:t>
      </w:r>
      <w:del w:id="137" w:author="John Pearson" w:date="2023-05-30T09:29:00Z">
        <w:r w:rsidRPr="006311C9" w:rsidDel="00B67039">
          <w:rPr>
            <w:sz w:val="20"/>
            <w:szCs w:val="20"/>
            <w:rPrChange w:id="138" w:author="David St-Amand" w:date="2023-05-30T20:46:00Z">
              <w:rPr/>
            </w:rPrChange>
          </w:rPr>
          <w:delText xml:space="preserve">the </w:delText>
        </w:r>
      </w:del>
      <w:ins w:id="139" w:author="John Pearson" w:date="2023-05-30T09:29:00Z">
        <w:r w:rsidR="00B67039" w:rsidRPr="006311C9">
          <w:rPr>
            <w:sz w:val="20"/>
            <w:szCs w:val="20"/>
            <w:rPrChange w:id="140" w:author="David St-Amand" w:date="2023-05-30T20:46:00Z">
              <w:rPr/>
            </w:rPrChange>
          </w:rPr>
          <w:t xml:space="preserve">a </w:t>
        </w:r>
      </w:ins>
      <w:r w:rsidRPr="006311C9">
        <w:rPr>
          <w:sz w:val="20"/>
          <w:szCs w:val="20"/>
          <w:rPrChange w:id="141" w:author="David St-Amand" w:date="2023-05-30T20:46:00Z">
            <w:rPr/>
          </w:rPrChange>
        </w:rPr>
        <w:t xml:space="preserve">first-author </w:t>
      </w:r>
      <w:ins w:id="142" w:author="John Pearson" w:date="2023-05-30T09:29:00Z">
        <w:r w:rsidR="00B67039" w:rsidRPr="006311C9">
          <w:rPr>
            <w:sz w:val="20"/>
            <w:szCs w:val="20"/>
            <w:rPrChange w:id="143" w:author="David St-Amand" w:date="2023-05-30T20:46:00Z">
              <w:rPr/>
            </w:rPrChange>
          </w:rPr>
          <w:t xml:space="preserve">paper </w:t>
        </w:r>
      </w:ins>
      <w:r w:rsidRPr="006311C9">
        <w:rPr>
          <w:sz w:val="20"/>
          <w:szCs w:val="20"/>
          <w:rPrChange w:id="144" w:author="David St-Amand" w:date="2023-05-30T20:46:00Z">
            <w:rPr/>
          </w:rPrChange>
        </w:rPr>
        <w:t xml:space="preserve">in the Journal of Neuroscience. </w:t>
      </w:r>
    </w:p>
    <w:p w14:paraId="7A961608" w14:textId="77777777" w:rsidR="00775CBB" w:rsidRPr="006311C9" w:rsidRDefault="00775CBB">
      <w:pPr>
        <w:spacing w:after="0" w:line="276" w:lineRule="auto"/>
        <w:ind w:firstLine="720"/>
        <w:rPr>
          <w:ins w:id="145" w:author="David St-Amand" w:date="2023-05-29T20:18:00Z"/>
          <w:sz w:val="20"/>
          <w:szCs w:val="20"/>
          <w:rPrChange w:id="146" w:author="David St-Amand" w:date="2023-05-30T20:46:00Z">
            <w:rPr>
              <w:ins w:id="147" w:author="David St-Amand" w:date="2023-05-29T20:18:00Z"/>
            </w:rPr>
          </w:rPrChange>
        </w:rPr>
        <w:pPrChange w:id="148" w:author="David St-Amand" w:date="2023-05-30T20:32:00Z">
          <w:pPr>
            <w:spacing w:after="0" w:line="276" w:lineRule="auto"/>
          </w:pPr>
        </w:pPrChange>
      </w:pPr>
    </w:p>
    <w:p w14:paraId="6B7F0CC1" w14:textId="0333F164" w:rsidR="00952D73" w:rsidRPr="006311C9" w:rsidRDefault="008D607B" w:rsidP="00886E3C">
      <w:pPr>
        <w:spacing w:after="0" w:line="276" w:lineRule="auto"/>
        <w:ind w:firstLine="720"/>
        <w:rPr>
          <w:ins w:id="149" w:author="David St-Amand" w:date="2023-05-29T17:54:00Z"/>
          <w:sz w:val="20"/>
          <w:szCs w:val="20"/>
          <w:rPrChange w:id="150" w:author="David St-Amand" w:date="2023-05-30T20:46:00Z">
            <w:rPr>
              <w:ins w:id="151" w:author="David St-Amand" w:date="2023-05-29T17:54:00Z"/>
            </w:rPr>
          </w:rPrChange>
        </w:rPr>
      </w:pPr>
      <w:r w:rsidRPr="006311C9">
        <w:rPr>
          <w:sz w:val="20"/>
          <w:szCs w:val="20"/>
          <w:rPrChange w:id="152" w:author="David St-Amand" w:date="2023-05-30T20:46:00Z">
            <w:rPr/>
          </w:rPrChange>
        </w:rPr>
        <w:t>I am excited to now take my academic career to the next level by pursuing my PhD at Duke University under the supervision of Dr. John Pearson.</w:t>
      </w:r>
      <w:r w:rsidR="004E62CC" w:rsidRPr="006311C9">
        <w:rPr>
          <w:sz w:val="20"/>
          <w:szCs w:val="20"/>
          <w:rPrChange w:id="153" w:author="David St-Amand" w:date="2023-05-30T20:46:00Z">
            <w:rPr/>
          </w:rPrChange>
        </w:rPr>
        <w:t xml:space="preserve"> </w:t>
      </w:r>
      <w:r w:rsidR="00497EC8" w:rsidRPr="006311C9">
        <w:rPr>
          <w:sz w:val="20"/>
          <w:szCs w:val="20"/>
          <w:rPrChange w:id="154" w:author="David St-Amand" w:date="2023-05-30T20:46:00Z">
            <w:rPr/>
          </w:rPrChange>
        </w:rPr>
        <w:t xml:space="preserve">I want to better understand the visual system by studying how it relates to information coding principles. Barlow (1961) suggested that sensory systems should be organized to optimize </w:t>
      </w:r>
      <w:r w:rsidR="006B6B1C" w:rsidRPr="006311C9">
        <w:rPr>
          <w:sz w:val="20"/>
          <w:szCs w:val="20"/>
          <w:rPrChange w:id="155" w:author="David St-Amand" w:date="2023-05-30T20:46:00Z">
            <w:rPr/>
          </w:rPrChange>
        </w:rPr>
        <w:t>the information they process</w:t>
      </w:r>
      <w:r w:rsidR="00497EC8" w:rsidRPr="006311C9">
        <w:rPr>
          <w:sz w:val="20"/>
          <w:szCs w:val="20"/>
          <w:rPrChange w:id="156" w:author="David St-Amand" w:date="2023-05-30T20:46:00Z">
            <w:rPr/>
          </w:rPrChange>
        </w:rPr>
        <w:t xml:space="preserve"> within some biological constraints (</w:t>
      </w:r>
      <w:r w:rsidR="006B6B1C" w:rsidRPr="006311C9">
        <w:rPr>
          <w:sz w:val="20"/>
          <w:szCs w:val="20"/>
          <w:rPrChange w:id="157" w:author="David St-Amand" w:date="2023-05-30T20:46:00Z">
            <w:rPr/>
          </w:rPrChange>
        </w:rPr>
        <w:t>such as energy costs and a limited number of neurons</w:t>
      </w:r>
      <w:r w:rsidR="00497EC8" w:rsidRPr="006311C9">
        <w:rPr>
          <w:sz w:val="20"/>
          <w:szCs w:val="20"/>
          <w:rPrChange w:id="158" w:author="David St-Amand" w:date="2023-05-30T20:46:00Z">
            <w:rPr/>
          </w:rPrChange>
        </w:rPr>
        <w:t>)</w:t>
      </w:r>
      <w:r w:rsidR="006B6B1C" w:rsidRPr="006311C9">
        <w:rPr>
          <w:sz w:val="20"/>
          <w:szCs w:val="20"/>
          <w:rPrChange w:id="159" w:author="David St-Amand" w:date="2023-05-30T20:46:00Z">
            <w:rPr/>
          </w:rPrChange>
        </w:rPr>
        <w:t xml:space="preserve">. This </w:t>
      </w:r>
      <w:r w:rsidR="006B6B1C" w:rsidRPr="006311C9">
        <w:rPr>
          <w:i/>
          <w:iCs/>
          <w:sz w:val="20"/>
          <w:szCs w:val="20"/>
          <w:rPrChange w:id="160" w:author="David St-Amand" w:date="2023-05-30T20:46:00Z">
            <w:rPr>
              <w:i/>
              <w:iCs/>
            </w:rPr>
          </w:rPrChange>
        </w:rPr>
        <w:t>efficient coding</w:t>
      </w:r>
      <w:r w:rsidR="006B6B1C" w:rsidRPr="006311C9">
        <w:rPr>
          <w:sz w:val="20"/>
          <w:szCs w:val="20"/>
          <w:rPrChange w:id="161" w:author="David St-Amand" w:date="2023-05-30T20:46:00Z">
            <w:rPr/>
          </w:rPrChange>
        </w:rPr>
        <w:t xml:space="preserve"> hypothesis makes </w:t>
      </w:r>
      <w:r w:rsidR="006A6343" w:rsidRPr="006311C9">
        <w:rPr>
          <w:sz w:val="20"/>
          <w:szCs w:val="20"/>
          <w:rPrChange w:id="162" w:author="David St-Amand" w:date="2023-05-30T20:46:00Z">
            <w:rPr/>
          </w:rPrChange>
        </w:rPr>
        <w:t xml:space="preserve">testable predictions that have been verified experimentally, </w:t>
      </w:r>
      <w:r w:rsidR="008032DE" w:rsidRPr="006311C9">
        <w:rPr>
          <w:sz w:val="20"/>
          <w:szCs w:val="20"/>
          <w:rPrChange w:id="163" w:author="David St-Amand" w:date="2023-05-30T20:46:00Z">
            <w:rPr/>
          </w:rPrChange>
        </w:rPr>
        <w:t>including</w:t>
      </w:r>
      <w:ins w:id="164" w:author="David St-Amand" w:date="2023-05-29T19:26:00Z">
        <w:r w:rsidR="006A6343" w:rsidRPr="006311C9">
          <w:rPr>
            <w:sz w:val="20"/>
            <w:szCs w:val="20"/>
            <w:rPrChange w:id="165" w:author="David St-Amand" w:date="2023-05-30T20:46:00Z">
              <w:rPr/>
            </w:rPrChange>
          </w:rPr>
          <w:t xml:space="preserve"> center-surround receptive fields</w:t>
        </w:r>
      </w:ins>
      <w:ins w:id="166" w:author="David St-Amand" w:date="2023-05-29T19:27:00Z">
        <w:r w:rsidR="006A6343" w:rsidRPr="006311C9">
          <w:rPr>
            <w:sz w:val="20"/>
            <w:szCs w:val="20"/>
            <w:rPrChange w:id="167" w:author="David St-Amand" w:date="2023-05-30T20:46:00Z">
              <w:rPr/>
            </w:rPrChange>
          </w:rPr>
          <w:t xml:space="preserve"> (Karklin &amp; Simoncelli, 2011) and color-opponen</w:t>
        </w:r>
      </w:ins>
      <w:ins w:id="168" w:author="David St-Amand" w:date="2023-05-29T19:28:00Z">
        <w:r w:rsidR="006A6343" w:rsidRPr="006311C9">
          <w:rPr>
            <w:sz w:val="20"/>
            <w:szCs w:val="20"/>
            <w:rPrChange w:id="169" w:author="David St-Amand" w:date="2023-05-30T20:46:00Z">
              <w:rPr/>
            </w:rPrChange>
          </w:rPr>
          <w:t>cy (Lee, Wachtler &amp; Sejnowski, 2002)</w:t>
        </w:r>
      </w:ins>
      <w:ins w:id="170" w:author="David St-Amand" w:date="2023-05-29T19:26:00Z">
        <w:r w:rsidR="006A6343" w:rsidRPr="006311C9">
          <w:rPr>
            <w:sz w:val="20"/>
            <w:szCs w:val="20"/>
            <w:rPrChange w:id="171" w:author="David St-Amand" w:date="2023-05-30T20:46:00Z">
              <w:rPr/>
            </w:rPrChange>
          </w:rPr>
          <w:t xml:space="preserve"> in the retina</w:t>
        </w:r>
      </w:ins>
      <w:ins w:id="172" w:author="David St-Amand" w:date="2023-05-29T19:28:00Z">
        <w:r w:rsidR="006A6343" w:rsidRPr="006311C9">
          <w:rPr>
            <w:sz w:val="20"/>
            <w:szCs w:val="20"/>
            <w:rPrChange w:id="173" w:author="David St-Amand" w:date="2023-05-30T20:46:00Z">
              <w:rPr/>
            </w:rPrChange>
          </w:rPr>
          <w:t>.</w:t>
        </w:r>
      </w:ins>
      <w:ins w:id="174" w:author="David St-Amand" w:date="2023-05-29T19:26:00Z">
        <w:r w:rsidR="006A6343" w:rsidRPr="006311C9">
          <w:rPr>
            <w:sz w:val="20"/>
            <w:szCs w:val="20"/>
            <w:rPrChange w:id="175" w:author="David St-Amand" w:date="2023-05-30T20:46:00Z">
              <w:rPr/>
            </w:rPrChange>
          </w:rPr>
          <w:t xml:space="preserve"> </w:t>
        </w:r>
      </w:ins>
      <w:ins w:id="176" w:author="David St-Amand" w:date="2023-05-29T19:45:00Z">
        <w:r w:rsidR="00F708B3" w:rsidRPr="006311C9">
          <w:rPr>
            <w:sz w:val="20"/>
            <w:szCs w:val="20"/>
            <w:rPrChange w:id="177" w:author="David St-Amand" w:date="2023-05-30T20:46:00Z">
              <w:rPr/>
            </w:rPrChange>
          </w:rPr>
          <w:t xml:space="preserve">Another interesting characteristic of the retina </w:t>
        </w:r>
      </w:ins>
      <w:ins w:id="178" w:author="David St-Amand" w:date="2023-05-29T19:46:00Z">
        <w:r w:rsidR="00F708B3" w:rsidRPr="006311C9">
          <w:rPr>
            <w:sz w:val="20"/>
            <w:szCs w:val="20"/>
            <w:rPrChange w:id="179" w:author="David St-Amand" w:date="2023-05-30T20:46:00Z">
              <w:rPr/>
            </w:rPrChange>
          </w:rPr>
          <w:t xml:space="preserve">is that its </w:t>
        </w:r>
      </w:ins>
      <w:ins w:id="180" w:author="David St-Amand" w:date="2023-05-30T21:13:00Z">
        <w:r w:rsidR="0030441F">
          <w:rPr>
            <w:sz w:val="20"/>
            <w:szCs w:val="20"/>
          </w:rPr>
          <w:t>retinal ganglion cells (RGCs)</w:t>
        </w:r>
      </w:ins>
      <w:ins w:id="181" w:author="David St-Amand" w:date="2023-05-29T19:46:00Z">
        <w:r w:rsidR="00F708B3" w:rsidRPr="006311C9">
          <w:rPr>
            <w:sz w:val="20"/>
            <w:szCs w:val="20"/>
            <w:rPrChange w:id="182" w:author="David St-Amand" w:date="2023-05-30T20:46:00Z">
              <w:rPr/>
            </w:rPrChange>
          </w:rPr>
          <w:t xml:space="preserve"> are organized into functional types</w:t>
        </w:r>
      </w:ins>
      <w:ins w:id="183" w:author="David St-Amand" w:date="2023-05-30T21:05:00Z">
        <w:r w:rsidR="007644E0">
          <w:rPr>
            <w:sz w:val="20"/>
            <w:szCs w:val="20"/>
          </w:rPr>
          <w:t xml:space="preserve">. </w:t>
        </w:r>
      </w:ins>
      <w:ins w:id="184" w:author="David St-Amand" w:date="2023-05-30T21:06:00Z">
        <w:r w:rsidR="007644E0">
          <w:rPr>
            <w:sz w:val="20"/>
            <w:szCs w:val="20"/>
          </w:rPr>
          <w:t xml:space="preserve">While </w:t>
        </w:r>
      </w:ins>
      <w:ins w:id="185" w:author="David St-Amand" w:date="2023-05-30T21:14:00Z">
        <w:r w:rsidR="0030441F">
          <w:rPr>
            <w:sz w:val="20"/>
            <w:szCs w:val="20"/>
          </w:rPr>
          <w:t xml:space="preserve">each of these neurons </w:t>
        </w:r>
      </w:ins>
      <w:ins w:id="186" w:author="David St-Amand" w:date="2023-05-30T21:06:00Z">
        <w:r w:rsidR="007644E0">
          <w:rPr>
            <w:sz w:val="20"/>
            <w:szCs w:val="20"/>
          </w:rPr>
          <w:t>process</w:t>
        </w:r>
      </w:ins>
      <w:ins w:id="187" w:author="David St-Amand" w:date="2023-05-30T21:07:00Z">
        <w:r w:rsidR="007644E0">
          <w:rPr>
            <w:sz w:val="20"/>
            <w:szCs w:val="20"/>
          </w:rPr>
          <w:t>es</w:t>
        </w:r>
      </w:ins>
      <w:ins w:id="188" w:author="David St-Amand" w:date="2023-05-30T21:06:00Z">
        <w:r w:rsidR="007644E0">
          <w:rPr>
            <w:sz w:val="20"/>
            <w:szCs w:val="20"/>
          </w:rPr>
          <w:t xml:space="preserve"> information in a localized region in visual space, </w:t>
        </w:r>
      </w:ins>
      <w:ins w:id="189" w:author="David St-Amand" w:date="2023-05-30T21:07:00Z">
        <w:r w:rsidR="007644E0">
          <w:rPr>
            <w:sz w:val="20"/>
            <w:szCs w:val="20"/>
          </w:rPr>
          <w:t xml:space="preserve">each functional type has neurons </w:t>
        </w:r>
      </w:ins>
      <w:ins w:id="190" w:author="David St-Amand" w:date="2023-05-30T21:08:00Z">
        <w:r w:rsidR="007644E0">
          <w:rPr>
            <w:sz w:val="20"/>
            <w:szCs w:val="20"/>
          </w:rPr>
          <w:t xml:space="preserve">that </w:t>
        </w:r>
      </w:ins>
      <w:ins w:id="191" w:author="David St-Amand" w:date="2023-05-30T21:07:00Z">
        <w:r w:rsidR="007644E0">
          <w:rPr>
            <w:sz w:val="20"/>
            <w:szCs w:val="20"/>
          </w:rPr>
          <w:t>span the entire visual space</w:t>
        </w:r>
      </w:ins>
      <w:ins w:id="192" w:author="David St-Amand" w:date="2023-05-30T21:09:00Z">
        <w:r w:rsidR="007644E0">
          <w:rPr>
            <w:sz w:val="20"/>
            <w:szCs w:val="20"/>
          </w:rPr>
          <w:t xml:space="preserve"> </w:t>
        </w:r>
      </w:ins>
      <w:ins w:id="193" w:author="David St-Amand" w:date="2023-05-30T21:11:00Z">
        <w:r w:rsidR="007644E0">
          <w:rPr>
            <w:sz w:val="20"/>
            <w:szCs w:val="20"/>
          </w:rPr>
          <w:t>to form a ‘mosaic’ across the retina</w:t>
        </w:r>
      </w:ins>
      <w:commentRangeStart w:id="194"/>
      <w:commentRangeEnd w:id="194"/>
      <w:del w:id="195" w:author="David St-Amand" w:date="2023-05-30T21:07:00Z">
        <w:r w:rsidR="008032DE" w:rsidRPr="006311C9" w:rsidDel="007644E0">
          <w:rPr>
            <w:rStyle w:val="CommentReference"/>
            <w:sz w:val="20"/>
            <w:szCs w:val="20"/>
            <w:rPrChange w:id="196" w:author="David St-Amand" w:date="2023-05-30T20:46:00Z">
              <w:rPr>
                <w:rStyle w:val="CommentReference"/>
              </w:rPr>
            </w:rPrChange>
          </w:rPr>
          <w:commentReference w:id="194"/>
        </w:r>
      </w:del>
      <w:ins w:id="197" w:author="David St-Amand" w:date="2023-05-29T19:49:00Z">
        <w:r w:rsidR="00F708B3" w:rsidRPr="006311C9">
          <w:rPr>
            <w:sz w:val="20"/>
            <w:szCs w:val="20"/>
            <w:rPrChange w:id="198" w:author="David St-Amand" w:date="2023-05-30T20:46:00Z">
              <w:rPr/>
            </w:rPrChange>
          </w:rPr>
          <w:t xml:space="preserve">. </w:t>
        </w:r>
      </w:ins>
      <w:ins w:id="199" w:author="David St-Amand" w:date="2023-05-29T20:17:00Z">
        <w:r w:rsidR="00775CBB" w:rsidRPr="006311C9">
          <w:rPr>
            <w:sz w:val="20"/>
            <w:szCs w:val="20"/>
            <w:rPrChange w:id="200" w:author="David St-Amand" w:date="2023-05-30T20:46:00Z">
              <w:rPr/>
            </w:rPrChange>
          </w:rPr>
          <w:t xml:space="preserve">There are over 40 functional types </w:t>
        </w:r>
      </w:ins>
      <w:ins w:id="201" w:author="David St-Amand" w:date="2023-05-30T21:12:00Z">
        <w:r w:rsidR="00051638">
          <w:rPr>
            <w:sz w:val="20"/>
            <w:szCs w:val="20"/>
          </w:rPr>
          <w:t>of retinal ganglion cell</w:t>
        </w:r>
        <w:r w:rsidR="00994EF4">
          <w:rPr>
            <w:sz w:val="20"/>
            <w:szCs w:val="20"/>
          </w:rPr>
          <w:t>s</w:t>
        </w:r>
      </w:ins>
      <w:ins w:id="202" w:author="David St-Amand" w:date="2023-05-29T20:17:00Z">
        <w:r w:rsidR="00775CBB" w:rsidRPr="006311C9">
          <w:rPr>
            <w:sz w:val="20"/>
            <w:szCs w:val="20"/>
            <w:rPrChange w:id="203" w:author="David St-Amand" w:date="2023-05-30T20:46:00Z">
              <w:rPr/>
            </w:rPrChange>
          </w:rPr>
          <w:t xml:space="preserve">, </w:t>
        </w:r>
      </w:ins>
      <w:ins w:id="204" w:author="David St-Amand" w:date="2023-05-29T20:18:00Z">
        <w:r w:rsidR="00775CBB" w:rsidRPr="006311C9">
          <w:rPr>
            <w:sz w:val="20"/>
            <w:szCs w:val="20"/>
            <w:rPrChange w:id="205" w:author="David St-Amand" w:date="2023-05-30T20:46:00Z">
              <w:rPr/>
            </w:rPrChange>
          </w:rPr>
          <w:t>each of which process</w:t>
        </w:r>
      </w:ins>
      <w:ins w:id="206" w:author="John Pearson" w:date="2023-05-30T09:26:00Z">
        <w:r w:rsidR="008032DE" w:rsidRPr="006311C9">
          <w:rPr>
            <w:sz w:val="20"/>
            <w:szCs w:val="20"/>
            <w:rPrChange w:id="207" w:author="David St-Amand" w:date="2023-05-30T20:46:00Z">
              <w:rPr/>
            </w:rPrChange>
          </w:rPr>
          <w:t>es</w:t>
        </w:r>
      </w:ins>
      <w:ins w:id="208" w:author="David St-Amand" w:date="2023-05-29T20:18:00Z">
        <w:del w:id="209" w:author="John Pearson" w:date="2023-05-30T09:26:00Z">
          <w:r w:rsidR="00775CBB" w:rsidRPr="006311C9" w:rsidDel="008032DE">
            <w:rPr>
              <w:sz w:val="20"/>
              <w:szCs w:val="20"/>
              <w:rPrChange w:id="210" w:author="David St-Amand" w:date="2023-05-30T20:46:00Z">
                <w:rPr/>
              </w:rPrChange>
            </w:rPr>
            <w:delText>ing</w:delText>
          </w:r>
        </w:del>
        <w:r w:rsidR="00775CBB" w:rsidRPr="006311C9">
          <w:rPr>
            <w:sz w:val="20"/>
            <w:szCs w:val="20"/>
            <w:rPrChange w:id="211" w:author="David St-Amand" w:date="2023-05-30T20:46:00Z">
              <w:rPr/>
            </w:rPrChange>
          </w:rPr>
          <w:t xml:space="preserve"> visual stimuli </w:t>
        </w:r>
      </w:ins>
      <w:ins w:id="212" w:author="David St-Amand" w:date="2023-05-29T20:19:00Z">
        <w:r w:rsidR="00775CBB" w:rsidRPr="006311C9">
          <w:rPr>
            <w:sz w:val="20"/>
            <w:szCs w:val="20"/>
            <w:rPrChange w:id="213" w:author="David St-Amand" w:date="2023-05-30T20:46:00Z">
              <w:rPr/>
            </w:rPrChange>
          </w:rPr>
          <w:t xml:space="preserve">in a different way. </w:t>
        </w:r>
      </w:ins>
      <w:ins w:id="214" w:author="David St-Amand" w:date="2023-05-29T19:57:00Z">
        <w:r w:rsidR="00B47873" w:rsidRPr="006311C9">
          <w:rPr>
            <w:sz w:val="20"/>
            <w:szCs w:val="20"/>
            <w:rPrChange w:id="215" w:author="David St-Amand" w:date="2023-05-30T20:46:00Z">
              <w:rPr/>
            </w:rPrChange>
          </w:rPr>
          <w:t>Recently</w:t>
        </w:r>
      </w:ins>
      <w:ins w:id="216" w:author="David St-Amand" w:date="2023-05-29T19:58:00Z">
        <w:r w:rsidR="00B47873" w:rsidRPr="006311C9">
          <w:rPr>
            <w:sz w:val="20"/>
            <w:szCs w:val="20"/>
            <w:rPrChange w:id="217" w:author="David St-Amand" w:date="2023-05-30T20:46:00Z">
              <w:rPr/>
            </w:rPrChange>
          </w:rPr>
          <w:t xml:space="preserve">, Jun, Field and Pearson (2021) </w:t>
        </w:r>
      </w:ins>
      <w:ins w:id="218" w:author="David St-Amand" w:date="2023-05-29T20:15:00Z">
        <w:r w:rsidR="00775CBB" w:rsidRPr="006311C9">
          <w:rPr>
            <w:sz w:val="20"/>
            <w:szCs w:val="20"/>
            <w:rPrChange w:id="219" w:author="David St-Amand" w:date="2023-05-30T20:46:00Z">
              <w:rPr/>
            </w:rPrChange>
          </w:rPr>
          <w:t>used an efficient coding model to explain characteristics of th</w:t>
        </w:r>
      </w:ins>
      <w:ins w:id="220" w:author="David St-Amand" w:date="2023-05-29T20:17:00Z">
        <w:r w:rsidR="00775CBB" w:rsidRPr="006311C9">
          <w:rPr>
            <w:sz w:val="20"/>
            <w:szCs w:val="20"/>
            <w:rPrChange w:id="221" w:author="David St-Amand" w:date="2023-05-30T20:46:00Z">
              <w:rPr/>
            </w:rPrChange>
          </w:rPr>
          <w:t>ese retinal mosaics.</w:t>
        </w:r>
      </w:ins>
      <w:ins w:id="222" w:author="David St-Amand" w:date="2023-05-29T20:15:00Z">
        <w:r w:rsidR="00775CBB" w:rsidRPr="006311C9">
          <w:rPr>
            <w:sz w:val="20"/>
            <w:szCs w:val="20"/>
            <w:rPrChange w:id="223" w:author="David St-Amand" w:date="2023-05-30T20:46:00Z">
              <w:rPr/>
            </w:rPrChange>
          </w:rPr>
          <w:t xml:space="preserve"> </w:t>
        </w:r>
      </w:ins>
      <w:ins w:id="224" w:author="David St-Amand" w:date="2023-05-29T23:37:00Z">
        <w:r w:rsidR="00585EFD" w:rsidRPr="006311C9">
          <w:rPr>
            <w:sz w:val="20"/>
            <w:szCs w:val="20"/>
            <w:rPrChange w:id="225" w:author="David St-Amand" w:date="2023-05-30T20:46:00Z">
              <w:rPr/>
            </w:rPrChange>
          </w:rPr>
          <w:t xml:space="preserve">However, these models are limited to </w:t>
        </w:r>
      </w:ins>
      <w:ins w:id="226" w:author="David St-Amand" w:date="2023-05-29T23:40:00Z">
        <w:r w:rsidR="00585EFD" w:rsidRPr="006311C9">
          <w:rPr>
            <w:sz w:val="20"/>
            <w:szCs w:val="20"/>
            <w:rPrChange w:id="227" w:author="David St-Amand" w:date="2023-05-30T20:46:00Z">
              <w:rPr/>
            </w:rPrChange>
          </w:rPr>
          <w:t>black and white information and cannot</w:t>
        </w:r>
      </w:ins>
      <w:ins w:id="228" w:author="David St-Amand" w:date="2023-05-29T23:59:00Z">
        <w:r w:rsidR="0088543D" w:rsidRPr="006311C9">
          <w:rPr>
            <w:sz w:val="20"/>
            <w:szCs w:val="20"/>
            <w:rPrChange w:id="229" w:author="David St-Amand" w:date="2023-05-30T20:46:00Z">
              <w:rPr/>
            </w:rPrChange>
          </w:rPr>
          <w:t xml:space="preserve"> yet make predictions about how colors are processed</w:t>
        </w:r>
      </w:ins>
      <w:ins w:id="230" w:author="David St-Amand" w:date="2023-05-30T00:00:00Z">
        <w:r w:rsidR="0088543D" w:rsidRPr="006311C9">
          <w:rPr>
            <w:sz w:val="20"/>
            <w:szCs w:val="20"/>
            <w:rPrChange w:id="231" w:author="David St-Amand" w:date="2023-05-30T20:46:00Z">
              <w:rPr/>
            </w:rPrChange>
          </w:rPr>
          <w:t xml:space="preserve">. It is well-known that </w:t>
        </w:r>
        <w:del w:id="232" w:author="John Pearson" w:date="2023-05-30T09:27:00Z">
          <w:r w:rsidR="0088543D" w:rsidRPr="006311C9" w:rsidDel="008032DE">
            <w:rPr>
              <w:sz w:val="20"/>
              <w:szCs w:val="20"/>
              <w:rPrChange w:id="233" w:author="David St-Amand" w:date="2023-05-30T20:46:00Z">
                <w:rPr/>
              </w:rPrChange>
            </w:rPr>
            <w:delText>most</w:delText>
          </w:r>
        </w:del>
      </w:ins>
      <w:ins w:id="234" w:author="John Pearson" w:date="2023-05-30T09:27:00Z">
        <w:r w:rsidR="008032DE" w:rsidRPr="006311C9">
          <w:rPr>
            <w:sz w:val="20"/>
            <w:szCs w:val="20"/>
            <w:rPrChange w:id="235" w:author="David St-Amand" w:date="2023-05-30T20:46:00Z">
              <w:rPr/>
            </w:rPrChange>
          </w:rPr>
          <w:t>the majority of</w:t>
        </w:r>
      </w:ins>
      <w:ins w:id="236" w:author="David St-Amand" w:date="2023-05-30T21:14:00Z">
        <w:r w:rsidR="0030441F">
          <w:rPr>
            <w:sz w:val="20"/>
            <w:szCs w:val="20"/>
          </w:rPr>
          <w:t xml:space="preserve"> retinal ganglion cells </w:t>
        </w:r>
      </w:ins>
      <w:ins w:id="237" w:author="David St-Amand" w:date="2023-05-30T00:12:00Z">
        <w:r w:rsidR="00886E3C" w:rsidRPr="006311C9">
          <w:rPr>
            <w:sz w:val="20"/>
            <w:szCs w:val="20"/>
            <w:rPrChange w:id="238" w:author="David St-Amand" w:date="2023-05-30T20:46:00Z">
              <w:rPr/>
            </w:rPrChange>
          </w:rPr>
          <w:t xml:space="preserve">form a mosaic that </w:t>
        </w:r>
      </w:ins>
      <w:ins w:id="239" w:author="David St-Amand" w:date="2023-05-30T00:00:00Z">
        <w:r w:rsidR="0088543D" w:rsidRPr="006311C9">
          <w:rPr>
            <w:sz w:val="20"/>
            <w:szCs w:val="20"/>
            <w:rPrChange w:id="240" w:author="David St-Amand" w:date="2023-05-30T20:46:00Z">
              <w:rPr/>
            </w:rPrChange>
          </w:rPr>
          <w:t>encode</w:t>
        </w:r>
      </w:ins>
      <w:ins w:id="241" w:author="David St-Amand" w:date="2023-05-30T00:12:00Z">
        <w:r w:rsidR="00886E3C" w:rsidRPr="006311C9">
          <w:rPr>
            <w:sz w:val="20"/>
            <w:szCs w:val="20"/>
            <w:rPrChange w:id="242" w:author="David St-Amand" w:date="2023-05-30T20:46:00Z">
              <w:rPr/>
            </w:rPrChange>
          </w:rPr>
          <w:t>s</w:t>
        </w:r>
      </w:ins>
      <w:ins w:id="243" w:author="David St-Amand" w:date="2023-05-30T00:00:00Z">
        <w:r w:rsidR="0088543D" w:rsidRPr="006311C9">
          <w:rPr>
            <w:sz w:val="20"/>
            <w:szCs w:val="20"/>
            <w:rPrChange w:id="244" w:author="David St-Amand" w:date="2023-05-30T20:46:00Z">
              <w:rPr/>
            </w:rPrChange>
          </w:rPr>
          <w:t xml:space="preserve"> the difference between shade</w:t>
        </w:r>
      </w:ins>
      <w:ins w:id="245" w:author="David St-Amand" w:date="2023-05-30T00:01:00Z">
        <w:r w:rsidR="0088543D" w:rsidRPr="006311C9">
          <w:rPr>
            <w:sz w:val="20"/>
            <w:szCs w:val="20"/>
            <w:rPrChange w:id="246" w:author="David St-Amand" w:date="2023-05-30T20:46:00Z">
              <w:rPr/>
            </w:rPrChange>
          </w:rPr>
          <w:t>s of red and green, while another subset of neurons</w:t>
        </w:r>
      </w:ins>
      <w:ins w:id="247" w:author="David St-Amand" w:date="2023-05-30T00:12:00Z">
        <w:r w:rsidR="00886E3C" w:rsidRPr="006311C9">
          <w:rPr>
            <w:sz w:val="20"/>
            <w:szCs w:val="20"/>
            <w:rPrChange w:id="248" w:author="David St-Amand" w:date="2023-05-30T20:46:00Z">
              <w:rPr/>
            </w:rPrChange>
          </w:rPr>
          <w:t xml:space="preserve"> form a </w:t>
        </w:r>
      </w:ins>
      <w:ins w:id="249" w:author="David St-Amand" w:date="2023-05-30T00:13:00Z">
        <w:r w:rsidR="00886E3C" w:rsidRPr="006311C9">
          <w:rPr>
            <w:sz w:val="20"/>
            <w:szCs w:val="20"/>
            <w:rPrChange w:id="250" w:author="David St-Amand" w:date="2023-05-30T20:46:00Z">
              <w:rPr/>
            </w:rPrChange>
          </w:rPr>
          <w:t>mosaic that</w:t>
        </w:r>
      </w:ins>
      <w:ins w:id="251" w:author="David St-Amand" w:date="2023-05-30T00:01:00Z">
        <w:r w:rsidR="0088543D" w:rsidRPr="006311C9">
          <w:rPr>
            <w:sz w:val="20"/>
            <w:szCs w:val="20"/>
            <w:rPrChange w:id="252" w:author="David St-Amand" w:date="2023-05-30T20:46:00Z">
              <w:rPr/>
            </w:rPrChange>
          </w:rPr>
          <w:t xml:space="preserve"> encode</w:t>
        </w:r>
      </w:ins>
      <w:ins w:id="253" w:author="David St-Amand" w:date="2023-05-30T00:13:00Z">
        <w:r w:rsidR="00886E3C" w:rsidRPr="006311C9">
          <w:rPr>
            <w:sz w:val="20"/>
            <w:szCs w:val="20"/>
            <w:rPrChange w:id="254" w:author="David St-Amand" w:date="2023-05-30T20:46:00Z">
              <w:rPr/>
            </w:rPrChange>
          </w:rPr>
          <w:t>s</w:t>
        </w:r>
      </w:ins>
      <w:ins w:id="255" w:author="David St-Amand" w:date="2023-05-30T00:01:00Z">
        <w:r w:rsidR="0088543D" w:rsidRPr="006311C9">
          <w:rPr>
            <w:sz w:val="20"/>
            <w:szCs w:val="20"/>
            <w:rPrChange w:id="256" w:author="David St-Amand" w:date="2023-05-30T20:46:00Z">
              <w:rPr/>
            </w:rPrChange>
          </w:rPr>
          <w:t xml:space="preserve"> differences between shades of blue and yellow</w:t>
        </w:r>
      </w:ins>
      <w:ins w:id="257" w:author="David St-Amand" w:date="2023-05-30T20:42:00Z">
        <w:r w:rsidR="006311C9" w:rsidRPr="006311C9">
          <w:rPr>
            <w:sz w:val="20"/>
            <w:szCs w:val="20"/>
            <w:rPrChange w:id="258" w:author="David St-Amand" w:date="2023-05-30T20:46:00Z">
              <w:rPr>
                <w:sz w:val="21"/>
                <w:szCs w:val="21"/>
              </w:rPr>
            </w:rPrChange>
          </w:rPr>
          <w:t xml:space="preserve"> (</w:t>
        </w:r>
      </w:ins>
      <w:ins w:id="259" w:author="David St-Amand" w:date="2023-05-30T20:52:00Z">
        <w:r w:rsidR="00C963DA">
          <w:rPr>
            <w:sz w:val="20"/>
            <w:szCs w:val="20"/>
          </w:rPr>
          <w:t>Dacey, 1999</w:t>
        </w:r>
      </w:ins>
      <w:ins w:id="260" w:author="David St-Amand" w:date="2023-05-30T20:42:00Z">
        <w:r w:rsidR="006311C9" w:rsidRPr="006311C9">
          <w:rPr>
            <w:sz w:val="20"/>
            <w:szCs w:val="20"/>
            <w:rPrChange w:id="261" w:author="David St-Amand" w:date="2023-05-30T20:46:00Z">
              <w:rPr>
                <w:sz w:val="21"/>
                <w:szCs w:val="21"/>
              </w:rPr>
            </w:rPrChange>
          </w:rPr>
          <w:t>)</w:t>
        </w:r>
      </w:ins>
      <w:ins w:id="262" w:author="David St-Amand" w:date="2023-05-30T00:01:00Z">
        <w:r w:rsidR="0088543D" w:rsidRPr="006311C9">
          <w:rPr>
            <w:sz w:val="20"/>
            <w:szCs w:val="20"/>
            <w:rPrChange w:id="263" w:author="David St-Amand" w:date="2023-05-30T20:46:00Z">
              <w:rPr/>
            </w:rPrChange>
          </w:rPr>
          <w:t>.</w:t>
        </w:r>
      </w:ins>
      <w:ins w:id="264" w:author="David St-Amand" w:date="2023-05-30T00:00:00Z">
        <w:r w:rsidR="0088543D" w:rsidRPr="006311C9">
          <w:rPr>
            <w:sz w:val="20"/>
            <w:szCs w:val="20"/>
            <w:rPrChange w:id="265" w:author="David St-Amand" w:date="2023-05-30T20:46:00Z">
              <w:rPr/>
            </w:rPrChange>
          </w:rPr>
          <w:t xml:space="preserve"> </w:t>
        </w:r>
      </w:ins>
      <w:ins w:id="266" w:author="David St-Amand" w:date="2023-05-29T23:37:00Z">
        <w:r w:rsidR="00585EFD" w:rsidRPr="006311C9">
          <w:rPr>
            <w:sz w:val="20"/>
            <w:szCs w:val="20"/>
            <w:rPrChange w:id="267" w:author="David St-Amand" w:date="2023-05-30T20:46:00Z">
              <w:rPr/>
            </w:rPrChange>
          </w:rPr>
          <w:t xml:space="preserve">In my research, I </w:t>
        </w:r>
      </w:ins>
      <w:ins w:id="268" w:author="David St-Amand" w:date="2023-05-30T00:01:00Z">
        <w:r w:rsidR="0088543D" w:rsidRPr="006311C9">
          <w:rPr>
            <w:sz w:val="20"/>
            <w:szCs w:val="20"/>
            <w:rPrChange w:id="269" w:author="David St-Amand" w:date="2023-05-30T20:46:00Z">
              <w:rPr/>
            </w:rPrChange>
          </w:rPr>
          <w:t xml:space="preserve">aim to explain why it is efficient to encode colors this way by </w:t>
        </w:r>
      </w:ins>
      <w:ins w:id="270" w:author="David St-Amand" w:date="2023-05-29T23:37:00Z">
        <w:r w:rsidR="00585EFD" w:rsidRPr="006311C9">
          <w:rPr>
            <w:sz w:val="20"/>
            <w:szCs w:val="20"/>
            <w:rPrChange w:id="271" w:author="David St-Amand" w:date="2023-05-30T20:46:00Z">
              <w:rPr/>
            </w:rPrChange>
          </w:rPr>
          <w:t>expand</w:t>
        </w:r>
      </w:ins>
      <w:ins w:id="272" w:author="David St-Amand" w:date="2023-05-30T00:01:00Z">
        <w:r w:rsidR="0088543D" w:rsidRPr="006311C9">
          <w:rPr>
            <w:sz w:val="20"/>
            <w:szCs w:val="20"/>
            <w:rPrChange w:id="273" w:author="David St-Amand" w:date="2023-05-30T20:46:00Z">
              <w:rPr/>
            </w:rPrChange>
          </w:rPr>
          <w:t>ing</w:t>
        </w:r>
      </w:ins>
      <w:ins w:id="274" w:author="David St-Amand" w:date="2023-05-29T23:37:00Z">
        <w:r w:rsidR="00585EFD" w:rsidRPr="006311C9">
          <w:rPr>
            <w:sz w:val="20"/>
            <w:szCs w:val="20"/>
            <w:rPrChange w:id="275" w:author="David St-Amand" w:date="2023-05-30T20:46:00Z">
              <w:rPr/>
            </w:rPrChange>
          </w:rPr>
          <w:t xml:space="preserve"> th</w:t>
        </w:r>
      </w:ins>
      <w:ins w:id="276" w:author="David St-Amand" w:date="2023-05-30T00:01:00Z">
        <w:r w:rsidR="0088543D" w:rsidRPr="006311C9">
          <w:rPr>
            <w:sz w:val="20"/>
            <w:szCs w:val="20"/>
            <w:rPrChange w:id="277" w:author="David St-Amand" w:date="2023-05-30T20:46:00Z">
              <w:rPr/>
            </w:rPrChange>
          </w:rPr>
          <w:t xml:space="preserve">e efficient coding model by Jun, Field and Pearson (2021). </w:t>
        </w:r>
      </w:ins>
      <w:r w:rsidR="0088543D" w:rsidRPr="006311C9">
        <w:rPr>
          <w:sz w:val="20"/>
          <w:szCs w:val="20"/>
          <w:rPrChange w:id="278" w:author="David St-Amand" w:date="2023-05-30T20:46:00Z">
            <w:rPr/>
          </w:rPrChange>
        </w:rPr>
        <w:t>With my strong background in both visual and computational neuroscience, I believe I am in an excellent position to utilize information theory to shed light on why the early visual system is wired the way it is.</w:t>
      </w:r>
    </w:p>
    <w:p w14:paraId="4645FBE4" w14:textId="34FB1CC0" w:rsidR="00C8522F" w:rsidRPr="006311C9" w:rsidDel="00CD33B3" w:rsidRDefault="000E3D63">
      <w:pPr>
        <w:spacing w:after="0" w:line="276" w:lineRule="auto"/>
        <w:rPr>
          <w:del w:id="279" w:author="David St-Amand" w:date="2023-05-29T20:18:00Z"/>
          <w:sz w:val="20"/>
          <w:szCs w:val="20"/>
          <w:rPrChange w:id="280" w:author="David St-Amand" w:date="2023-05-30T20:46:00Z">
            <w:rPr>
              <w:del w:id="281" w:author="David St-Amand" w:date="2023-05-29T20:18:00Z"/>
            </w:rPr>
          </w:rPrChange>
        </w:rPr>
      </w:pPr>
      <w:ins w:id="282" w:author="David St-Amand" w:date="2023-05-30T19:34:00Z">
        <w:r w:rsidRPr="006311C9">
          <w:rPr>
            <w:sz w:val="20"/>
            <w:szCs w:val="20"/>
            <w:rPrChange w:id="283" w:author="David St-Amand" w:date="2023-05-30T20:46:00Z">
              <w:rPr>
                <w:sz w:val="21"/>
                <w:szCs w:val="21"/>
                <w:highlight w:val="yellow"/>
              </w:rPr>
            </w:rPrChange>
          </w:rPr>
          <w:tab/>
        </w:r>
      </w:ins>
    </w:p>
    <w:p w14:paraId="60F10E26" w14:textId="0492EA3C" w:rsidR="00CD33B3" w:rsidRPr="006311C9" w:rsidDel="005C6A87" w:rsidRDefault="000E3D63" w:rsidP="000F4330">
      <w:pPr>
        <w:spacing w:after="0" w:line="276" w:lineRule="auto"/>
        <w:rPr>
          <w:ins w:id="284" w:author="John Pearson" w:date="2023-05-30T09:27:00Z"/>
          <w:del w:id="285" w:author="David St-Amand" w:date="2023-05-30T18:47:00Z"/>
          <w:sz w:val="20"/>
          <w:szCs w:val="20"/>
          <w:rPrChange w:id="286" w:author="David St-Amand" w:date="2023-05-30T20:46:00Z">
            <w:rPr>
              <w:ins w:id="287" w:author="John Pearson" w:date="2023-05-30T09:27:00Z"/>
              <w:del w:id="288" w:author="David St-Amand" w:date="2023-05-30T18:47:00Z"/>
            </w:rPr>
          </w:rPrChange>
        </w:rPr>
        <w:pPrChange w:id="289" w:author="David St-Amand" w:date="2023-05-30T21:42:00Z">
          <w:pPr>
            <w:spacing w:line="276" w:lineRule="auto"/>
            <w:ind w:firstLine="720"/>
          </w:pPr>
        </w:pPrChange>
      </w:pPr>
      <w:ins w:id="290" w:author="David St-Amand" w:date="2023-05-30T19:34:00Z">
        <w:r w:rsidRPr="006311C9">
          <w:rPr>
            <w:sz w:val="20"/>
            <w:szCs w:val="20"/>
            <w:rPrChange w:id="291" w:author="David St-Amand" w:date="2023-05-30T20:46:00Z">
              <w:rPr>
                <w:sz w:val="21"/>
                <w:szCs w:val="21"/>
                <w:highlight w:val="yellow"/>
              </w:rPr>
            </w:rPrChange>
          </w:rPr>
          <w:t xml:space="preserve">After I complete my PhD, my goal is to become a professor </w:t>
        </w:r>
      </w:ins>
      <w:ins w:id="292" w:author="David St-Amand" w:date="2023-05-30T20:21:00Z">
        <w:r w:rsidR="00E54ADF" w:rsidRPr="006311C9">
          <w:rPr>
            <w:sz w:val="20"/>
            <w:szCs w:val="20"/>
            <w:rPrChange w:id="293" w:author="David St-Amand" w:date="2023-05-30T20:46:00Z">
              <w:rPr>
                <w:sz w:val="21"/>
                <w:szCs w:val="21"/>
              </w:rPr>
            </w:rPrChange>
          </w:rPr>
          <w:t xml:space="preserve">in theoretical neuroscience </w:t>
        </w:r>
      </w:ins>
      <w:ins w:id="294" w:author="David St-Amand" w:date="2023-05-30T19:34:00Z">
        <w:r w:rsidRPr="006311C9">
          <w:rPr>
            <w:sz w:val="20"/>
            <w:szCs w:val="20"/>
            <w:rPrChange w:id="295" w:author="David St-Amand" w:date="2023-05-30T20:46:00Z">
              <w:rPr>
                <w:sz w:val="21"/>
                <w:szCs w:val="21"/>
                <w:highlight w:val="yellow"/>
              </w:rPr>
            </w:rPrChange>
          </w:rPr>
          <w:t xml:space="preserve">at a </w:t>
        </w:r>
      </w:ins>
      <w:ins w:id="296" w:author="David St-Amand" w:date="2023-05-30T19:35:00Z">
        <w:r w:rsidRPr="006311C9">
          <w:rPr>
            <w:sz w:val="20"/>
            <w:szCs w:val="20"/>
            <w:rPrChange w:id="297" w:author="David St-Amand" w:date="2023-05-30T20:46:00Z">
              <w:rPr>
                <w:sz w:val="21"/>
                <w:szCs w:val="21"/>
                <w:highlight w:val="yellow"/>
              </w:rPr>
            </w:rPrChange>
          </w:rPr>
          <w:t>top research university like Duke.</w:t>
        </w:r>
      </w:ins>
      <w:ins w:id="298" w:author="David St-Amand" w:date="2023-05-30T21:17:00Z">
        <w:r w:rsidR="0030441F">
          <w:rPr>
            <w:sz w:val="20"/>
            <w:szCs w:val="20"/>
          </w:rPr>
          <w:t xml:space="preserve"> To</w:t>
        </w:r>
      </w:ins>
      <w:ins w:id="299" w:author="David St-Amand" w:date="2023-05-30T21:39:00Z">
        <w:r w:rsidR="00325B34">
          <w:rPr>
            <w:sz w:val="20"/>
            <w:szCs w:val="20"/>
          </w:rPr>
          <w:t xml:space="preserve"> achieve this goal, there are many researcher skills I will need to develop during my PhD. The scientific writing course in the fall will be an amazing opportunity for me to work on my writing skills</w:t>
        </w:r>
      </w:ins>
      <w:ins w:id="300" w:author="David St-Amand" w:date="2023-05-30T21:21:00Z">
        <w:r w:rsidR="004D665A">
          <w:rPr>
            <w:sz w:val="20"/>
            <w:szCs w:val="20"/>
          </w:rPr>
          <w:t>.</w:t>
        </w:r>
      </w:ins>
      <w:ins w:id="301" w:author="David St-Amand" w:date="2023-05-30T21:39:00Z">
        <w:r w:rsidR="00325B34">
          <w:rPr>
            <w:sz w:val="20"/>
            <w:szCs w:val="20"/>
          </w:rPr>
          <w:t xml:space="preserve"> I will</w:t>
        </w:r>
      </w:ins>
      <w:ins w:id="302" w:author="David St-Amand" w:date="2023-05-30T20:30:00Z">
        <w:r w:rsidR="00DD78A2" w:rsidRPr="006311C9">
          <w:rPr>
            <w:sz w:val="20"/>
            <w:szCs w:val="20"/>
            <w:rPrChange w:id="303" w:author="David St-Amand" w:date="2023-05-30T20:46:00Z">
              <w:rPr>
                <w:sz w:val="21"/>
                <w:szCs w:val="21"/>
              </w:rPr>
            </w:rPrChange>
          </w:rPr>
          <w:t xml:space="preserve"> </w:t>
        </w:r>
      </w:ins>
      <w:ins w:id="304" w:author="David St-Amand" w:date="2023-05-30T21:16:00Z">
        <w:r w:rsidR="0030441F">
          <w:rPr>
            <w:sz w:val="20"/>
            <w:szCs w:val="20"/>
          </w:rPr>
          <w:t xml:space="preserve">then </w:t>
        </w:r>
      </w:ins>
      <w:ins w:id="305" w:author="David St-Amand" w:date="2023-05-30T20:31:00Z">
        <w:r w:rsidR="00DD78A2" w:rsidRPr="006311C9">
          <w:rPr>
            <w:sz w:val="20"/>
            <w:szCs w:val="20"/>
            <w:rPrChange w:id="306" w:author="David St-Amand" w:date="2023-05-30T20:46:00Z">
              <w:rPr>
                <w:sz w:val="21"/>
                <w:szCs w:val="21"/>
              </w:rPr>
            </w:rPrChange>
          </w:rPr>
          <w:t>put these</w:t>
        </w:r>
      </w:ins>
      <w:ins w:id="307" w:author="David St-Amand" w:date="2023-05-30T21:16:00Z">
        <w:r w:rsidR="0030441F">
          <w:rPr>
            <w:sz w:val="20"/>
            <w:szCs w:val="20"/>
          </w:rPr>
          <w:t xml:space="preserve"> new</w:t>
        </w:r>
      </w:ins>
      <w:ins w:id="308" w:author="David St-Amand" w:date="2023-05-30T20:31:00Z">
        <w:r w:rsidR="00DD78A2" w:rsidRPr="006311C9">
          <w:rPr>
            <w:sz w:val="20"/>
            <w:szCs w:val="20"/>
            <w:rPrChange w:id="309" w:author="David St-Amand" w:date="2023-05-30T20:46:00Z">
              <w:rPr>
                <w:sz w:val="21"/>
                <w:szCs w:val="21"/>
              </w:rPr>
            </w:rPrChange>
          </w:rPr>
          <w:t xml:space="preserve"> skills into practice and</w:t>
        </w:r>
      </w:ins>
      <w:ins w:id="310" w:author="David St-Amand" w:date="2023-05-30T20:30:00Z">
        <w:r w:rsidR="00DD78A2" w:rsidRPr="006311C9">
          <w:rPr>
            <w:sz w:val="20"/>
            <w:szCs w:val="20"/>
            <w:rPrChange w:id="311" w:author="David St-Amand" w:date="2023-05-30T20:46:00Z">
              <w:rPr>
                <w:sz w:val="21"/>
                <w:szCs w:val="21"/>
              </w:rPr>
            </w:rPrChange>
          </w:rPr>
          <w:t xml:space="preserve"> attempt to secure my own funding by applying to </w:t>
        </w:r>
      </w:ins>
      <w:ins w:id="312" w:author="David St-Amand" w:date="2023-05-30T20:31:00Z">
        <w:r w:rsidR="00DD78A2" w:rsidRPr="006311C9">
          <w:rPr>
            <w:sz w:val="20"/>
            <w:szCs w:val="20"/>
            <w:rPrChange w:id="313" w:author="David St-Amand" w:date="2023-05-30T20:46:00Z">
              <w:rPr>
                <w:sz w:val="21"/>
                <w:szCs w:val="21"/>
              </w:rPr>
            </w:rPrChange>
          </w:rPr>
          <w:t>the</w:t>
        </w:r>
      </w:ins>
      <w:ins w:id="314" w:author="David St-Amand" w:date="2023-05-30T21:40:00Z">
        <w:r w:rsidR="00325B34">
          <w:rPr>
            <w:sz w:val="20"/>
            <w:szCs w:val="20"/>
          </w:rPr>
          <w:t xml:space="preserve"> Canadian</w:t>
        </w:r>
      </w:ins>
      <w:ins w:id="315" w:author="David St-Amand" w:date="2023-05-30T20:31:00Z">
        <w:r w:rsidR="00DD78A2" w:rsidRPr="006311C9">
          <w:rPr>
            <w:sz w:val="20"/>
            <w:szCs w:val="20"/>
            <w:rPrChange w:id="316" w:author="David St-Amand" w:date="2023-05-30T20:46:00Z">
              <w:rPr>
                <w:sz w:val="21"/>
                <w:szCs w:val="21"/>
              </w:rPr>
            </w:rPrChange>
          </w:rPr>
          <w:t xml:space="preserve"> </w:t>
        </w:r>
      </w:ins>
      <w:ins w:id="317" w:author="David St-Amand" w:date="2023-05-30T20:30:00Z">
        <w:r w:rsidR="00DD78A2" w:rsidRPr="00325B34">
          <w:rPr>
            <w:b/>
            <w:bCs/>
            <w:sz w:val="20"/>
            <w:szCs w:val="20"/>
            <w:rPrChange w:id="318" w:author="David St-Amand" w:date="2023-05-30T21:38:00Z">
              <w:rPr>
                <w:sz w:val="21"/>
                <w:szCs w:val="21"/>
              </w:rPr>
            </w:rPrChange>
          </w:rPr>
          <w:t xml:space="preserve">NSERC </w:t>
        </w:r>
      </w:ins>
      <w:ins w:id="319" w:author="David St-Amand" w:date="2023-05-30T20:31:00Z">
        <w:r w:rsidR="00DD78A2" w:rsidRPr="00325B34">
          <w:rPr>
            <w:b/>
            <w:bCs/>
            <w:sz w:val="20"/>
            <w:szCs w:val="20"/>
            <w:rPrChange w:id="320" w:author="David St-Amand" w:date="2023-05-30T21:38:00Z">
              <w:rPr>
                <w:sz w:val="21"/>
                <w:szCs w:val="21"/>
              </w:rPr>
            </w:rPrChange>
          </w:rPr>
          <w:t>postgraduate scholarship</w:t>
        </w:r>
        <w:r w:rsidR="00DD78A2" w:rsidRPr="006311C9">
          <w:rPr>
            <w:sz w:val="20"/>
            <w:szCs w:val="20"/>
            <w:rPrChange w:id="321" w:author="David St-Amand" w:date="2023-05-30T20:46:00Z">
              <w:rPr>
                <w:sz w:val="21"/>
                <w:szCs w:val="21"/>
              </w:rPr>
            </w:rPrChange>
          </w:rPr>
          <w:t xml:space="preserve"> </w:t>
        </w:r>
      </w:ins>
      <w:ins w:id="322" w:author="David St-Amand" w:date="2023-05-30T20:30:00Z">
        <w:r w:rsidR="00DD78A2" w:rsidRPr="006311C9">
          <w:rPr>
            <w:sz w:val="20"/>
            <w:szCs w:val="20"/>
            <w:rPrChange w:id="323" w:author="David St-Amand" w:date="2023-05-30T20:46:00Z">
              <w:rPr>
                <w:sz w:val="21"/>
                <w:szCs w:val="21"/>
              </w:rPr>
            </w:rPrChange>
          </w:rPr>
          <w:t>in Oct</w:t>
        </w:r>
      </w:ins>
      <w:ins w:id="324" w:author="David St-Amand" w:date="2023-05-30T20:31:00Z">
        <w:r w:rsidR="00DD78A2" w:rsidRPr="006311C9">
          <w:rPr>
            <w:sz w:val="20"/>
            <w:szCs w:val="20"/>
            <w:rPrChange w:id="325" w:author="David St-Amand" w:date="2023-05-30T20:46:00Z">
              <w:rPr>
                <w:sz w:val="21"/>
                <w:szCs w:val="21"/>
              </w:rPr>
            </w:rPrChange>
          </w:rPr>
          <w:t>ober 2023</w:t>
        </w:r>
      </w:ins>
      <w:ins w:id="326" w:author="David St-Amand" w:date="2023-05-30T21:18:00Z">
        <w:r w:rsidR="0030441F">
          <w:rPr>
            <w:sz w:val="20"/>
            <w:szCs w:val="20"/>
          </w:rPr>
          <w:t xml:space="preserve">. </w:t>
        </w:r>
      </w:ins>
      <w:ins w:id="327" w:author="David St-Amand" w:date="2023-05-30T20:42:00Z">
        <w:r w:rsidR="006311C9" w:rsidRPr="006311C9">
          <w:rPr>
            <w:sz w:val="20"/>
            <w:szCs w:val="20"/>
            <w:rPrChange w:id="328" w:author="David St-Amand" w:date="2023-05-30T20:46:00Z">
              <w:rPr>
                <w:sz w:val="21"/>
                <w:szCs w:val="21"/>
              </w:rPr>
            </w:rPrChange>
          </w:rPr>
          <w:t>I will</w:t>
        </w:r>
      </w:ins>
      <w:ins w:id="329" w:author="David St-Amand" w:date="2023-05-30T21:26:00Z">
        <w:r w:rsidR="00CD7B01">
          <w:rPr>
            <w:sz w:val="20"/>
            <w:szCs w:val="20"/>
          </w:rPr>
          <w:t xml:space="preserve"> also need to develop my networking skills, which I plan to practice by</w:t>
        </w:r>
      </w:ins>
      <w:ins w:id="330" w:author="David St-Amand" w:date="2023-05-30T20:43:00Z">
        <w:r w:rsidR="006311C9" w:rsidRPr="006311C9">
          <w:rPr>
            <w:sz w:val="20"/>
            <w:szCs w:val="20"/>
            <w:rPrChange w:id="331" w:author="David St-Amand" w:date="2023-05-30T20:46:00Z">
              <w:rPr>
                <w:sz w:val="21"/>
                <w:szCs w:val="21"/>
              </w:rPr>
            </w:rPrChange>
          </w:rPr>
          <w:t xml:space="preserve"> participating </w:t>
        </w:r>
      </w:ins>
      <w:ins w:id="332" w:author="David St-Amand" w:date="2023-05-30T21:19:00Z">
        <w:r w:rsidR="0030441F">
          <w:rPr>
            <w:sz w:val="20"/>
            <w:szCs w:val="20"/>
          </w:rPr>
          <w:t>in</w:t>
        </w:r>
      </w:ins>
      <w:ins w:id="333" w:author="David St-Amand" w:date="2023-05-30T20:43:00Z">
        <w:r w:rsidR="006311C9" w:rsidRPr="006311C9">
          <w:rPr>
            <w:sz w:val="20"/>
            <w:szCs w:val="20"/>
            <w:rPrChange w:id="334" w:author="David St-Amand" w:date="2023-05-30T20:46:00Z">
              <w:rPr>
                <w:sz w:val="21"/>
                <w:szCs w:val="21"/>
              </w:rPr>
            </w:rPrChange>
          </w:rPr>
          <w:t xml:space="preserve"> the Society for Neuroscience (SFN) conference in </w:t>
        </w:r>
      </w:ins>
      <w:ins w:id="335" w:author="David St-Amand" w:date="2023-05-30T21:19:00Z">
        <w:r w:rsidR="0030441F">
          <w:rPr>
            <w:sz w:val="20"/>
            <w:szCs w:val="20"/>
          </w:rPr>
          <w:t>November</w:t>
        </w:r>
      </w:ins>
      <w:ins w:id="336" w:author="David St-Amand" w:date="2023-05-30T20:43:00Z">
        <w:r w:rsidR="006311C9" w:rsidRPr="006311C9">
          <w:rPr>
            <w:sz w:val="20"/>
            <w:szCs w:val="20"/>
            <w:rPrChange w:id="337" w:author="David St-Amand" w:date="2023-05-30T20:46:00Z">
              <w:rPr>
                <w:sz w:val="21"/>
                <w:szCs w:val="21"/>
              </w:rPr>
            </w:rPrChange>
          </w:rPr>
          <w:t xml:space="preserve"> 2023.</w:t>
        </w:r>
      </w:ins>
      <w:ins w:id="338" w:author="David St-Amand" w:date="2023-05-30T20:44:00Z">
        <w:r w:rsidR="006311C9" w:rsidRPr="006311C9">
          <w:rPr>
            <w:sz w:val="20"/>
            <w:szCs w:val="20"/>
            <w:rPrChange w:id="339" w:author="David St-Amand" w:date="2023-05-30T20:46:00Z">
              <w:rPr>
                <w:sz w:val="21"/>
                <w:szCs w:val="21"/>
              </w:rPr>
            </w:rPrChange>
          </w:rPr>
          <w:t xml:space="preserve"> When my research </w:t>
        </w:r>
      </w:ins>
      <w:ins w:id="340" w:author="David St-Amand" w:date="2023-05-30T20:59:00Z">
        <w:r w:rsidR="004E610A">
          <w:rPr>
            <w:sz w:val="20"/>
            <w:szCs w:val="20"/>
          </w:rPr>
          <w:t>has made enough progress</w:t>
        </w:r>
      </w:ins>
      <w:ins w:id="341" w:author="David St-Amand" w:date="2023-05-30T20:44:00Z">
        <w:r w:rsidR="006311C9" w:rsidRPr="006311C9">
          <w:rPr>
            <w:sz w:val="20"/>
            <w:szCs w:val="20"/>
            <w:rPrChange w:id="342" w:author="David St-Amand" w:date="2023-05-30T20:46:00Z">
              <w:rPr>
                <w:sz w:val="21"/>
                <w:szCs w:val="21"/>
              </w:rPr>
            </w:rPrChange>
          </w:rPr>
          <w:t>,</w:t>
        </w:r>
      </w:ins>
      <w:ins w:id="343" w:author="David St-Amand" w:date="2023-05-30T20:43:00Z">
        <w:r w:rsidR="006311C9" w:rsidRPr="006311C9">
          <w:rPr>
            <w:sz w:val="20"/>
            <w:szCs w:val="20"/>
            <w:rPrChange w:id="344" w:author="David St-Amand" w:date="2023-05-30T20:46:00Z">
              <w:rPr>
                <w:sz w:val="21"/>
                <w:szCs w:val="21"/>
              </w:rPr>
            </w:rPrChange>
          </w:rPr>
          <w:t xml:space="preserve"> I </w:t>
        </w:r>
      </w:ins>
      <w:ins w:id="345" w:author="David St-Amand" w:date="2023-05-30T21:40:00Z">
        <w:r w:rsidR="00325B34">
          <w:rPr>
            <w:sz w:val="20"/>
            <w:szCs w:val="20"/>
          </w:rPr>
          <w:t xml:space="preserve">will </w:t>
        </w:r>
      </w:ins>
      <w:ins w:id="346" w:author="David St-Amand" w:date="2023-05-30T21:41:00Z">
        <w:r w:rsidR="00325B34">
          <w:rPr>
            <w:sz w:val="20"/>
            <w:szCs w:val="20"/>
          </w:rPr>
          <w:t xml:space="preserve">also </w:t>
        </w:r>
      </w:ins>
      <w:ins w:id="347" w:author="David St-Amand" w:date="2023-05-30T21:40:00Z">
        <w:r w:rsidR="00325B34">
          <w:rPr>
            <w:sz w:val="20"/>
            <w:szCs w:val="20"/>
          </w:rPr>
          <w:t>submit</w:t>
        </w:r>
      </w:ins>
      <w:ins w:id="348" w:author="David St-Amand" w:date="2023-05-30T20:44:00Z">
        <w:r w:rsidR="006311C9" w:rsidRPr="006311C9">
          <w:rPr>
            <w:sz w:val="20"/>
            <w:szCs w:val="20"/>
            <w:rPrChange w:id="349" w:author="David St-Amand" w:date="2023-05-30T20:46:00Z">
              <w:rPr>
                <w:sz w:val="21"/>
                <w:szCs w:val="21"/>
              </w:rPr>
            </w:rPrChange>
          </w:rPr>
          <w:t xml:space="preserve"> </w:t>
        </w:r>
      </w:ins>
      <w:ins w:id="350" w:author="David St-Amand" w:date="2023-05-30T20:55:00Z">
        <w:r w:rsidR="008B3A30">
          <w:rPr>
            <w:sz w:val="20"/>
            <w:szCs w:val="20"/>
          </w:rPr>
          <w:t xml:space="preserve">research abstracts to </w:t>
        </w:r>
      </w:ins>
      <w:ins w:id="351" w:author="David St-Amand" w:date="2023-05-30T20:44:00Z">
        <w:r w:rsidR="006311C9" w:rsidRPr="006311C9">
          <w:rPr>
            <w:sz w:val="20"/>
            <w:szCs w:val="20"/>
            <w:rPrChange w:id="352" w:author="David St-Amand" w:date="2023-05-30T20:46:00Z">
              <w:rPr>
                <w:sz w:val="21"/>
                <w:szCs w:val="21"/>
              </w:rPr>
            </w:rPrChange>
          </w:rPr>
          <w:t>conferences speci</w:t>
        </w:r>
      </w:ins>
      <w:ins w:id="353" w:author="David St-Amand" w:date="2023-05-30T20:45:00Z">
        <w:r w:rsidR="006311C9" w:rsidRPr="006311C9">
          <w:rPr>
            <w:sz w:val="20"/>
            <w:szCs w:val="20"/>
            <w:rPrChange w:id="354" w:author="David St-Amand" w:date="2023-05-30T20:46:00Z">
              <w:rPr>
                <w:sz w:val="21"/>
                <w:szCs w:val="21"/>
              </w:rPr>
            </w:rPrChange>
          </w:rPr>
          <w:t>alized</w:t>
        </w:r>
      </w:ins>
      <w:ins w:id="355" w:author="David St-Amand" w:date="2023-05-30T20:44:00Z">
        <w:r w:rsidR="006311C9" w:rsidRPr="006311C9">
          <w:rPr>
            <w:sz w:val="20"/>
            <w:szCs w:val="20"/>
            <w:rPrChange w:id="356" w:author="David St-Amand" w:date="2023-05-30T20:46:00Z">
              <w:rPr>
                <w:sz w:val="21"/>
                <w:szCs w:val="21"/>
              </w:rPr>
            </w:rPrChange>
          </w:rPr>
          <w:t xml:space="preserve"> in computational neuroscience such as Cosyne and NeurIPS</w:t>
        </w:r>
      </w:ins>
      <w:ins w:id="357" w:author="David St-Amand" w:date="2023-05-30T21:40:00Z">
        <w:r w:rsidR="00325B34">
          <w:rPr>
            <w:sz w:val="20"/>
            <w:szCs w:val="20"/>
          </w:rPr>
          <w:t xml:space="preserve">. </w:t>
        </w:r>
      </w:ins>
      <w:ins w:id="358" w:author="David St-Amand" w:date="2023-05-30T21:42:00Z">
        <w:r w:rsidR="00325B34">
          <w:rPr>
            <w:sz w:val="20"/>
            <w:szCs w:val="20"/>
          </w:rPr>
          <w:t>T</w:t>
        </w:r>
      </w:ins>
      <w:ins w:id="359" w:author="David St-Amand" w:date="2023-05-30T21:41:00Z">
        <w:r w:rsidR="00325B34">
          <w:rPr>
            <w:sz w:val="20"/>
            <w:szCs w:val="20"/>
          </w:rPr>
          <w:t>o work on my teaching skills</w:t>
        </w:r>
      </w:ins>
      <w:ins w:id="360" w:author="David St-Amand" w:date="2023-05-30T21:42:00Z">
        <w:r w:rsidR="00325B34">
          <w:rPr>
            <w:sz w:val="20"/>
            <w:szCs w:val="20"/>
          </w:rPr>
          <w:t>, I will be</w:t>
        </w:r>
      </w:ins>
      <w:ins w:id="361" w:author="David St-Amand" w:date="2023-05-30T21:19:00Z">
        <w:r w:rsidR="0030441F" w:rsidRPr="00497F93">
          <w:rPr>
            <w:sz w:val="20"/>
            <w:szCs w:val="20"/>
          </w:rPr>
          <w:t xml:space="preserve"> a teacher assistant for the </w:t>
        </w:r>
        <w:r w:rsidR="0030441F" w:rsidRPr="00497F93">
          <w:rPr>
            <w:b/>
            <w:bCs/>
            <w:sz w:val="20"/>
            <w:szCs w:val="20"/>
          </w:rPr>
          <w:t>Quantitative approaches in Neurobiology</w:t>
        </w:r>
        <w:r w:rsidR="0030441F" w:rsidRPr="00497F93">
          <w:rPr>
            <w:sz w:val="20"/>
            <w:szCs w:val="20"/>
          </w:rPr>
          <w:t xml:space="preserve"> course</w:t>
        </w:r>
      </w:ins>
      <w:ins w:id="362" w:author="David St-Amand" w:date="2023-05-30T21:42:00Z">
        <w:r w:rsidR="00325B34">
          <w:rPr>
            <w:sz w:val="20"/>
            <w:szCs w:val="20"/>
          </w:rPr>
          <w:t xml:space="preserve"> in </w:t>
        </w:r>
      </w:ins>
      <w:ins w:id="363" w:author="David St-Amand" w:date="2023-05-30T21:19:00Z">
        <w:r w:rsidR="0030441F" w:rsidRPr="00497F93">
          <w:rPr>
            <w:sz w:val="20"/>
            <w:szCs w:val="20"/>
          </w:rPr>
          <w:t>either</w:t>
        </w:r>
      </w:ins>
      <w:ins w:id="364" w:author="David St-Amand" w:date="2023-05-30T21:42:00Z">
        <w:r w:rsidR="00325B34">
          <w:rPr>
            <w:sz w:val="20"/>
            <w:szCs w:val="20"/>
          </w:rPr>
          <w:t xml:space="preserve"> </w:t>
        </w:r>
      </w:ins>
      <w:ins w:id="365" w:author="David St-Amand" w:date="2023-05-30T21:19:00Z">
        <w:r w:rsidR="0030441F" w:rsidRPr="00497F93">
          <w:rPr>
            <w:sz w:val="20"/>
            <w:szCs w:val="20"/>
          </w:rPr>
          <w:t>my 3</w:t>
        </w:r>
        <w:r w:rsidR="0030441F" w:rsidRPr="00497F93">
          <w:rPr>
            <w:sz w:val="20"/>
            <w:szCs w:val="20"/>
            <w:vertAlign w:val="superscript"/>
          </w:rPr>
          <w:t>rd</w:t>
        </w:r>
        <w:r w:rsidR="0030441F" w:rsidRPr="00497F93">
          <w:rPr>
            <w:sz w:val="20"/>
            <w:szCs w:val="20"/>
          </w:rPr>
          <w:t xml:space="preserve"> or 4</w:t>
        </w:r>
        <w:r w:rsidR="0030441F" w:rsidRPr="00497F93">
          <w:rPr>
            <w:sz w:val="20"/>
            <w:szCs w:val="20"/>
            <w:vertAlign w:val="superscript"/>
          </w:rPr>
          <w:t>th</w:t>
        </w:r>
        <w:r w:rsidR="0030441F" w:rsidRPr="00497F93">
          <w:rPr>
            <w:sz w:val="20"/>
            <w:szCs w:val="20"/>
          </w:rPr>
          <w:t xml:space="preserve"> year of graduate studies</w:t>
        </w:r>
      </w:ins>
      <w:ins w:id="366" w:author="David St-Amand" w:date="2023-05-30T21:41:00Z">
        <w:r w:rsidR="00325B34">
          <w:rPr>
            <w:sz w:val="20"/>
            <w:szCs w:val="20"/>
          </w:rPr>
          <w:t xml:space="preserve">. </w:t>
        </w:r>
      </w:ins>
      <w:ins w:id="367" w:author="David St-Amand" w:date="2023-05-30T20:57:00Z">
        <w:r w:rsidR="00950E05">
          <w:rPr>
            <w:sz w:val="20"/>
            <w:szCs w:val="20"/>
          </w:rPr>
          <w:t>I really look forward</w:t>
        </w:r>
      </w:ins>
      <w:ins w:id="368" w:author="David St-Amand" w:date="2023-05-30T21:42:00Z">
        <w:r w:rsidR="000F4330">
          <w:rPr>
            <w:sz w:val="20"/>
            <w:szCs w:val="20"/>
          </w:rPr>
          <w:t xml:space="preserve"> to hone these research skills during my PhD</w:t>
        </w:r>
      </w:ins>
      <w:ins w:id="369" w:author="John Pearson" w:date="2023-05-30T09:27:00Z">
        <w:del w:id="370" w:author="David St-Amand" w:date="2023-05-30T18:47:00Z">
          <w:r w:rsidR="00CD33B3" w:rsidRPr="006311C9" w:rsidDel="005C6A87">
            <w:rPr>
              <w:sz w:val="20"/>
              <w:szCs w:val="20"/>
              <w:rPrChange w:id="371" w:author="David St-Amand" w:date="2023-05-30T20:46:00Z">
                <w:rPr/>
              </w:rPrChange>
            </w:rPr>
            <w:delText>this is the place you need to talk about what your lon</w:delText>
          </w:r>
        </w:del>
      </w:ins>
      <w:ins w:id="372" w:author="John Pearson" w:date="2023-05-30T09:28:00Z">
        <w:del w:id="373" w:author="David St-Amand" w:date="2023-05-30T18:47:00Z">
          <w:r w:rsidR="00CD33B3" w:rsidRPr="006311C9" w:rsidDel="005C6A87">
            <w:rPr>
              <w:sz w:val="20"/>
              <w:szCs w:val="20"/>
              <w:rPrChange w:id="374" w:author="David St-Amand" w:date="2023-05-30T20:46:00Z">
                <w:rPr/>
              </w:rPrChange>
            </w:rPr>
            <w:delText>g-term goals are (industry? Faculty?) ultimate research interests? You have space here; do use it</w:delText>
          </w:r>
        </w:del>
      </w:ins>
    </w:p>
    <w:p w14:paraId="05DD2C8E" w14:textId="77777777" w:rsidR="00E771C1" w:rsidRPr="006311C9" w:rsidDel="00411A7E" w:rsidRDefault="00E771C1" w:rsidP="000F4330">
      <w:pPr>
        <w:spacing w:after="0" w:line="276" w:lineRule="auto"/>
        <w:rPr>
          <w:del w:id="375" w:author="David St-Amand" w:date="2023-05-30T00:12:00Z"/>
          <w:sz w:val="20"/>
          <w:szCs w:val="20"/>
          <w:rPrChange w:id="376" w:author="David St-Amand" w:date="2023-05-30T20:46:00Z">
            <w:rPr>
              <w:del w:id="377" w:author="David St-Amand" w:date="2023-05-30T00:12:00Z"/>
              <w:sz w:val="24"/>
              <w:szCs w:val="24"/>
            </w:rPr>
          </w:rPrChange>
        </w:rPr>
        <w:pPrChange w:id="378" w:author="David St-Amand" w:date="2023-05-30T21:42:00Z">
          <w:pPr>
            <w:spacing w:after="0" w:line="276" w:lineRule="auto"/>
          </w:pPr>
        </w:pPrChange>
      </w:pPr>
    </w:p>
    <w:p w14:paraId="1102E515" w14:textId="5CAB82C3" w:rsidR="008023DE" w:rsidRPr="006311C9" w:rsidRDefault="006311C9" w:rsidP="000F4330">
      <w:pPr>
        <w:spacing w:after="0" w:line="276" w:lineRule="auto"/>
        <w:rPr>
          <w:sz w:val="20"/>
          <w:szCs w:val="20"/>
          <w:rPrChange w:id="379" w:author="David St-Amand" w:date="2023-05-30T20:46:00Z">
            <w:rPr>
              <w:sz w:val="24"/>
              <w:szCs w:val="24"/>
            </w:rPr>
          </w:rPrChange>
        </w:rPr>
        <w:pPrChange w:id="380" w:author="David St-Amand" w:date="2023-05-30T21:42:00Z">
          <w:pPr>
            <w:spacing w:line="276" w:lineRule="auto"/>
          </w:pPr>
        </w:pPrChange>
      </w:pPr>
      <w:ins w:id="381" w:author="David St-Amand" w:date="2023-05-30T20:46:00Z">
        <w:r w:rsidRPr="006311C9">
          <w:rPr>
            <w:sz w:val="20"/>
            <w:szCs w:val="20"/>
            <w:rPrChange w:id="382" w:author="David St-Amand" w:date="2023-05-30T20:46:00Z">
              <w:rPr>
                <w:sz w:val="24"/>
                <w:szCs w:val="24"/>
              </w:rPr>
            </w:rPrChange>
          </w:rPr>
          <w:t xml:space="preserve">, and </w:t>
        </w:r>
      </w:ins>
      <w:ins w:id="383" w:author="David St-Amand" w:date="2023-05-30T21:19:00Z">
        <w:r w:rsidR="0030441F">
          <w:rPr>
            <w:sz w:val="20"/>
            <w:szCs w:val="20"/>
          </w:rPr>
          <w:t xml:space="preserve">to </w:t>
        </w:r>
      </w:ins>
      <w:ins w:id="384" w:author="David St-Amand" w:date="2023-05-30T21:43:00Z">
        <w:r w:rsidR="000F4330">
          <w:rPr>
            <w:sz w:val="20"/>
            <w:szCs w:val="20"/>
          </w:rPr>
          <w:t xml:space="preserve">eventually </w:t>
        </w:r>
      </w:ins>
      <w:ins w:id="385" w:author="David St-Amand" w:date="2023-05-30T20:58:00Z">
        <w:r w:rsidR="00950E05">
          <w:rPr>
            <w:sz w:val="20"/>
            <w:szCs w:val="20"/>
          </w:rPr>
          <w:t xml:space="preserve">use </w:t>
        </w:r>
      </w:ins>
      <w:ins w:id="386" w:author="David St-Amand" w:date="2023-05-30T21:19:00Z">
        <w:r w:rsidR="0030441F">
          <w:rPr>
            <w:sz w:val="20"/>
            <w:szCs w:val="20"/>
          </w:rPr>
          <w:t xml:space="preserve">this expertise </w:t>
        </w:r>
      </w:ins>
      <w:ins w:id="387" w:author="David St-Amand" w:date="2023-05-30T20:58:00Z">
        <w:r w:rsidR="00950E05">
          <w:rPr>
            <w:sz w:val="20"/>
            <w:szCs w:val="20"/>
          </w:rPr>
          <w:t>to</w:t>
        </w:r>
      </w:ins>
      <w:ins w:id="388" w:author="David St-Amand" w:date="2023-05-30T21:00:00Z">
        <w:r w:rsidR="006668CE">
          <w:rPr>
            <w:sz w:val="20"/>
            <w:szCs w:val="20"/>
          </w:rPr>
          <w:t xml:space="preserve"> </w:t>
        </w:r>
      </w:ins>
      <w:ins w:id="389" w:author="David St-Amand" w:date="2023-05-30T20:58:00Z">
        <w:r w:rsidR="00950E05">
          <w:rPr>
            <w:sz w:val="20"/>
            <w:szCs w:val="20"/>
          </w:rPr>
          <w:t>become</w:t>
        </w:r>
      </w:ins>
      <w:ins w:id="390" w:author="David St-Amand" w:date="2023-05-30T20:47:00Z">
        <w:r w:rsidR="00D70ED5">
          <w:rPr>
            <w:sz w:val="20"/>
            <w:szCs w:val="20"/>
          </w:rPr>
          <w:t xml:space="preserve"> </w:t>
        </w:r>
      </w:ins>
      <w:ins w:id="391" w:author="David St-Amand" w:date="2023-05-30T20:46:00Z">
        <w:r w:rsidRPr="006311C9">
          <w:rPr>
            <w:sz w:val="20"/>
            <w:szCs w:val="20"/>
            <w:rPrChange w:id="392" w:author="David St-Amand" w:date="2023-05-30T20:46:00Z">
              <w:rPr>
                <w:sz w:val="24"/>
                <w:szCs w:val="24"/>
              </w:rPr>
            </w:rPrChange>
          </w:rPr>
          <w:t xml:space="preserve">a professor in theoretical neuroscience. </w:t>
        </w:r>
      </w:ins>
      <w:commentRangeStart w:id="393"/>
      <w:del w:id="394" w:author="David St-Amand" w:date="2023-05-30T00:12:00Z">
        <w:r w:rsidR="006B099F" w:rsidRPr="006311C9" w:rsidDel="00886E3C">
          <w:rPr>
            <w:sz w:val="20"/>
            <w:szCs w:val="20"/>
            <w:rPrChange w:id="395" w:author="David St-Amand" w:date="2023-05-30T20:46:00Z">
              <w:rPr>
                <w:sz w:val="24"/>
                <w:szCs w:val="24"/>
              </w:rPr>
            </w:rPrChange>
          </w:rPr>
          <w:delText xml:space="preserve"> </w:delText>
        </w:r>
        <w:commentRangeEnd w:id="393"/>
        <w:r w:rsidR="0055764D" w:rsidRPr="006311C9" w:rsidDel="00886E3C">
          <w:rPr>
            <w:rStyle w:val="CommentReference"/>
            <w:sz w:val="20"/>
            <w:szCs w:val="20"/>
            <w:rPrChange w:id="396" w:author="David St-Amand" w:date="2023-05-30T20:46:00Z">
              <w:rPr>
                <w:rStyle w:val="CommentReference"/>
              </w:rPr>
            </w:rPrChange>
          </w:rPr>
          <w:commentReference w:id="393"/>
        </w:r>
      </w:del>
    </w:p>
    <w:sectPr w:rsidR="008023DE" w:rsidRPr="0063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John Pearson [2]" w:date="2023-05-17T10:39:00Z" w:initials="JMP">
    <w:p w14:paraId="08F6FC3F" w14:textId="762E5C0A" w:rsidR="008A2361" w:rsidRDefault="008A2361">
      <w:pPr>
        <w:pStyle w:val="CommentText"/>
      </w:pPr>
      <w:r>
        <w:rPr>
          <w:rStyle w:val="CommentReference"/>
        </w:rPr>
        <w:annotationRef/>
      </w:r>
      <w:r>
        <w:t xml:space="preserve">I think this is fine as far as it goes, but what a good capsule research description also does is explain what was known before or the major problem (in ~1-2 sentences), say what the concrete finding was (you do this), then say what the implications of that finding are more broadly (also ~1-2 sentences). </w:t>
      </w:r>
    </w:p>
  </w:comment>
  <w:comment w:id="36" w:author="David St-Amand" w:date="2023-05-29T15:41:00Z" w:initials="DSA">
    <w:p w14:paraId="4880C047" w14:textId="15D88A88" w:rsidR="00E922F8" w:rsidRDefault="00E922F8">
      <w:pPr>
        <w:pStyle w:val="CommentText"/>
      </w:pPr>
      <w:r>
        <w:rPr>
          <w:rStyle w:val="CommentReference"/>
        </w:rPr>
        <w:annotationRef/>
      </w:r>
      <w:r>
        <w:t xml:space="preserve">Thanks for the advice. So, I assume I should leave it as it is? I’m worried about space limitations here </w:t>
      </w:r>
    </w:p>
  </w:comment>
  <w:comment w:id="194" w:author="John Pearson" w:date="2023-05-30T09:26:00Z" w:initials="JP">
    <w:p w14:paraId="124AD085" w14:textId="77777777" w:rsidR="008032DE" w:rsidRDefault="008032DE" w:rsidP="006D7DF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not quite clear to non-initiates. You can say that each functional type corresponds to a collection of neurons, each of which is responsible for processing a certain type of information at a localized region in space.  — that may be about as much as you can say here (and may be more than you can say in the space you have)</w:t>
      </w:r>
    </w:p>
  </w:comment>
  <w:comment w:id="393" w:author="John Pearson [2]" w:date="2023-05-17T10:46:00Z" w:initials="JMP">
    <w:p w14:paraId="3ED55C86" w14:textId="435355C9" w:rsidR="0055764D" w:rsidRDefault="0055764D">
      <w:pPr>
        <w:pStyle w:val="CommentText"/>
      </w:pPr>
      <w:r>
        <w:rPr>
          <w:rStyle w:val="CommentReference"/>
        </w:rPr>
        <w:annotationRef/>
      </w:r>
      <w:r>
        <w:t>I freed up some space here by removing the paragraph skip. Get me fired up about your research!</w:t>
      </w:r>
      <w:r>
        <w:br/>
      </w:r>
      <w:r>
        <w:br/>
        <w:t>You’re moving the right direction, but I need more context. You have room to expand on the problem and why it’s important.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6FC3F" w15:done="0"/>
  <w15:commentEx w15:paraId="4880C047" w15:paraIdParent="08F6FC3F" w15:done="0"/>
  <w15:commentEx w15:paraId="124AD085" w15:done="0"/>
  <w15:commentEx w15:paraId="3ED55C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2D55" w16cex:dateUtc="2023-05-17T14:39:00Z"/>
  <w16cex:commentExtensible w16cex:durableId="281F4638" w16cex:dateUtc="2023-05-29T19:41:00Z"/>
  <w16cex:commentExtensible w16cex:durableId="28203FD3" w16cex:dateUtc="2023-05-30T13:26:00Z"/>
  <w16cex:commentExtensible w16cex:durableId="280F2EF9" w16cex:dateUtc="2023-05-17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6FC3F" w16cid:durableId="280F2D55"/>
  <w16cid:commentId w16cid:paraId="4880C047" w16cid:durableId="281F4638"/>
  <w16cid:commentId w16cid:paraId="124AD085" w16cid:durableId="28203FD3"/>
  <w16cid:commentId w16cid:paraId="3ED55C86" w16cid:durableId="280F2E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. David .">
    <w15:presenceInfo w15:providerId="Windows Live" w15:userId="931eb4ada2b3d278"/>
  </w15:person>
  <w15:person w15:author="John Pearson">
    <w15:presenceInfo w15:providerId="AD" w15:userId="S::jmp33@duke.edu::7f4785bc-1cd7-4b05-9903-d5baadc09a66"/>
  </w15:person>
  <w15:person w15:author="David St-Amand">
    <w15:presenceInfo w15:providerId="AD" w15:userId="S::david.st-amand@mail.mcgill.ca::830d4aea-3b36-4f27-bbc2-e0642298996c"/>
  </w15:person>
  <w15:person w15:author="John Pearson [2]">
    <w15:presenceInfo w15:providerId="None" w15:userId="John Pea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A"/>
    <w:rsid w:val="00051638"/>
    <w:rsid w:val="000E3D63"/>
    <w:rsid w:val="000F0894"/>
    <w:rsid w:val="000F4330"/>
    <w:rsid w:val="00124824"/>
    <w:rsid w:val="001511F8"/>
    <w:rsid w:val="001A0445"/>
    <w:rsid w:val="001C3D6F"/>
    <w:rsid w:val="001E4C92"/>
    <w:rsid w:val="001E6C53"/>
    <w:rsid w:val="00215A02"/>
    <w:rsid w:val="002269F8"/>
    <w:rsid w:val="00231D94"/>
    <w:rsid w:val="00266E35"/>
    <w:rsid w:val="0030441F"/>
    <w:rsid w:val="003130A1"/>
    <w:rsid w:val="00325B34"/>
    <w:rsid w:val="003B318C"/>
    <w:rsid w:val="003E0BB2"/>
    <w:rsid w:val="00411A7E"/>
    <w:rsid w:val="004144C2"/>
    <w:rsid w:val="004308A6"/>
    <w:rsid w:val="00442EE4"/>
    <w:rsid w:val="0046103E"/>
    <w:rsid w:val="004710F4"/>
    <w:rsid w:val="00497EC8"/>
    <w:rsid w:val="004D665A"/>
    <w:rsid w:val="004E610A"/>
    <w:rsid w:val="004E62CC"/>
    <w:rsid w:val="005316C5"/>
    <w:rsid w:val="0055764D"/>
    <w:rsid w:val="0057092C"/>
    <w:rsid w:val="00585EFD"/>
    <w:rsid w:val="005C521A"/>
    <w:rsid w:val="005C6A87"/>
    <w:rsid w:val="005F0916"/>
    <w:rsid w:val="00612337"/>
    <w:rsid w:val="006311C9"/>
    <w:rsid w:val="00645BCB"/>
    <w:rsid w:val="00661401"/>
    <w:rsid w:val="006668CE"/>
    <w:rsid w:val="0067050E"/>
    <w:rsid w:val="006A6343"/>
    <w:rsid w:val="006B00AE"/>
    <w:rsid w:val="006B099F"/>
    <w:rsid w:val="006B6B1C"/>
    <w:rsid w:val="006D36A4"/>
    <w:rsid w:val="006F35A7"/>
    <w:rsid w:val="006F369A"/>
    <w:rsid w:val="007271F1"/>
    <w:rsid w:val="007309A5"/>
    <w:rsid w:val="00763EAC"/>
    <w:rsid w:val="007644E0"/>
    <w:rsid w:val="00775CBB"/>
    <w:rsid w:val="007876FB"/>
    <w:rsid w:val="007F6B16"/>
    <w:rsid w:val="008023DE"/>
    <w:rsid w:val="008024C2"/>
    <w:rsid w:val="008032DE"/>
    <w:rsid w:val="00861507"/>
    <w:rsid w:val="008700B7"/>
    <w:rsid w:val="00872F92"/>
    <w:rsid w:val="0088543D"/>
    <w:rsid w:val="00886E3C"/>
    <w:rsid w:val="00891207"/>
    <w:rsid w:val="008A1BE2"/>
    <w:rsid w:val="008A2361"/>
    <w:rsid w:val="008B126A"/>
    <w:rsid w:val="008B3A30"/>
    <w:rsid w:val="008C1B18"/>
    <w:rsid w:val="008D607B"/>
    <w:rsid w:val="008E28E9"/>
    <w:rsid w:val="00941000"/>
    <w:rsid w:val="00944FFE"/>
    <w:rsid w:val="00950E05"/>
    <w:rsid w:val="00952D73"/>
    <w:rsid w:val="00994EF4"/>
    <w:rsid w:val="009B2CB8"/>
    <w:rsid w:val="009D0D56"/>
    <w:rsid w:val="009E6B46"/>
    <w:rsid w:val="00A11FAA"/>
    <w:rsid w:val="00A276D5"/>
    <w:rsid w:val="00AF7C8D"/>
    <w:rsid w:val="00B01801"/>
    <w:rsid w:val="00B353A4"/>
    <w:rsid w:val="00B424C4"/>
    <w:rsid w:val="00B47873"/>
    <w:rsid w:val="00B67039"/>
    <w:rsid w:val="00B831BE"/>
    <w:rsid w:val="00B87AA7"/>
    <w:rsid w:val="00BA1841"/>
    <w:rsid w:val="00BB1D06"/>
    <w:rsid w:val="00BB3F65"/>
    <w:rsid w:val="00BE6CF3"/>
    <w:rsid w:val="00BF0B28"/>
    <w:rsid w:val="00C13DEC"/>
    <w:rsid w:val="00C427B0"/>
    <w:rsid w:val="00C61136"/>
    <w:rsid w:val="00C8522F"/>
    <w:rsid w:val="00C963DA"/>
    <w:rsid w:val="00CD33B3"/>
    <w:rsid w:val="00CD7B01"/>
    <w:rsid w:val="00D134D9"/>
    <w:rsid w:val="00D33C9B"/>
    <w:rsid w:val="00D368D0"/>
    <w:rsid w:val="00D43765"/>
    <w:rsid w:val="00D70ED5"/>
    <w:rsid w:val="00D74270"/>
    <w:rsid w:val="00D86C8C"/>
    <w:rsid w:val="00D87F6D"/>
    <w:rsid w:val="00DD78A2"/>
    <w:rsid w:val="00E54ADF"/>
    <w:rsid w:val="00E6749A"/>
    <w:rsid w:val="00E74813"/>
    <w:rsid w:val="00E771C1"/>
    <w:rsid w:val="00E922F8"/>
    <w:rsid w:val="00EB05BF"/>
    <w:rsid w:val="00EB1A84"/>
    <w:rsid w:val="00EC0927"/>
    <w:rsid w:val="00EF73BA"/>
    <w:rsid w:val="00F23F98"/>
    <w:rsid w:val="00F25DD6"/>
    <w:rsid w:val="00F6385C"/>
    <w:rsid w:val="00F701A4"/>
    <w:rsid w:val="00F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A19"/>
  <w15:chartTrackingRefBased/>
  <w15:docId w15:val="{F8FCEC36-53BA-4FC0-BD22-86F30F0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35A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13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D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D15B3-4285-544F-B8ED-0A61FC06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David St-Amand</cp:lastModifiedBy>
  <cp:revision>26</cp:revision>
  <dcterms:created xsi:type="dcterms:W3CDTF">2023-05-30T13:19:00Z</dcterms:created>
  <dcterms:modified xsi:type="dcterms:W3CDTF">2023-05-31T01:43:00Z</dcterms:modified>
</cp:coreProperties>
</file>