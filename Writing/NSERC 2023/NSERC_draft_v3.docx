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BCCF0" w14:textId="075ADF2F" w:rsidR="00CA2C0D" w:rsidRDefault="00980700" w:rsidP="00F061E7">
      <w:pPr>
        <w:spacing w:after="0" w:line="240" w:lineRule="auto"/>
        <w:ind w:firstLine="720"/>
        <w:jc w:val="both"/>
        <w:rPr>
          <w:ins w:id="0" w:author=". David ." w:date="2023-10-06T11:11:00Z"/>
          <w:rFonts w:ascii="Times New Roman" w:hAnsi="Times New Roman" w:cs="Times New Roman"/>
          <w:sz w:val="24"/>
          <w:szCs w:val="24"/>
        </w:rPr>
      </w:pPr>
      <w:r w:rsidRPr="00071D97">
        <w:rPr>
          <w:rFonts w:ascii="Times New Roman" w:hAnsi="Times New Roman" w:cs="Times New Roman"/>
          <w:sz w:val="24"/>
          <w:szCs w:val="24"/>
        </w:rPr>
        <w:t xml:space="preserve">One of the primary goals in neuroscience is to figure out simple principles that explain how </w:t>
      </w:r>
      <w:r w:rsidR="00175C62">
        <w:rPr>
          <w:rFonts w:ascii="Times New Roman" w:hAnsi="Times New Roman" w:cs="Times New Roman"/>
          <w:sz w:val="24"/>
          <w:szCs w:val="24"/>
        </w:rPr>
        <w:t xml:space="preserve">nervous </w:t>
      </w:r>
      <w:r w:rsidRPr="00071D97">
        <w:rPr>
          <w:rFonts w:ascii="Times New Roman" w:hAnsi="Times New Roman" w:cs="Times New Roman"/>
          <w:sz w:val="24"/>
          <w:szCs w:val="24"/>
        </w:rPr>
        <w:t>systems are organized. Barlow (1961)</w:t>
      </w:r>
      <w:r w:rsidR="00B27457">
        <w:rPr>
          <w:rFonts w:ascii="Times New Roman" w:hAnsi="Times New Roman" w:cs="Times New Roman"/>
          <w:sz w:val="24"/>
          <w:szCs w:val="24"/>
        </w:rPr>
        <w:fldChar w:fldCharType="begin"/>
      </w:r>
      <w:r w:rsidR="00B27457">
        <w:rPr>
          <w:rFonts w:ascii="Times New Roman" w:hAnsi="Times New Roman" w:cs="Times New Roman"/>
          <w:sz w:val="24"/>
          <w:szCs w:val="24"/>
        </w:rPr>
        <w:instrText xml:space="preserve"> ADDIN EN.CITE &lt;EndNote&gt;&lt;Cite&gt;&lt;Author&gt;Jun&lt;/Author&gt;&lt;Year&gt;2022&lt;/Year&gt;&lt;RecNum&gt;6&lt;/RecNum&gt;&lt;DisplayText&gt;(Jun, Field and Pearson 2022)&lt;/DisplayText&gt;&lt;record&gt;&lt;rec-number&gt;6&lt;/rec-number&gt;&lt;foreign-keys&gt;&lt;key app="EN" db-id="5wd52x90lterdlefr95xtvpjftes5w9fpzwx" timestamp="1696909052"&gt;6&lt;/key&gt;&lt;/foreign-keys&gt;&lt;ref-type name="Journal Article"&gt;17&lt;/ref-type&gt;&lt;contributors&gt;&lt;authors&gt;&lt;author&gt;Jun, Na Young&lt;/author&gt;&lt;author&gt;Field, Greg&lt;/author&gt;&lt;author&gt;Pearson, John&lt;/author&gt;&lt;/authors&gt;&lt;/contributors&gt;&lt;titles&gt;&lt;title&gt;Efficient coding, channel capacity, and the emergence of retinal mosaics&lt;/title&gt;&lt;secondary-title&gt;Advances in neural information processing systems&lt;/secondary-title&gt;&lt;/titles&gt;&lt;periodical&gt;&lt;full-title&gt;Advances in neural information processing systems&lt;/full-title&gt;&lt;/periodical&gt;&lt;pages&gt;32311-32324&lt;/pages&gt;&lt;volume&gt;35&lt;/volume&gt;&lt;dates&gt;&lt;year&gt;2022&lt;/year&gt;&lt;/dates&gt;&lt;urls&gt;&lt;/urls&gt;&lt;/record&gt;&lt;/Cite&gt;&lt;/EndNote&gt;</w:instrText>
      </w:r>
      <w:r w:rsidR="00B27457">
        <w:rPr>
          <w:rFonts w:ascii="Times New Roman" w:hAnsi="Times New Roman" w:cs="Times New Roman"/>
          <w:sz w:val="24"/>
          <w:szCs w:val="24"/>
        </w:rPr>
        <w:fldChar w:fldCharType="separate"/>
      </w:r>
      <w:r w:rsidR="00B27457">
        <w:rPr>
          <w:rFonts w:ascii="Times New Roman" w:hAnsi="Times New Roman" w:cs="Times New Roman"/>
          <w:noProof/>
          <w:sz w:val="24"/>
          <w:szCs w:val="24"/>
        </w:rPr>
        <w:t>(Jun, Field and Pearson 2022)</w:t>
      </w:r>
      <w:r w:rsidR="00B27457">
        <w:rPr>
          <w:rFonts w:ascii="Times New Roman" w:hAnsi="Times New Roman" w:cs="Times New Roman"/>
          <w:sz w:val="24"/>
          <w:szCs w:val="24"/>
        </w:rPr>
        <w:fldChar w:fldCharType="end"/>
      </w:r>
      <w:r w:rsidRPr="00071D97">
        <w:rPr>
          <w:rFonts w:ascii="Times New Roman" w:hAnsi="Times New Roman" w:cs="Times New Roman"/>
          <w:sz w:val="24"/>
          <w:szCs w:val="24"/>
        </w:rPr>
        <w:t xml:space="preserve"> proposed one of the most successful theories in </w:t>
      </w:r>
      <w:r w:rsidR="00175C62">
        <w:rPr>
          <w:rFonts w:ascii="Times New Roman" w:hAnsi="Times New Roman" w:cs="Times New Roman"/>
          <w:sz w:val="24"/>
          <w:szCs w:val="24"/>
        </w:rPr>
        <w:t>this vein</w:t>
      </w:r>
      <w:r w:rsidRPr="00071D97">
        <w:rPr>
          <w:rFonts w:ascii="Times New Roman" w:hAnsi="Times New Roman" w:cs="Times New Roman"/>
          <w:sz w:val="24"/>
          <w:szCs w:val="24"/>
        </w:rPr>
        <w:t xml:space="preserve">, which states that sensory systems should remove redundancies in their inputs to optimize the information they process. </w:t>
      </w:r>
      <w:r w:rsidR="007D361F" w:rsidRPr="00071D97">
        <w:rPr>
          <w:rFonts w:ascii="Times New Roman" w:hAnsi="Times New Roman" w:cs="Times New Roman"/>
          <w:sz w:val="24"/>
          <w:szCs w:val="24"/>
        </w:rPr>
        <w:t xml:space="preserve">This </w:t>
      </w:r>
      <w:r w:rsidR="007D361F" w:rsidRPr="00071D97">
        <w:rPr>
          <w:rFonts w:ascii="Times New Roman" w:hAnsi="Times New Roman" w:cs="Times New Roman"/>
          <w:i/>
          <w:iCs/>
          <w:sz w:val="24"/>
          <w:szCs w:val="24"/>
        </w:rPr>
        <w:t>efficient coding hypothesis</w:t>
      </w:r>
      <w:r w:rsidR="007D361F" w:rsidRPr="00071D97">
        <w:rPr>
          <w:rFonts w:ascii="Times New Roman" w:hAnsi="Times New Roman" w:cs="Times New Roman"/>
          <w:sz w:val="24"/>
          <w:szCs w:val="24"/>
        </w:rPr>
        <w:t xml:space="preserve"> provides us with a mathematical framework to understand how neurons </w:t>
      </w:r>
      <w:r w:rsidR="007D361F" w:rsidRPr="009477AA">
        <w:rPr>
          <w:rFonts w:ascii="Times New Roman" w:hAnsi="Times New Roman" w:cs="Times New Roman"/>
          <w:i/>
          <w:iCs/>
          <w:sz w:val="24"/>
          <w:szCs w:val="24"/>
        </w:rPr>
        <w:t>should</w:t>
      </w:r>
      <w:r w:rsidR="007D361F" w:rsidRPr="00071D97">
        <w:rPr>
          <w:rFonts w:ascii="Times New Roman" w:hAnsi="Times New Roman" w:cs="Times New Roman"/>
          <w:sz w:val="24"/>
          <w:szCs w:val="24"/>
        </w:rPr>
        <w:t xml:space="preserve"> encode information, which can then be experimentally</w:t>
      </w:r>
      <w:r w:rsidR="00175C62">
        <w:rPr>
          <w:rFonts w:ascii="Times New Roman" w:hAnsi="Times New Roman" w:cs="Times New Roman"/>
          <w:sz w:val="24"/>
          <w:szCs w:val="24"/>
        </w:rPr>
        <w:t xml:space="preserve"> tested against how </w:t>
      </w:r>
      <w:ins w:id="1" w:author=". David ." w:date="2023-10-05T14:07:00Z">
        <w:r w:rsidR="0088345A">
          <w:rPr>
            <w:rFonts w:ascii="Times New Roman" w:hAnsi="Times New Roman" w:cs="Times New Roman"/>
            <w:sz w:val="24"/>
            <w:szCs w:val="24"/>
          </w:rPr>
          <w:t>neurons</w:t>
        </w:r>
      </w:ins>
      <w:del w:id="2" w:author=". David ." w:date="2023-10-05T14:07:00Z">
        <w:r w:rsidR="00175C62" w:rsidDel="0088345A">
          <w:rPr>
            <w:rFonts w:ascii="Times New Roman" w:hAnsi="Times New Roman" w:cs="Times New Roman"/>
            <w:sz w:val="24"/>
            <w:szCs w:val="24"/>
          </w:rPr>
          <w:delText>the</w:delText>
        </w:r>
      </w:del>
      <w:r w:rsidR="00175C62">
        <w:rPr>
          <w:rFonts w:ascii="Times New Roman" w:hAnsi="Times New Roman" w:cs="Times New Roman"/>
          <w:sz w:val="24"/>
          <w:szCs w:val="24"/>
        </w:rPr>
        <w:t xml:space="preserve"> </w:t>
      </w:r>
      <w:r w:rsidR="00175C62">
        <w:rPr>
          <w:rFonts w:ascii="Times New Roman" w:hAnsi="Times New Roman" w:cs="Times New Roman"/>
          <w:i/>
          <w:iCs/>
          <w:sz w:val="24"/>
          <w:szCs w:val="24"/>
        </w:rPr>
        <w:t>actually</w:t>
      </w:r>
      <w:r w:rsidR="00175C62">
        <w:rPr>
          <w:rFonts w:ascii="Times New Roman" w:hAnsi="Times New Roman" w:cs="Times New Roman"/>
          <w:sz w:val="24"/>
          <w:szCs w:val="24"/>
        </w:rPr>
        <w:t xml:space="preserve"> do so</w:t>
      </w:r>
      <w:r w:rsidR="007D361F" w:rsidRPr="00071D97">
        <w:rPr>
          <w:rFonts w:ascii="Times New Roman" w:hAnsi="Times New Roman" w:cs="Times New Roman"/>
          <w:sz w:val="24"/>
          <w:szCs w:val="24"/>
        </w:rPr>
        <w:t xml:space="preserve">. </w:t>
      </w:r>
      <w:commentRangeStart w:id="3"/>
      <w:commentRangeStart w:id="4"/>
      <w:r w:rsidR="00175C62">
        <w:rPr>
          <w:rFonts w:ascii="Times New Roman" w:hAnsi="Times New Roman" w:cs="Times New Roman"/>
          <w:sz w:val="24"/>
          <w:szCs w:val="24"/>
        </w:rPr>
        <w:t>Over the past 60 years, e</w:t>
      </w:r>
      <w:r w:rsidR="00D31537" w:rsidRPr="00071D97">
        <w:rPr>
          <w:rFonts w:ascii="Times New Roman" w:hAnsi="Times New Roman" w:cs="Times New Roman"/>
          <w:sz w:val="24"/>
          <w:szCs w:val="24"/>
        </w:rPr>
        <w:t xml:space="preserve">fficient coding </w:t>
      </w:r>
      <w:r w:rsidR="00175C62">
        <w:rPr>
          <w:rFonts w:ascii="Times New Roman" w:hAnsi="Times New Roman" w:cs="Times New Roman"/>
          <w:sz w:val="24"/>
          <w:szCs w:val="24"/>
        </w:rPr>
        <w:t>has successfully explained</w:t>
      </w:r>
      <w:r w:rsidR="002E57D3" w:rsidRPr="00071D97">
        <w:rPr>
          <w:rFonts w:ascii="Times New Roman" w:hAnsi="Times New Roman" w:cs="Times New Roman"/>
          <w:sz w:val="24"/>
          <w:szCs w:val="24"/>
        </w:rPr>
        <w:t xml:space="preserve"> </w:t>
      </w:r>
      <w:r w:rsidR="00BA4B6D" w:rsidRPr="00071D97">
        <w:rPr>
          <w:rFonts w:ascii="Times New Roman" w:hAnsi="Times New Roman" w:cs="Times New Roman"/>
          <w:sz w:val="24"/>
          <w:szCs w:val="24"/>
        </w:rPr>
        <w:t xml:space="preserve">many experimental findings in different </w:t>
      </w:r>
      <w:r w:rsidR="000A1495" w:rsidRPr="00071D97">
        <w:rPr>
          <w:rFonts w:ascii="Times New Roman" w:hAnsi="Times New Roman" w:cs="Times New Roman"/>
          <w:sz w:val="24"/>
          <w:szCs w:val="24"/>
        </w:rPr>
        <w:t>sensory modalities</w:t>
      </w:r>
      <w:r w:rsidR="00BA4B6D" w:rsidRPr="00071D97">
        <w:rPr>
          <w:rFonts w:ascii="Times New Roman" w:hAnsi="Times New Roman" w:cs="Times New Roman"/>
          <w:sz w:val="24"/>
          <w:szCs w:val="24"/>
        </w:rPr>
        <w:t xml:space="preserve"> such as</w:t>
      </w:r>
      <w:r w:rsidR="00B645EB">
        <w:rPr>
          <w:rFonts w:ascii="Times New Roman" w:hAnsi="Times New Roman" w:cs="Times New Roman"/>
          <w:sz w:val="24"/>
          <w:szCs w:val="24"/>
        </w:rPr>
        <w:t xml:space="preserve"> </w:t>
      </w:r>
      <w:commentRangeStart w:id="5"/>
      <w:r w:rsidR="00B645EB">
        <w:rPr>
          <w:rFonts w:ascii="Times New Roman" w:hAnsi="Times New Roman" w:cs="Times New Roman"/>
          <w:sz w:val="24"/>
          <w:szCs w:val="24"/>
        </w:rPr>
        <w:t>vision,</w:t>
      </w:r>
      <w:r w:rsidR="00DD233C" w:rsidRPr="00071D97">
        <w:rPr>
          <w:rFonts w:ascii="Times New Roman" w:hAnsi="Times New Roman" w:cs="Times New Roman"/>
          <w:sz w:val="24"/>
          <w:szCs w:val="24"/>
        </w:rPr>
        <w:t xml:space="preserve"> auditio</w:t>
      </w:r>
      <w:ins w:id="6" w:author=". David ." w:date="2023-10-09T23:39:00Z">
        <w:r w:rsidR="000F0583">
          <w:rPr>
            <w:rFonts w:ascii="Times New Roman" w:hAnsi="Times New Roman" w:cs="Times New Roman"/>
            <w:sz w:val="24"/>
            <w:szCs w:val="24"/>
          </w:rPr>
          <w:t>n</w:t>
        </w:r>
      </w:ins>
      <w:del w:id="7" w:author=". David ." w:date="2023-10-09T23:39:00Z">
        <w:r w:rsidR="00DD233C" w:rsidRPr="00071D97" w:rsidDel="000F0583">
          <w:rPr>
            <w:rFonts w:ascii="Times New Roman" w:hAnsi="Times New Roman" w:cs="Times New Roman"/>
            <w:sz w:val="24"/>
            <w:szCs w:val="24"/>
          </w:rPr>
          <w:delText>n</w:delText>
        </w:r>
      </w:del>
      <w:r w:rsidR="00BA4B6D" w:rsidRPr="00071D97">
        <w:rPr>
          <w:rFonts w:ascii="Times New Roman" w:hAnsi="Times New Roman" w:cs="Times New Roman"/>
          <w:sz w:val="24"/>
          <w:szCs w:val="24"/>
        </w:rPr>
        <w:t xml:space="preserve"> and touch</w:t>
      </w:r>
      <w:ins w:id="8" w:author=". David ." w:date="2023-10-09T23:39:00Z">
        <w:r w:rsidR="000F0583">
          <w:rPr>
            <w:rFonts w:ascii="Times New Roman" w:hAnsi="Times New Roman" w:cs="Times New Roman"/>
            <w:sz w:val="24"/>
            <w:szCs w:val="24"/>
          </w:rPr>
          <w:t>.</w:t>
        </w:r>
      </w:ins>
      <w:del w:id="9" w:author=". David ." w:date="2023-10-09T23:39:00Z">
        <w:r w:rsidR="00DD233C" w:rsidRPr="00071D97" w:rsidDel="000F0583">
          <w:rPr>
            <w:rFonts w:ascii="Times New Roman" w:hAnsi="Times New Roman" w:cs="Times New Roman"/>
            <w:sz w:val="24"/>
            <w:szCs w:val="24"/>
          </w:rPr>
          <w:delText xml:space="preserve"> (</w:delText>
        </w:r>
      </w:del>
      <w:del w:id="10" w:author=". David ." w:date="2023-10-05T14:47:00Z">
        <w:r w:rsidR="00DD233C" w:rsidRPr="00071D97" w:rsidDel="00CA2C0D">
          <w:rPr>
            <w:rFonts w:ascii="Times New Roman" w:hAnsi="Times New Roman" w:cs="Times New Roman"/>
            <w:sz w:val="24"/>
            <w:szCs w:val="24"/>
          </w:rPr>
          <w:delText xml:space="preserve">Lewicki, 2002; </w:delText>
        </w:r>
      </w:del>
      <w:del w:id="11" w:author=". David ." w:date="2023-10-09T23:39:00Z">
        <w:r w:rsidR="00DD233C" w:rsidRPr="00071D97" w:rsidDel="000F0583">
          <w:rPr>
            <w:rFonts w:ascii="Times New Roman" w:hAnsi="Times New Roman" w:cs="Times New Roman"/>
            <w:sz w:val="24"/>
            <w:szCs w:val="24"/>
          </w:rPr>
          <w:delText>Miller et al., 2019)</w:delText>
        </w:r>
        <w:commentRangeEnd w:id="5"/>
        <w:r w:rsidR="00175C62" w:rsidDel="000F0583">
          <w:rPr>
            <w:rStyle w:val="CommentReference"/>
          </w:rPr>
          <w:commentReference w:id="5"/>
        </w:r>
        <w:r w:rsidR="000D4332" w:rsidDel="000F0583">
          <w:rPr>
            <w:rFonts w:ascii="Times New Roman" w:hAnsi="Times New Roman" w:cs="Times New Roman"/>
            <w:sz w:val="24"/>
            <w:szCs w:val="24"/>
          </w:rPr>
          <w:delText>.</w:delText>
        </w:r>
      </w:del>
      <w:r w:rsidR="0029231B">
        <w:rPr>
          <w:rFonts w:ascii="Times New Roman" w:hAnsi="Times New Roman" w:cs="Times New Roman"/>
          <w:sz w:val="24"/>
          <w:szCs w:val="24"/>
        </w:rPr>
        <w:t xml:space="preserve"> </w:t>
      </w:r>
      <w:r w:rsidR="00175C62">
        <w:rPr>
          <w:rFonts w:ascii="Times New Roman" w:hAnsi="Times New Roman" w:cs="Times New Roman"/>
          <w:sz w:val="24"/>
          <w:szCs w:val="24"/>
        </w:rPr>
        <w:t>In particular, t</w:t>
      </w:r>
      <w:r w:rsidR="000D4332">
        <w:rPr>
          <w:rFonts w:ascii="Times New Roman" w:hAnsi="Times New Roman" w:cs="Times New Roman"/>
          <w:sz w:val="24"/>
          <w:szCs w:val="24"/>
        </w:rPr>
        <w:t>his hypothesis has been</w:t>
      </w:r>
      <w:r w:rsidR="00AF02CC" w:rsidRPr="00071D97">
        <w:rPr>
          <w:rFonts w:ascii="Times New Roman" w:hAnsi="Times New Roman" w:cs="Times New Roman"/>
          <w:sz w:val="24"/>
          <w:szCs w:val="24"/>
        </w:rPr>
        <w:t xml:space="preserve"> successful</w:t>
      </w:r>
      <w:ins w:id="12" w:author=". David ." w:date="2023-10-05T14:42:00Z">
        <w:r w:rsidR="00532B10">
          <w:rPr>
            <w:rFonts w:ascii="Times New Roman" w:hAnsi="Times New Roman" w:cs="Times New Roman"/>
            <w:sz w:val="24"/>
            <w:szCs w:val="24"/>
          </w:rPr>
          <w:t xml:space="preserve"> early on</w:t>
        </w:r>
      </w:ins>
      <w:r w:rsidR="00AF02CC" w:rsidRPr="00071D97">
        <w:rPr>
          <w:rFonts w:ascii="Times New Roman" w:hAnsi="Times New Roman" w:cs="Times New Roman"/>
          <w:sz w:val="24"/>
          <w:szCs w:val="24"/>
        </w:rPr>
        <w:t xml:space="preserve"> in the retina</w:t>
      </w:r>
      <w:del w:id="13" w:author=". David ." w:date="2023-10-09T23:40:00Z">
        <w:r w:rsidR="00AF02CC" w:rsidRPr="00071D97" w:rsidDel="000F0583">
          <w:rPr>
            <w:rFonts w:ascii="Times New Roman" w:hAnsi="Times New Roman" w:cs="Times New Roman"/>
            <w:sz w:val="24"/>
            <w:szCs w:val="24"/>
          </w:rPr>
          <w:delText xml:space="preserve"> </w:delText>
        </w:r>
        <w:commentRangeStart w:id="14"/>
        <w:r w:rsidR="00AF02CC" w:rsidRPr="00071D97" w:rsidDel="000F0583">
          <w:rPr>
            <w:rFonts w:ascii="Times New Roman" w:hAnsi="Times New Roman" w:cs="Times New Roman"/>
            <w:sz w:val="24"/>
            <w:szCs w:val="24"/>
          </w:rPr>
          <w:delText>(Atick &amp; Redlich, 1990)</w:delText>
        </w:r>
      </w:del>
      <w:commentRangeEnd w:id="14"/>
      <w:r w:rsidR="00175C62">
        <w:rPr>
          <w:rStyle w:val="CommentReference"/>
        </w:rPr>
        <w:commentReference w:id="14"/>
      </w:r>
      <w:ins w:id="15" w:author=". David ." w:date="2023-10-05T14:22:00Z">
        <w:r w:rsidR="009041C4">
          <w:rPr>
            <w:rFonts w:ascii="Times New Roman" w:hAnsi="Times New Roman" w:cs="Times New Roman"/>
            <w:sz w:val="24"/>
            <w:szCs w:val="24"/>
          </w:rPr>
          <w:t>. Recent work has</w:t>
        </w:r>
      </w:ins>
      <w:ins w:id="16" w:author=". David ." w:date="2023-10-05T14:24:00Z">
        <w:r w:rsidR="009477AA">
          <w:rPr>
            <w:rFonts w:ascii="Times New Roman" w:hAnsi="Times New Roman" w:cs="Times New Roman"/>
            <w:sz w:val="24"/>
            <w:szCs w:val="24"/>
          </w:rPr>
          <w:t xml:space="preserve"> carried </w:t>
        </w:r>
      </w:ins>
      <w:ins w:id="17" w:author=". David ." w:date="2023-10-09T21:03:00Z">
        <w:r w:rsidR="007477D8">
          <w:rPr>
            <w:rFonts w:ascii="Times New Roman" w:hAnsi="Times New Roman" w:cs="Times New Roman"/>
            <w:sz w:val="24"/>
            <w:szCs w:val="24"/>
          </w:rPr>
          <w:t xml:space="preserve">this </w:t>
        </w:r>
      </w:ins>
      <w:ins w:id="18" w:author=". David ." w:date="2023-10-05T14:24:00Z">
        <w:r w:rsidR="009477AA">
          <w:rPr>
            <w:rFonts w:ascii="Times New Roman" w:hAnsi="Times New Roman" w:cs="Times New Roman"/>
            <w:sz w:val="24"/>
            <w:szCs w:val="24"/>
          </w:rPr>
          <w:t xml:space="preserve">further </w:t>
        </w:r>
      </w:ins>
      <w:ins w:id="19" w:author=". David ." w:date="2023-10-09T21:03:00Z">
        <w:r w:rsidR="007477D8">
          <w:rPr>
            <w:rFonts w:ascii="Times New Roman" w:hAnsi="Times New Roman" w:cs="Times New Roman"/>
            <w:sz w:val="24"/>
            <w:szCs w:val="24"/>
          </w:rPr>
          <w:t>b</w:t>
        </w:r>
      </w:ins>
      <w:ins w:id="20" w:author=". David ." w:date="2023-10-05T14:24:00Z">
        <w:r w:rsidR="009477AA">
          <w:rPr>
            <w:rFonts w:ascii="Times New Roman" w:hAnsi="Times New Roman" w:cs="Times New Roman"/>
            <w:sz w:val="24"/>
            <w:szCs w:val="24"/>
          </w:rPr>
          <w:t xml:space="preserve">y </w:t>
        </w:r>
      </w:ins>
      <w:ins w:id="21" w:author=". David ." w:date="2023-10-05T14:33:00Z">
        <w:r w:rsidR="00EE782F">
          <w:rPr>
            <w:rFonts w:ascii="Times New Roman" w:hAnsi="Times New Roman" w:cs="Times New Roman"/>
            <w:sz w:val="24"/>
            <w:szCs w:val="24"/>
          </w:rPr>
          <w:t>replicating the receptive fields of retinal ganglion cells (RGCs) across a population of neurons</w:t>
        </w:r>
      </w:ins>
      <w:ins w:id="22" w:author=". David ." w:date="2023-10-05T14:41:00Z">
        <w:r w:rsidR="00532B10">
          <w:rPr>
            <w:rFonts w:ascii="Times New Roman" w:hAnsi="Times New Roman" w:cs="Times New Roman"/>
            <w:sz w:val="24"/>
            <w:szCs w:val="24"/>
          </w:rPr>
          <w:t>. My work will extend this even further by</w:t>
        </w:r>
      </w:ins>
      <w:ins w:id="23" w:author=". David ." w:date="2023-10-05T14:43:00Z">
        <w:r w:rsidR="00532B10">
          <w:rPr>
            <w:rFonts w:ascii="Times New Roman" w:hAnsi="Times New Roman" w:cs="Times New Roman"/>
            <w:sz w:val="24"/>
            <w:szCs w:val="24"/>
          </w:rPr>
          <w:t xml:space="preserve"> replicating how </w:t>
        </w:r>
      </w:ins>
      <w:ins w:id="24" w:author=". David ." w:date="2023-10-06T11:12:00Z">
        <w:r w:rsidR="00D11819">
          <w:rPr>
            <w:rFonts w:ascii="Times New Roman" w:hAnsi="Times New Roman" w:cs="Times New Roman"/>
            <w:sz w:val="24"/>
            <w:szCs w:val="24"/>
          </w:rPr>
          <w:t xml:space="preserve">the retina </w:t>
        </w:r>
      </w:ins>
      <w:ins w:id="25" w:author=". David ." w:date="2023-10-05T14:43:00Z">
        <w:r w:rsidR="00532B10">
          <w:rPr>
            <w:rFonts w:ascii="Times New Roman" w:hAnsi="Times New Roman" w:cs="Times New Roman"/>
            <w:sz w:val="24"/>
            <w:szCs w:val="24"/>
          </w:rPr>
          <w:t>integrate</w:t>
        </w:r>
      </w:ins>
      <w:ins w:id="26" w:author=". David ." w:date="2023-10-06T11:12:00Z">
        <w:r w:rsidR="00D11819">
          <w:rPr>
            <w:rFonts w:ascii="Times New Roman" w:hAnsi="Times New Roman" w:cs="Times New Roman"/>
            <w:sz w:val="24"/>
            <w:szCs w:val="24"/>
          </w:rPr>
          <w:t>s</w:t>
        </w:r>
      </w:ins>
      <w:ins w:id="27" w:author=". David ." w:date="2023-10-05T14:44:00Z">
        <w:r w:rsidR="00532B10">
          <w:rPr>
            <w:rFonts w:ascii="Times New Roman" w:hAnsi="Times New Roman" w:cs="Times New Roman"/>
            <w:sz w:val="24"/>
            <w:szCs w:val="24"/>
          </w:rPr>
          <w:t xml:space="preserve"> redundant inputs</w:t>
        </w:r>
      </w:ins>
      <w:ins w:id="28" w:author=". David ." w:date="2023-10-05T14:43:00Z">
        <w:r w:rsidR="00532B10">
          <w:rPr>
            <w:rFonts w:ascii="Times New Roman" w:hAnsi="Times New Roman" w:cs="Times New Roman"/>
            <w:sz w:val="24"/>
            <w:szCs w:val="24"/>
          </w:rPr>
          <w:t xml:space="preserve">, either across different color channels (Aim 1) </w:t>
        </w:r>
      </w:ins>
      <w:ins w:id="29" w:author=". David ." w:date="2023-10-05T14:44:00Z">
        <w:r w:rsidR="00532B10">
          <w:rPr>
            <w:rFonts w:ascii="Times New Roman" w:hAnsi="Times New Roman" w:cs="Times New Roman"/>
            <w:sz w:val="24"/>
            <w:szCs w:val="24"/>
          </w:rPr>
          <w:t xml:space="preserve">or </w:t>
        </w:r>
      </w:ins>
      <w:ins w:id="30" w:author=". David ." w:date="2023-10-09T20:22:00Z">
        <w:r w:rsidR="005C4804">
          <w:rPr>
            <w:rFonts w:ascii="Times New Roman" w:hAnsi="Times New Roman" w:cs="Times New Roman"/>
            <w:sz w:val="24"/>
            <w:szCs w:val="24"/>
          </w:rPr>
          <w:t xml:space="preserve">across time </w:t>
        </w:r>
      </w:ins>
      <w:ins w:id="31" w:author=". David ." w:date="2023-10-05T14:44:00Z">
        <w:r w:rsidR="005E029D">
          <w:rPr>
            <w:rFonts w:ascii="Times New Roman" w:hAnsi="Times New Roman" w:cs="Times New Roman"/>
            <w:sz w:val="24"/>
            <w:szCs w:val="24"/>
          </w:rPr>
          <w:t>(Aim 2). These results wil</w:t>
        </w:r>
      </w:ins>
      <w:ins w:id="32" w:author=". David ." w:date="2023-10-05T14:45:00Z">
        <w:r w:rsidR="005E029D">
          <w:rPr>
            <w:rFonts w:ascii="Times New Roman" w:hAnsi="Times New Roman" w:cs="Times New Roman"/>
            <w:sz w:val="24"/>
            <w:szCs w:val="24"/>
          </w:rPr>
          <w:t>l allow us to understand how much of retinal physiology can be explained by efficient coding principles</w:t>
        </w:r>
      </w:ins>
      <w:ins w:id="33" w:author=". David ." w:date="2023-10-06T11:11:00Z">
        <w:r w:rsidR="00D11819">
          <w:rPr>
            <w:rFonts w:ascii="Times New Roman" w:hAnsi="Times New Roman" w:cs="Times New Roman"/>
            <w:sz w:val="24"/>
            <w:szCs w:val="24"/>
          </w:rPr>
          <w:t>.</w:t>
        </w:r>
      </w:ins>
    </w:p>
    <w:p w14:paraId="2E6969D9" w14:textId="6B427E75" w:rsidR="00E60BF9" w:rsidRDefault="00BD6ADC" w:rsidP="00F061E7">
      <w:pPr>
        <w:spacing w:after="0" w:line="240" w:lineRule="auto"/>
        <w:ind w:firstLine="720"/>
        <w:jc w:val="both"/>
        <w:rPr>
          <w:ins w:id="34" w:author=". David ." w:date="2023-10-09T17:17:00Z"/>
          <w:rFonts w:ascii="Times New Roman" w:hAnsi="Times New Roman" w:cs="Times New Roman"/>
          <w:sz w:val="24"/>
          <w:szCs w:val="24"/>
          <w:highlight w:val="red"/>
        </w:rPr>
      </w:pPr>
      <w:ins w:id="35" w:author=". David ." w:date="2023-10-06T14:52:00Z">
        <w:r>
          <w:rPr>
            <w:rFonts w:ascii="Times New Roman" w:hAnsi="Times New Roman" w:cs="Times New Roman"/>
            <w:sz w:val="24"/>
            <w:szCs w:val="24"/>
          </w:rPr>
          <w:t xml:space="preserve">How the retina processes visual information follows a </w:t>
        </w:r>
      </w:ins>
      <w:ins w:id="36" w:author=". David ." w:date="2023-10-09T21:09:00Z">
        <w:r w:rsidR="002D59A7">
          <w:rPr>
            <w:rFonts w:ascii="Times New Roman" w:hAnsi="Times New Roman" w:cs="Times New Roman"/>
            <w:sz w:val="24"/>
            <w:szCs w:val="24"/>
          </w:rPr>
          <w:t>well-known</w:t>
        </w:r>
      </w:ins>
      <w:ins w:id="37" w:author=". David ." w:date="2023-10-06T14:52:00Z">
        <w:r>
          <w:rPr>
            <w:rFonts w:ascii="Times New Roman" w:hAnsi="Times New Roman" w:cs="Times New Roman"/>
            <w:sz w:val="24"/>
            <w:szCs w:val="24"/>
          </w:rPr>
          <w:t xml:space="preserve"> structure. Photoreceptors </w:t>
        </w:r>
      </w:ins>
      <w:ins w:id="38" w:author=". David ." w:date="2023-10-06T14:53:00Z">
        <w:r>
          <w:rPr>
            <w:rFonts w:ascii="Times New Roman" w:hAnsi="Times New Roman" w:cs="Times New Roman"/>
            <w:sz w:val="24"/>
            <w:szCs w:val="24"/>
          </w:rPr>
          <w:t>first transform light from the outside world into electrical activity. Photoreceptors then send this information to bipolar cell</w:t>
        </w:r>
      </w:ins>
      <w:ins w:id="39" w:author=". David ." w:date="2023-10-06T14:54:00Z">
        <w:r>
          <w:rPr>
            <w:rFonts w:ascii="Times New Roman" w:hAnsi="Times New Roman" w:cs="Times New Roman"/>
            <w:sz w:val="24"/>
            <w:szCs w:val="24"/>
          </w:rPr>
          <w:t xml:space="preserve">s, and bipolar cells send this information to </w:t>
        </w:r>
      </w:ins>
      <w:ins w:id="40" w:author=". David ." w:date="2023-10-06T14:47:00Z">
        <w:r>
          <w:rPr>
            <w:rFonts w:ascii="Times New Roman" w:hAnsi="Times New Roman" w:cs="Times New Roman"/>
            <w:sz w:val="24"/>
            <w:szCs w:val="24"/>
          </w:rPr>
          <w:t>retinal ganglion cells (RGCs)</w:t>
        </w:r>
      </w:ins>
      <w:ins w:id="41" w:author=". David ." w:date="2023-10-06T14:51:00Z">
        <w:r>
          <w:rPr>
            <w:rFonts w:ascii="Times New Roman" w:hAnsi="Times New Roman" w:cs="Times New Roman"/>
            <w:sz w:val="24"/>
            <w:szCs w:val="24"/>
          </w:rPr>
          <w:t xml:space="preserve">. These </w:t>
        </w:r>
      </w:ins>
      <w:ins w:id="42" w:author=". David ." w:date="2023-10-06T14:54:00Z">
        <w:r>
          <w:rPr>
            <w:rFonts w:ascii="Times New Roman" w:hAnsi="Times New Roman" w:cs="Times New Roman"/>
            <w:sz w:val="24"/>
            <w:szCs w:val="24"/>
          </w:rPr>
          <w:t>RGCs</w:t>
        </w:r>
      </w:ins>
      <w:ins w:id="43" w:author=". David ." w:date="2023-10-07T14:27:00Z">
        <w:r w:rsidR="00E72B0E">
          <w:rPr>
            <w:rFonts w:ascii="Times New Roman" w:hAnsi="Times New Roman" w:cs="Times New Roman"/>
            <w:sz w:val="24"/>
            <w:szCs w:val="24"/>
          </w:rPr>
          <w:t xml:space="preserve"> are the visual inputs to the brain</w:t>
        </w:r>
      </w:ins>
      <w:ins w:id="44" w:author=". David ." w:date="2023-10-07T14:28:00Z">
        <w:r w:rsidR="00E72B0E">
          <w:rPr>
            <w:rFonts w:ascii="Times New Roman" w:hAnsi="Times New Roman" w:cs="Times New Roman"/>
            <w:sz w:val="24"/>
            <w:szCs w:val="24"/>
          </w:rPr>
          <w:t>,</w:t>
        </w:r>
      </w:ins>
      <w:ins w:id="45" w:author=". David ." w:date="2023-10-07T14:27:00Z">
        <w:r w:rsidR="00E72B0E">
          <w:rPr>
            <w:rFonts w:ascii="Times New Roman" w:hAnsi="Times New Roman" w:cs="Times New Roman"/>
            <w:sz w:val="24"/>
            <w:szCs w:val="24"/>
          </w:rPr>
          <w:t xml:space="preserve"> </w:t>
        </w:r>
      </w:ins>
      <w:ins w:id="46" w:author=". David ." w:date="2023-10-07T14:28:00Z">
        <w:r w:rsidR="00E72B0E">
          <w:rPr>
            <w:rFonts w:ascii="Times New Roman" w:hAnsi="Times New Roman" w:cs="Times New Roman"/>
            <w:sz w:val="24"/>
            <w:szCs w:val="24"/>
          </w:rPr>
          <w:t>and</w:t>
        </w:r>
      </w:ins>
      <w:ins w:id="47" w:author=". David ." w:date="2023-10-07T14:27:00Z">
        <w:r w:rsidR="00E72B0E">
          <w:rPr>
            <w:rFonts w:ascii="Times New Roman" w:hAnsi="Times New Roman" w:cs="Times New Roman"/>
            <w:sz w:val="24"/>
            <w:szCs w:val="24"/>
          </w:rPr>
          <w:t xml:space="preserve"> send projections to the thalamus thr</w:t>
        </w:r>
      </w:ins>
      <w:ins w:id="48" w:author=". David ." w:date="2023-10-07T14:28:00Z">
        <w:r w:rsidR="00E72B0E">
          <w:rPr>
            <w:rFonts w:ascii="Times New Roman" w:hAnsi="Times New Roman" w:cs="Times New Roman"/>
            <w:sz w:val="24"/>
            <w:szCs w:val="24"/>
          </w:rPr>
          <w:t>ough the optic nerve</w:t>
        </w:r>
      </w:ins>
      <w:ins w:id="49" w:author=". David ." w:date="2023-10-07T14:27:00Z">
        <w:r w:rsidR="00E72B0E">
          <w:rPr>
            <w:rFonts w:ascii="Times New Roman" w:hAnsi="Times New Roman" w:cs="Times New Roman"/>
            <w:sz w:val="24"/>
            <w:szCs w:val="24"/>
          </w:rPr>
          <w:t xml:space="preserve">. </w:t>
        </w:r>
      </w:ins>
      <w:ins w:id="50" w:author=". David ." w:date="2023-10-07T14:29:00Z">
        <w:r w:rsidR="003B4EC2">
          <w:rPr>
            <w:rFonts w:ascii="Times New Roman" w:hAnsi="Times New Roman" w:cs="Times New Roman"/>
            <w:sz w:val="24"/>
            <w:szCs w:val="24"/>
          </w:rPr>
          <w:t>RGCs already pre-process the information they receive from photoreceptors, by having center-su</w:t>
        </w:r>
      </w:ins>
      <w:ins w:id="51" w:author=". David ." w:date="2023-10-07T14:30:00Z">
        <w:r w:rsidR="003B4EC2">
          <w:rPr>
            <w:rFonts w:ascii="Times New Roman" w:hAnsi="Times New Roman" w:cs="Times New Roman"/>
            <w:sz w:val="24"/>
            <w:szCs w:val="24"/>
          </w:rPr>
          <w:t>rround receptive fields.</w:t>
        </w:r>
      </w:ins>
      <w:ins w:id="52" w:author=". David ." w:date="2023-10-07T14:31:00Z">
        <w:r w:rsidR="003B4EC2">
          <w:rPr>
            <w:rFonts w:ascii="Times New Roman" w:hAnsi="Times New Roman" w:cs="Times New Roman"/>
            <w:sz w:val="24"/>
            <w:szCs w:val="24"/>
          </w:rPr>
          <w:t xml:space="preserve"> These receptive fields are circular and separated into two different regions, an excitatory center and an inhibitory surround.</w:t>
        </w:r>
      </w:ins>
      <w:ins w:id="53" w:author=". David ." w:date="2023-10-07T14:43:00Z">
        <w:r w:rsidR="0020413D">
          <w:rPr>
            <w:rFonts w:ascii="Times New Roman" w:hAnsi="Times New Roman" w:cs="Times New Roman"/>
            <w:sz w:val="24"/>
            <w:szCs w:val="24"/>
          </w:rPr>
          <w:t xml:space="preserve"> Early theoretical work (citation) has </w:t>
        </w:r>
      </w:ins>
      <w:ins w:id="54" w:author=". David ." w:date="2023-10-07T14:50:00Z">
        <w:r w:rsidR="003B61A2">
          <w:rPr>
            <w:rFonts w:ascii="Times New Roman" w:hAnsi="Times New Roman" w:cs="Times New Roman"/>
            <w:sz w:val="24"/>
            <w:szCs w:val="24"/>
          </w:rPr>
          <w:t xml:space="preserve">explained how this </w:t>
        </w:r>
      </w:ins>
      <w:ins w:id="55" w:author=". David ." w:date="2023-10-07T14:44:00Z">
        <w:r w:rsidR="0020413D">
          <w:rPr>
            <w:rFonts w:ascii="Times New Roman" w:hAnsi="Times New Roman" w:cs="Times New Roman"/>
            <w:sz w:val="24"/>
            <w:szCs w:val="24"/>
          </w:rPr>
          <w:t xml:space="preserve">center-surround organization </w:t>
        </w:r>
      </w:ins>
      <w:ins w:id="56" w:author=". David ." w:date="2023-10-07T14:50:00Z">
        <w:r w:rsidR="003B61A2">
          <w:rPr>
            <w:rFonts w:ascii="Times New Roman" w:hAnsi="Times New Roman" w:cs="Times New Roman"/>
            <w:sz w:val="24"/>
            <w:szCs w:val="24"/>
          </w:rPr>
          <w:t>arises f</w:t>
        </w:r>
      </w:ins>
      <w:ins w:id="57" w:author=". David ." w:date="2023-10-07T14:44:00Z">
        <w:r w:rsidR="0020413D">
          <w:rPr>
            <w:rFonts w:ascii="Times New Roman" w:hAnsi="Times New Roman" w:cs="Times New Roman"/>
            <w:sz w:val="24"/>
            <w:szCs w:val="24"/>
          </w:rPr>
          <w:t>rom efficient coding principles</w:t>
        </w:r>
      </w:ins>
      <w:ins w:id="58" w:author=". David ." w:date="2023-10-07T14:56:00Z">
        <w:r w:rsidR="003B61A2">
          <w:rPr>
            <w:rFonts w:ascii="Times New Roman" w:hAnsi="Times New Roman" w:cs="Times New Roman"/>
            <w:sz w:val="24"/>
            <w:szCs w:val="24"/>
          </w:rPr>
          <w:t>, both for achromatic and for color inputs</w:t>
        </w:r>
      </w:ins>
      <w:ins w:id="59" w:author=". David ." w:date="2023-10-09T21:11:00Z">
        <w:r w:rsidR="002D59A7">
          <w:rPr>
            <w:rFonts w:ascii="Times New Roman" w:hAnsi="Times New Roman" w:cs="Times New Roman"/>
            <w:sz w:val="24"/>
            <w:szCs w:val="24"/>
          </w:rPr>
          <w:t>.</w:t>
        </w:r>
      </w:ins>
    </w:p>
    <w:p w14:paraId="3DBFF041" w14:textId="271FBE00" w:rsidR="00C72DBF" w:rsidRPr="00C72DBF" w:rsidRDefault="00397111" w:rsidP="00C72DBF">
      <w:pPr>
        <w:spacing w:after="0" w:line="240" w:lineRule="auto"/>
        <w:ind w:firstLine="720"/>
        <w:jc w:val="both"/>
        <w:rPr>
          <w:ins w:id="60" w:author=". David ." w:date="2023-10-09T21:53:00Z"/>
          <w:rFonts w:ascii="Times New Roman" w:hAnsi="Times New Roman" w:cs="Times New Roman"/>
          <w:sz w:val="24"/>
          <w:szCs w:val="24"/>
        </w:rPr>
      </w:pPr>
      <w:ins w:id="61" w:author=". David ." w:date="2023-10-09T19:52:00Z">
        <w:r>
          <w:rPr>
            <w:rFonts w:ascii="Times New Roman" w:hAnsi="Times New Roman" w:cs="Times New Roman"/>
            <w:sz w:val="24"/>
            <w:szCs w:val="24"/>
          </w:rPr>
          <w:t>T</w:t>
        </w:r>
      </w:ins>
      <w:ins w:id="62" w:author=". David ." w:date="2023-10-09T17:51:00Z">
        <w:r w:rsidR="009D6E80">
          <w:rPr>
            <w:rFonts w:ascii="Times New Roman" w:hAnsi="Times New Roman" w:cs="Times New Roman"/>
            <w:sz w:val="24"/>
            <w:szCs w:val="24"/>
          </w:rPr>
          <w:t xml:space="preserve">his early work made many </w:t>
        </w:r>
      </w:ins>
      <w:ins w:id="63" w:author=". David ." w:date="2023-10-09T17:52:00Z">
        <w:r w:rsidR="009D6E80">
          <w:rPr>
            <w:rFonts w:ascii="Times New Roman" w:hAnsi="Times New Roman" w:cs="Times New Roman"/>
            <w:sz w:val="24"/>
            <w:szCs w:val="24"/>
          </w:rPr>
          <w:t>simplifying assumption</w:t>
        </w:r>
      </w:ins>
      <w:ins w:id="64" w:author=". David ." w:date="2023-10-09T17:58:00Z">
        <w:r w:rsidR="0075055A">
          <w:rPr>
            <w:rFonts w:ascii="Times New Roman" w:hAnsi="Times New Roman" w:cs="Times New Roman"/>
            <w:sz w:val="24"/>
            <w:szCs w:val="24"/>
          </w:rPr>
          <w:t>s</w:t>
        </w:r>
      </w:ins>
      <w:ins w:id="65" w:author=". David ." w:date="2023-10-09T17:52:00Z">
        <w:r w:rsidR="009D6E80">
          <w:rPr>
            <w:rFonts w:ascii="Times New Roman" w:hAnsi="Times New Roman" w:cs="Times New Roman"/>
            <w:sz w:val="24"/>
            <w:szCs w:val="24"/>
          </w:rPr>
          <w:t xml:space="preserve"> to make the problem </w:t>
        </w:r>
      </w:ins>
      <w:ins w:id="66" w:author=". David ." w:date="2023-10-07T14:57:00Z">
        <w:r w:rsidR="003B61A2" w:rsidRPr="006227E9">
          <w:rPr>
            <w:rFonts w:ascii="Times New Roman" w:hAnsi="Times New Roman" w:cs="Times New Roman"/>
            <w:sz w:val="24"/>
            <w:szCs w:val="24"/>
          </w:rPr>
          <w:t>mathematically tractable</w:t>
        </w:r>
      </w:ins>
      <w:ins w:id="67" w:author=". David ." w:date="2023-10-09T17:47:00Z">
        <w:r w:rsidR="006227E9">
          <w:rPr>
            <w:rFonts w:ascii="Times New Roman" w:hAnsi="Times New Roman" w:cs="Times New Roman"/>
            <w:sz w:val="24"/>
            <w:szCs w:val="24"/>
          </w:rPr>
          <w:t xml:space="preserve">. </w:t>
        </w:r>
      </w:ins>
      <w:ins w:id="68" w:author=". David ." w:date="2023-10-09T17:22:00Z">
        <w:r w:rsidR="00A743E7" w:rsidRPr="006227E9">
          <w:rPr>
            <w:rFonts w:ascii="Times New Roman" w:hAnsi="Times New Roman" w:cs="Times New Roman"/>
            <w:sz w:val="24"/>
            <w:szCs w:val="24"/>
            <w:rPrChange w:id="69" w:author=". David ." w:date="2023-10-09T17:44:00Z">
              <w:rPr>
                <w:rFonts w:ascii="Times New Roman" w:hAnsi="Times New Roman" w:cs="Times New Roman"/>
                <w:sz w:val="24"/>
                <w:szCs w:val="24"/>
                <w:highlight w:val="red"/>
              </w:rPr>
            </w:rPrChange>
          </w:rPr>
          <w:t>Because</w:t>
        </w:r>
      </w:ins>
      <w:ins w:id="70" w:author=". David ." w:date="2023-10-07T14:59:00Z">
        <w:r w:rsidR="007B473B" w:rsidRPr="006227E9">
          <w:rPr>
            <w:rFonts w:ascii="Times New Roman" w:hAnsi="Times New Roman" w:cs="Times New Roman"/>
            <w:sz w:val="24"/>
            <w:szCs w:val="24"/>
          </w:rPr>
          <w:t xml:space="preserve"> </w:t>
        </w:r>
      </w:ins>
      <w:ins w:id="71" w:author=". David ." w:date="2023-10-09T17:52:00Z">
        <w:r w:rsidR="009D6E80">
          <w:rPr>
            <w:rFonts w:ascii="Times New Roman" w:hAnsi="Times New Roman" w:cs="Times New Roman"/>
            <w:sz w:val="24"/>
            <w:szCs w:val="24"/>
          </w:rPr>
          <w:t>of their simplicity</w:t>
        </w:r>
      </w:ins>
      <w:ins w:id="72" w:author=". David ." w:date="2023-10-09T17:22:00Z">
        <w:r w:rsidR="00A743E7" w:rsidRPr="006227E9">
          <w:rPr>
            <w:rFonts w:ascii="Times New Roman" w:hAnsi="Times New Roman" w:cs="Times New Roman"/>
            <w:sz w:val="24"/>
            <w:szCs w:val="24"/>
            <w:rPrChange w:id="73" w:author=". David ." w:date="2023-10-09T17:44:00Z">
              <w:rPr>
                <w:rFonts w:ascii="Times New Roman" w:hAnsi="Times New Roman" w:cs="Times New Roman"/>
                <w:sz w:val="24"/>
                <w:szCs w:val="24"/>
                <w:highlight w:val="red"/>
              </w:rPr>
            </w:rPrChange>
          </w:rPr>
          <w:t xml:space="preserve">, </w:t>
        </w:r>
      </w:ins>
      <w:ins w:id="74" w:author=". David ." w:date="2023-10-09T17:52:00Z">
        <w:r w:rsidR="009D6E80">
          <w:rPr>
            <w:rFonts w:ascii="Times New Roman" w:hAnsi="Times New Roman" w:cs="Times New Roman"/>
            <w:sz w:val="24"/>
            <w:szCs w:val="24"/>
          </w:rPr>
          <w:t xml:space="preserve">such models </w:t>
        </w:r>
      </w:ins>
      <w:ins w:id="75" w:author=". David ." w:date="2023-10-09T19:50:00Z">
        <w:r>
          <w:rPr>
            <w:rFonts w:ascii="Times New Roman" w:hAnsi="Times New Roman" w:cs="Times New Roman"/>
            <w:sz w:val="24"/>
            <w:szCs w:val="24"/>
          </w:rPr>
          <w:t xml:space="preserve">fail to explain the details of retinal physiology. </w:t>
        </w:r>
      </w:ins>
      <w:ins w:id="76" w:author=". David ." w:date="2023-10-07T15:05:00Z">
        <w:r w:rsidR="00DA2574">
          <w:rPr>
            <w:rFonts w:ascii="Times New Roman" w:hAnsi="Times New Roman" w:cs="Times New Roman"/>
            <w:sz w:val="24"/>
            <w:szCs w:val="24"/>
          </w:rPr>
          <w:t xml:space="preserve">More recent work </w:t>
        </w:r>
      </w:ins>
      <w:ins w:id="77" w:author=". David ." w:date="2023-10-07T15:14:00Z">
        <w:r w:rsidR="00DE1EBE">
          <w:rPr>
            <w:rFonts w:ascii="Times New Roman" w:hAnsi="Times New Roman" w:cs="Times New Roman"/>
            <w:sz w:val="24"/>
            <w:szCs w:val="24"/>
          </w:rPr>
          <w:t xml:space="preserve">has </w:t>
        </w:r>
      </w:ins>
      <w:ins w:id="78" w:author=". David ." w:date="2023-10-07T15:15:00Z">
        <w:r w:rsidR="00DE1EBE">
          <w:rPr>
            <w:rFonts w:ascii="Times New Roman" w:hAnsi="Times New Roman" w:cs="Times New Roman"/>
            <w:sz w:val="24"/>
            <w:szCs w:val="24"/>
          </w:rPr>
          <w:t xml:space="preserve">leveraged machine learning to make efficient coding models </w:t>
        </w:r>
      </w:ins>
      <w:ins w:id="79" w:author=". David ." w:date="2023-10-09T17:54:00Z">
        <w:r w:rsidR="009D6E80">
          <w:rPr>
            <w:rFonts w:ascii="Times New Roman" w:hAnsi="Times New Roman" w:cs="Times New Roman"/>
            <w:sz w:val="24"/>
            <w:szCs w:val="24"/>
          </w:rPr>
          <w:t>with more biologically realistic constraints, such as non-linear output responses and a limited number of neurons.</w:t>
        </w:r>
      </w:ins>
      <w:ins w:id="80" w:author=". David ." w:date="2023-10-07T15:16:00Z">
        <w:r w:rsidR="00223945">
          <w:rPr>
            <w:rFonts w:ascii="Times New Roman" w:hAnsi="Times New Roman" w:cs="Times New Roman"/>
            <w:sz w:val="24"/>
            <w:szCs w:val="24"/>
          </w:rPr>
          <w:t xml:space="preserve"> These new models expla</w:t>
        </w:r>
      </w:ins>
      <w:ins w:id="81" w:author=". David ." w:date="2023-10-07T15:17:00Z">
        <w:r w:rsidR="00223945">
          <w:rPr>
            <w:rFonts w:ascii="Times New Roman" w:hAnsi="Times New Roman" w:cs="Times New Roman"/>
            <w:sz w:val="24"/>
            <w:szCs w:val="24"/>
          </w:rPr>
          <w:t>in why RGCs are separated into</w:t>
        </w:r>
      </w:ins>
      <w:ins w:id="82" w:author=". David ." w:date="2023-10-09T17:56:00Z">
        <w:r w:rsidR="009D6E80">
          <w:rPr>
            <w:rFonts w:ascii="Times New Roman" w:hAnsi="Times New Roman" w:cs="Times New Roman"/>
            <w:sz w:val="24"/>
            <w:szCs w:val="24"/>
          </w:rPr>
          <w:t xml:space="preserve"> different subtypes</w:t>
        </w:r>
      </w:ins>
      <w:ins w:id="83" w:author=". David ." w:date="2023-10-07T15:17:00Z">
        <w:r w:rsidR="00223945">
          <w:rPr>
            <w:rFonts w:ascii="Times New Roman" w:hAnsi="Times New Roman" w:cs="Times New Roman"/>
            <w:sz w:val="24"/>
            <w:szCs w:val="24"/>
          </w:rPr>
          <w:t>,</w:t>
        </w:r>
      </w:ins>
      <w:ins w:id="84" w:author=". David ." w:date="2023-10-09T17:56:00Z">
        <w:r w:rsidR="009D6E80">
          <w:rPr>
            <w:rFonts w:ascii="Times New Roman" w:hAnsi="Times New Roman" w:cs="Times New Roman"/>
            <w:sz w:val="24"/>
            <w:szCs w:val="24"/>
          </w:rPr>
          <w:t xml:space="preserve"> with </w:t>
        </w:r>
      </w:ins>
      <w:ins w:id="85" w:author=". David ." w:date="2023-10-09T17:57:00Z">
        <w:r w:rsidR="009D6E80">
          <w:rPr>
            <w:rFonts w:ascii="Times New Roman" w:hAnsi="Times New Roman" w:cs="Times New Roman"/>
            <w:sz w:val="24"/>
            <w:szCs w:val="24"/>
          </w:rPr>
          <w:t>neurons within a subtype forming a ‘mosaic’ that tiles the entire retina</w:t>
        </w:r>
      </w:ins>
      <w:ins w:id="86" w:author=". David ." w:date="2023-10-07T15:17:00Z">
        <w:r w:rsidR="00223945">
          <w:rPr>
            <w:rFonts w:ascii="Times New Roman" w:hAnsi="Times New Roman" w:cs="Times New Roman"/>
            <w:sz w:val="24"/>
            <w:szCs w:val="24"/>
          </w:rPr>
          <w:t>.</w:t>
        </w:r>
      </w:ins>
      <w:ins w:id="87" w:author=". David ." w:date="2023-10-09T21:49:00Z">
        <w:r w:rsidR="00C72DBF">
          <w:rPr>
            <w:rFonts w:ascii="Times New Roman" w:hAnsi="Times New Roman" w:cs="Times New Roman"/>
            <w:sz w:val="24"/>
            <w:szCs w:val="24"/>
          </w:rPr>
          <w:t xml:space="preserve"> However, the inputs to RGCs are</w:t>
        </w:r>
      </w:ins>
      <w:ins w:id="88" w:author=". David ." w:date="2023-10-09T21:51:00Z">
        <w:r w:rsidR="00C72DBF">
          <w:rPr>
            <w:rFonts w:ascii="Times New Roman" w:hAnsi="Times New Roman" w:cs="Times New Roman"/>
            <w:sz w:val="24"/>
            <w:szCs w:val="24"/>
          </w:rPr>
          <w:t xml:space="preserve"> much</w:t>
        </w:r>
      </w:ins>
      <w:ins w:id="89" w:author=". David ." w:date="2023-10-09T21:49:00Z">
        <w:r w:rsidR="00C72DBF">
          <w:rPr>
            <w:rFonts w:ascii="Times New Roman" w:hAnsi="Times New Roman" w:cs="Times New Roman"/>
            <w:sz w:val="24"/>
            <w:szCs w:val="24"/>
          </w:rPr>
          <w:t xml:space="preserve"> more complex than static achromatic images – </w:t>
        </w:r>
      </w:ins>
      <w:ins w:id="90" w:author=". David ." w:date="2023-10-09T21:50:00Z">
        <w:r w:rsidR="00C72DBF">
          <w:rPr>
            <w:rFonts w:ascii="Times New Roman" w:hAnsi="Times New Roman" w:cs="Times New Roman"/>
            <w:sz w:val="24"/>
            <w:szCs w:val="24"/>
          </w:rPr>
          <w:t xml:space="preserve">RGCs </w:t>
        </w:r>
      </w:ins>
      <w:ins w:id="91" w:author=". David ." w:date="2023-10-09T21:49:00Z">
        <w:r w:rsidR="00C72DBF">
          <w:rPr>
            <w:rFonts w:ascii="Times New Roman" w:hAnsi="Times New Roman" w:cs="Times New Roman"/>
            <w:sz w:val="24"/>
            <w:szCs w:val="24"/>
          </w:rPr>
          <w:t>receive input</w:t>
        </w:r>
      </w:ins>
      <w:ins w:id="92" w:author=". David ." w:date="2023-10-09T21:57:00Z">
        <w:r w:rsidR="00DD77D2">
          <w:rPr>
            <w:rFonts w:ascii="Times New Roman" w:hAnsi="Times New Roman" w:cs="Times New Roman"/>
            <w:sz w:val="24"/>
            <w:szCs w:val="24"/>
          </w:rPr>
          <w:t xml:space="preserve"> images </w:t>
        </w:r>
      </w:ins>
      <w:ins w:id="93" w:author=". David ." w:date="2023-10-09T21:49:00Z">
        <w:r w:rsidR="00C72DBF">
          <w:rPr>
            <w:rFonts w:ascii="Times New Roman" w:hAnsi="Times New Roman" w:cs="Times New Roman"/>
            <w:sz w:val="24"/>
            <w:szCs w:val="24"/>
          </w:rPr>
          <w:t>from multiple co</w:t>
        </w:r>
      </w:ins>
      <w:ins w:id="94" w:author=". David ." w:date="2023-10-09T21:50:00Z">
        <w:r w:rsidR="00C72DBF">
          <w:rPr>
            <w:rFonts w:ascii="Times New Roman" w:hAnsi="Times New Roman" w:cs="Times New Roman"/>
            <w:sz w:val="24"/>
            <w:szCs w:val="24"/>
          </w:rPr>
          <w:t>lor channels,</w:t>
        </w:r>
      </w:ins>
      <w:ins w:id="95" w:author=". David ." w:date="2023-10-09T21:57:00Z">
        <w:r w:rsidR="00DD77D2">
          <w:rPr>
            <w:rFonts w:ascii="Times New Roman" w:hAnsi="Times New Roman" w:cs="Times New Roman"/>
            <w:sz w:val="24"/>
            <w:szCs w:val="24"/>
          </w:rPr>
          <w:t xml:space="preserve"> </w:t>
        </w:r>
      </w:ins>
      <w:ins w:id="96" w:author=". David ." w:date="2023-10-09T23:17:00Z">
        <w:r w:rsidR="0074631D">
          <w:rPr>
            <w:rFonts w:ascii="Times New Roman" w:hAnsi="Times New Roman" w:cs="Times New Roman"/>
            <w:sz w:val="24"/>
            <w:szCs w:val="24"/>
          </w:rPr>
          <w:t xml:space="preserve">which are </w:t>
        </w:r>
      </w:ins>
      <w:ins w:id="97" w:author=". David ." w:date="2023-10-09T21:57:00Z">
        <w:r w:rsidR="00DD77D2">
          <w:rPr>
            <w:rFonts w:ascii="Times New Roman" w:hAnsi="Times New Roman" w:cs="Times New Roman"/>
            <w:sz w:val="24"/>
            <w:szCs w:val="24"/>
          </w:rPr>
          <w:t>usually in motion</w:t>
        </w:r>
      </w:ins>
      <w:ins w:id="98" w:author=". David ." w:date="2023-10-09T21:50:00Z">
        <w:r w:rsidR="00C72DBF">
          <w:rPr>
            <w:rFonts w:ascii="Times New Roman" w:hAnsi="Times New Roman" w:cs="Times New Roman"/>
            <w:sz w:val="24"/>
            <w:szCs w:val="24"/>
          </w:rPr>
          <w:t>.</w:t>
        </w:r>
      </w:ins>
      <w:ins w:id="99" w:author=". David ." w:date="2023-10-09T21:55:00Z">
        <w:r w:rsidR="00E34ADA">
          <w:rPr>
            <w:rFonts w:ascii="Times New Roman" w:hAnsi="Times New Roman" w:cs="Times New Roman"/>
            <w:sz w:val="24"/>
            <w:szCs w:val="24"/>
          </w:rPr>
          <w:t xml:space="preserve"> </w:t>
        </w:r>
      </w:ins>
      <w:ins w:id="100" w:author=". David ." w:date="2023-10-09T20:30:00Z">
        <w:r w:rsidR="00183492">
          <w:rPr>
            <w:rFonts w:ascii="Times New Roman" w:hAnsi="Times New Roman" w:cs="Times New Roman"/>
            <w:sz w:val="24"/>
            <w:szCs w:val="24"/>
          </w:rPr>
          <w:t xml:space="preserve">While efficient coding can predict how </w:t>
        </w:r>
      </w:ins>
      <w:ins w:id="101" w:author=". David ." w:date="2023-10-09T20:31:00Z">
        <w:r w:rsidR="00183492">
          <w:rPr>
            <w:rFonts w:ascii="Times New Roman" w:hAnsi="Times New Roman" w:cs="Times New Roman"/>
            <w:sz w:val="24"/>
            <w:szCs w:val="24"/>
          </w:rPr>
          <w:t>the retina should process achromatic stimuli, its predictions for color</w:t>
        </w:r>
      </w:ins>
      <w:ins w:id="102" w:author=". David ." w:date="2023-10-09T20:32:00Z">
        <w:r w:rsidR="00183492">
          <w:rPr>
            <w:rFonts w:ascii="Times New Roman" w:hAnsi="Times New Roman" w:cs="Times New Roman"/>
            <w:sz w:val="24"/>
            <w:szCs w:val="24"/>
          </w:rPr>
          <w:t xml:space="preserve"> and motion processing </w:t>
        </w:r>
      </w:ins>
      <w:ins w:id="103" w:author=". David ." w:date="2023-10-09T20:31:00Z">
        <w:r w:rsidR="00183492">
          <w:rPr>
            <w:rFonts w:ascii="Times New Roman" w:hAnsi="Times New Roman" w:cs="Times New Roman"/>
            <w:sz w:val="24"/>
            <w:szCs w:val="24"/>
          </w:rPr>
          <w:t>– two crucial aspects of natural</w:t>
        </w:r>
      </w:ins>
      <w:ins w:id="104" w:author=". David ." w:date="2023-10-09T20:32:00Z">
        <w:r w:rsidR="00183492">
          <w:rPr>
            <w:rFonts w:ascii="Times New Roman" w:hAnsi="Times New Roman" w:cs="Times New Roman"/>
            <w:sz w:val="24"/>
            <w:szCs w:val="24"/>
          </w:rPr>
          <w:t xml:space="preserve"> stimuli</w:t>
        </w:r>
      </w:ins>
      <w:ins w:id="105" w:author=". David ." w:date="2023-10-09T20:31:00Z">
        <w:r w:rsidR="00183492">
          <w:rPr>
            <w:rFonts w:ascii="Times New Roman" w:hAnsi="Times New Roman" w:cs="Times New Roman"/>
            <w:sz w:val="24"/>
            <w:szCs w:val="24"/>
          </w:rPr>
          <w:t xml:space="preserve"> – are still unknown</w:t>
        </w:r>
      </w:ins>
      <w:ins w:id="106" w:author=". David ." w:date="2023-10-09T21:53:00Z">
        <w:r w:rsidR="00C72DBF" w:rsidRPr="00C72DBF">
          <w:rPr>
            <w:rFonts w:ascii="Times New Roman" w:hAnsi="Times New Roman" w:cs="Times New Roman"/>
            <w:sz w:val="24"/>
            <w:szCs w:val="24"/>
          </w:rPr>
          <w:t xml:space="preserve">. To </w:t>
        </w:r>
        <w:r w:rsidR="00C72DBF">
          <w:rPr>
            <w:rFonts w:ascii="Times New Roman" w:hAnsi="Times New Roman" w:cs="Times New Roman"/>
            <w:sz w:val="24"/>
            <w:szCs w:val="24"/>
          </w:rPr>
          <w:t>close this gap</w:t>
        </w:r>
        <w:r w:rsidR="00C72DBF" w:rsidRPr="00C72DBF">
          <w:rPr>
            <w:rFonts w:ascii="Times New Roman" w:hAnsi="Times New Roman" w:cs="Times New Roman"/>
            <w:sz w:val="24"/>
            <w:szCs w:val="24"/>
          </w:rPr>
          <w:t xml:space="preserve">, I will expand the current efficient coding algorithms to </w:t>
        </w:r>
      </w:ins>
      <w:ins w:id="107" w:author=". David ." w:date="2023-10-09T21:54:00Z">
        <w:r w:rsidR="00C72DBF">
          <w:rPr>
            <w:rFonts w:ascii="Times New Roman" w:hAnsi="Times New Roman" w:cs="Times New Roman"/>
            <w:sz w:val="24"/>
            <w:szCs w:val="24"/>
          </w:rPr>
          <w:t>replicate</w:t>
        </w:r>
      </w:ins>
      <w:ins w:id="108" w:author=". David ." w:date="2023-10-09T21:53:00Z">
        <w:r w:rsidR="00C72DBF" w:rsidRPr="00C72DBF">
          <w:rPr>
            <w:rFonts w:ascii="Times New Roman" w:hAnsi="Times New Roman" w:cs="Times New Roman"/>
            <w:sz w:val="24"/>
            <w:szCs w:val="24"/>
          </w:rPr>
          <w:t xml:space="preserve"> how RGCs process color information (Aim 1) and motion (Aim 2). I will collaborate with Greg Field from UCLA to </w:t>
        </w:r>
      </w:ins>
      <w:ins w:id="109" w:author=". David ." w:date="2023-10-09T23:18:00Z">
        <w:r w:rsidR="0074631D">
          <w:rPr>
            <w:rFonts w:ascii="Times New Roman" w:hAnsi="Times New Roman" w:cs="Times New Roman"/>
            <w:sz w:val="24"/>
            <w:szCs w:val="24"/>
          </w:rPr>
          <w:t xml:space="preserve">make </w:t>
        </w:r>
      </w:ins>
      <w:ins w:id="110" w:author=". David ." w:date="2023-10-09T21:53:00Z">
        <w:r w:rsidR="00C72DBF" w:rsidRPr="00C72DBF">
          <w:rPr>
            <w:rFonts w:ascii="Times New Roman" w:hAnsi="Times New Roman" w:cs="Times New Roman"/>
            <w:sz w:val="24"/>
            <w:szCs w:val="24"/>
          </w:rPr>
          <w:t>use</w:t>
        </w:r>
      </w:ins>
      <w:ins w:id="111" w:author=". David ." w:date="2023-10-09T23:18:00Z">
        <w:r w:rsidR="0074631D">
          <w:rPr>
            <w:rFonts w:ascii="Times New Roman" w:hAnsi="Times New Roman" w:cs="Times New Roman"/>
            <w:sz w:val="24"/>
            <w:szCs w:val="24"/>
          </w:rPr>
          <w:t xml:space="preserve"> of</w:t>
        </w:r>
      </w:ins>
      <w:ins w:id="112" w:author=". David ." w:date="2023-10-09T21:53:00Z">
        <w:r w:rsidR="00C72DBF" w:rsidRPr="00C72DBF">
          <w:rPr>
            <w:rFonts w:ascii="Times New Roman" w:hAnsi="Times New Roman" w:cs="Times New Roman"/>
            <w:sz w:val="24"/>
            <w:szCs w:val="24"/>
          </w:rPr>
          <w:t xml:space="preserve"> his expertise in retinal physiology for our efficient coding models</w:t>
        </w:r>
      </w:ins>
      <w:ins w:id="113" w:author=". David ." w:date="2023-10-09T21:54:00Z">
        <w:r w:rsidR="00E34ADA">
          <w:rPr>
            <w:rFonts w:ascii="Times New Roman" w:hAnsi="Times New Roman" w:cs="Times New Roman"/>
            <w:sz w:val="24"/>
            <w:szCs w:val="24"/>
          </w:rPr>
          <w:t>. This collaboration also opens the possibility to test</w:t>
        </w:r>
      </w:ins>
      <w:ins w:id="114" w:author=". David ." w:date="2023-10-09T21:53:00Z">
        <w:r w:rsidR="00C72DBF" w:rsidRPr="00C72DBF">
          <w:rPr>
            <w:rFonts w:ascii="Times New Roman" w:hAnsi="Times New Roman" w:cs="Times New Roman"/>
            <w:sz w:val="24"/>
            <w:szCs w:val="24"/>
          </w:rPr>
          <w:t xml:space="preserve"> the predictions of our model against new experimental data.  </w:t>
        </w:r>
      </w:ins>
    </w:p>
    <w:p w14:paraId="41AF0E2B" w14:textId="0770C79B" w:rsidR="00183492" w:rsidRPr="007477D8" w:rsidRDefault="00183492" w:rsidP="00C72DBF">
      <w:pPr>
        <w:spacing w:after="0" w:line="240" w:lineRule="auto"/>
        <w:ind w:firstLine="720"/>
        <w:jc w:val="both"/>
        <w:rPr>
          <w:ins w:id="115" w:author=". David ." w:date="2023-10-09T20:30:00Z"/>
          <w:rFonts w:ascii="Times New Roman" w:hAnsi="Times New Roman" w:cs="Times New Roman"/>
          <w:sz w:val="24"/>
          <w:szCs w:val="24"/>
        </w:rPr>
      </w:pPr>
    </w:p>
    <w:p w14:paraId="11CE093D" w14:textId="77777777" w:rsidR="00183492" w:rsidRDefault="00183492" w:rsidP="00397111">
      <w:pPr>
        <w:spacing w:after="0" w:line="240" w:lineRule="auto"/>
        <w:ind w:firstLine="720"/>
        <w:jc w:val="both"/>
        <w:rPr>
          <w:ins w:id="116" w:author=". David ." w:date="2023-10-09T20:30:00Z"/>
          <w:rFonts w:ascii="Times New Roman" w:hAnsi="Times New Roman" w:cs="Times New Roman"/>
          <w:sz w:val="24"/>
          <w:szCs w:val="24"/>
        </w:rPr>
      </w:pPr>
    </w:p>
    <w:p w14:paraId="0CD190FA" w14:textId="6A005B1A" w:rsidR="00F4073E" w:rsidDel="00EC7025" w:rsidRDefault="00DB6CE3">
      <w:pPr>
        <w:spacing w:after="0" w:line="240" w:lineRule="auto"/>
        <w:jc w:val="both"/>
        <w:rPr>
          <w:del w:id="117" w:author=". David ." w:date="2023-10-08T16:07:00Z"/>
          <w:rFonts w:ascii="Times New Roman" w:hAnsi="Times New Roman" w:cs="Times New Roman"/>
          <w:sz w:val="24"/>
          <w:szCs w:val="24"/>
        </w:rPr>
        <w:pPrChange w:id="118" w:author=". David ." w:date="2023-10-09T13:31:00Z">
          <w:pPr>
            <w:spacing w:after="0" w:line="240" w:lineRule="auto"/>
            <w:ind w:firstLine="720"/>
            <w:jc w:val="both"/>
          </w:pPr>
        </w:pPrChange>
      </w:pPr>
      <w:del w:id="119" w:author=". David ." w:date="2023-10-08T16:07:00Z">
        <w:r w:rsidDel="00EC7025">
          <w:rPr>
            <w:rFonts w:ascii="Times New Roman" w:hAnsi="Times New Roman" w:cs="Times New Roman"/>
            <w:sz w:val="24"/>
            <w:szCs w:val="24"/>
          </w:rPr>
          <w:delText>, where many properties of retinal ganglion cells (RGCs) have been described by efficient coding</w:delText>
        </w:r>
      </w:del>
      <w:ins w:id="120" w:author="John Pearson" w:date="2023-10-05T08:26:00Z">
        <w:del w:id="121" w:author=". David ." w:date="2023-10-08T16:07:00Z">
          <w:r w:rsidR="00175C62" w:rsidDel="00EC7025">
            <w:rPr>
              <w:rFonts w:ascii="Times New Roman" w:hAnsi="Times New Roman" w:cs="Times New Roman"/>
              <w:sz w:val="24"/>
              <w:szCs w:val="24"/>
            </w:rPr>
            <w:delText xml:space="preserve"> like ... </w:delText>
          </w:r>
        </w:del>
      </w:ins>
      <w:del w:id="122" w:author=". David ." w:date="2023-10-08T16:07:00Z">
        <w:r w:rsidDel="00EC7025">
          <w:rPr>
            <w:rFonts w:ascii="Times New Roman" w:hAnsi="Times New Roman" w:cs="Times New Roman"/>
            <w:sz w:val="24"/>
            <w:szCs w:val="24"/>
          </w:rPr>
          <w:delText>. While</w:delText>
        </w:r>
        <w:r w:rsidR="000D4332" w:rsidDel="00EC7025">
          <w:rPr>
            <w:rFonts w:ascii="Times New Roman" w:hAnsi="Times New Roman" w:cs="Times New Roman"/>
            <w:sz w:val="24"/>
            <w:szCs w:val="24"/>
          </w:rPr>
          <w:delText xml:space="preserve"> </w:delText>
        </w:r>
        <w:r w:rsidDel="00EC7025">
          <w:rPr>
            <w:rFonts w:ascii="Times New Roman" w:hAnsi="Times New Roman" w:cs="Times New Roman"/>
            <w:sz w:val="24"/>
            <w:szCs w:val="24"/>
          </w:rPr>
          <w:delText>e</w:delText>
        </w:r>
        <w:r w:rsidR="00C86DF1" w:rsidRPr="00071D97" w:rsidDel="00EC7025">
          <w:rPr>
            <w:rFonts w:ascii="Times New Roman" w:hAnsi="Times New Roman" w:cs="Times New Roman"/>
            <w:sz w:val="24"/>
            <w:szCs w:val="24"/>
          </w:rPr>
          <w:delText>arly studies</w:delText>
        </w:r>
        <w:r w:rsidR="00EA572E" w:rsidRPr="00071D97" w:rsidDel="00EC7025">
          <w:rPr>
            <w:rFonts w:ascii="Times New Roman" w:hAnsi="Times New Roman" w:cs="Times New Roman"/>
            <w:sz w:val="24"/>
            <w:szCs w:val="24"/>
          </w:rPr>
          <w:delText xml:space="preserve"> </w:delText>
        </w:r>
        <w:r w:rsidR="000D4332" w:rsidDel="00EC7025">
          <w:rPr>
            <w:rFonts w:ascii="Times New Roman" w:hAnsi="Times New Roman" w:cs="Times New Roman"/>
            <w:sz w:val="24"/>
            <w:szCs w:val="24"/>
          </w:rPr>
          <w:delText>made simpl</w:delText>
        </w:r>
        <w:r w:rsidR="00175C62" w:rsidDel="00EC7025">
          <w:rPr>
            <w:rFonts w:ascii="Times New Roman" w:hAnsi="Times New Roman" w:cs="Times New Roman"/>
            <w:sz w:val="24"/>
            <w:szCs w:val="24"/>
          </w:rPr>
          <w:delText>ifying</w:delText>
        </w:r>
        <w:r w:rsidR="000D4332" w:rsidDel="00EC7025">
          <w:rPr>
            <w:rFonts w:ascii="Times New Roman" w:hAnsi="Times New Roman" w:cs="Times New Roman"/>
            <w:sz w:val="24"/>
            <w:szCs w:val="24"/>
          </w:rPr>
          <w:delText xml:space="preserve"> assumption</w:delText>
        </w:r>
        <w:r w:rsidR="00175C62" w:rsidDel="00EC7025">
          <w:rPr>
            <w:rFonts w:ascii="Times New Roman" w:hAnsi="Times New Roman" w:cs="Times New Roman"/>
            <w:sz w:val="24"/>
            <w:szCs w:val="24"/>
          </w:rPr>
          <w:delText>s</w:delText>
        </w:r>
        <w:r w:rsidR="00EA572E" w:rsidRPr="00071D97" w:rsidDel="00EC7025">
          <w:rPr>
            <w:rFonts w:ascii="Times New Roman" w:hAnsi="Times New Roman" w:cs="Times New Roman"/>
            <w:sz w:val="24"/>
            <w:szCs w:val="24"/>
          </w:rPr>
          <w:delText xml:space="preserve"> </w:delText>
        </w:r>
        <w:r w:rsidR="00175C62" w:rsidDel="00EC7025">
          <w:rPr>
            <w:rFonts w:ascii="Times New Roman" w:hAnsi="Times New Roman" w:cs="Times New Roman"/>
            <w:sz w:val="24"/>
            <w:szCs w:val="24"/>
          </w:rPr>
          <w:delText>in order to facilitate analytic approaches</w:delText>
        </w:r>
        <w:r w:rsidR="002E57D3" w:rsidRPr="00071D97" w:rsidDel="00EC7025">
          <w:rPr>
            <w:rFonts w:ascii="Times New Roman" w:hAnsi="Times New Roman" w:cs="Times New Roman"/>
            <w:sz w:val="24"/>
            <w:szCs w:val="24"/>
          </w:rPr>
          <w:delText>,</w:delText>
        </w:r>
        <w:r w:rsidR="002040BB" w:rsidRPr="00071D97" w:rsidDel="00EC7025">
          <w:rPr>
            <w:rFonts w:ascii="Times New Roman" w:hAnsi="Times New Roman" w:cs="Times New Roman"/>
            <w:sz w:val="24"/>
            <w:szCs w:val="24"/>
          </w:rPr>
          <w:delText xml:space="preserve"> </w:delText>
        </w:r>
        <w:r w:rsidR="00B24B4D" w:rsidRPr="00071D97" w:rsidDel="00EC7025">
          <w:rPr>
            <w:rFonts w:ascii="Times New Roman" w:hAnsi="Times New Roman" w:cs="Times New Roman"/>
            <w:sz w:val="24"/>
            <w:szCs w:val="24"/>
          </w:rPr>
          <w:delText xml:space="preserve">recent </w:delText>
        </w:r>
        <w:r w:rsidR="00175C62" w:rsidDel="00EC7025">
          <w:rPr>
            <w:rFonts w:ascii="Times New Roman" w:hAnsi="Times New Roman" w:cs="Times New Roman"/>
            <w:sz w:val="24"/>
            <w:szCs w:val="24"/>
          </w:rPr>
          <w:delText>work has made use of modern</w:delText>
        </w:r>
        <w:r w:rsidR="0072311B" w:rsidRPr="00071D97" w:rsidDel="00EC7025">
          <w:rPr>
            <w:rFonts w:ascii="Times New Roman" w:hAnsi="Times New Roman" w:cs="Times New Roman"/>
            <w:sz w:val="24"/>
            <w:szCs w:val="24"/>
          </w:rPr>
          <w:delText xml:space="preserve"> machine learning </w:delText>
        </w:r>
        <w:r w:rsidR="00175C62" w:rsidDel="00EC7025">
          <w:rPr>
            <w:rFonts w:ascii="Times New Roman" w:hAnsi="Times New Roman" w:cs="Times New Roman"/>
            <w:sz w:val="24"/>
            <w:szCs w:val="24"/>
          </w:rPr>
          <w:delText xml:space="preserve">methods </w:delText>
        </w:r>
        <w:r w:rsidR="0062013E" w:rsidRPr="00071D97" w:rsidDel="00EC7025">
          <w:rPr>
            <w:rFonts w:ascii="Times New Roman" w:hAnsi="Times New Roman" w:cs="Times New Roman"/>
            <w:sz w:val="24"/>
            <w:szCs w:val="24"/>
          </w:rPr>
          <w:delText xml:space="preserve">to build efficient coding models </w:delText>
        </w:r>
        <w:r w:rsidR="002040BB" w:rsidRPr="00071D97" w:rsidDel="00EC7025">
          <w:rPr>
            <w:rFonts w:ascii="Times New Roman" w:hAnsi="Times New Roman" w:cs="Times New Roman"/>
            <w:sz w:val="24"/>
            <w:szCs w:val="24"/>
          </w:rPr>
          <w:delText>with</w:delText>
        </w:r>
        <w:r w:rsidR="0062013E" w:rsidRPr="00071D97" w:rsidDel="00EC7025">
          <w:rPr>
            <w:rFonts w:ascii="Times New Roman" w:hAnsi="Times New Roman" w:cs="Times New Roman"/>
            <w:sz w:val="24"/>
            <w:szCs w:val="24"/>
          </w:rPr>
          <w:delText xml:space="preserve"> more realistic constraints</w:delText>
        </w:r>
        <w:r w:rsidR="002040BB" w:rsidRPr="00071D97" w:rsidDel="00EC7025">
          <w:rPr>
            <w:rFonts w:ascii="Times New Roman" w:hAnsi="Times New Roman" w:cs="Times New Roman"/>
            <w:sz w:val="24"/>
            <w:szCs w:val="24"/>
          </w:rPr>
          <w:delText xml:space="preserve"> (Karklin &amp; Simoncelli, 2011)</w:delText>
        </w:r>
        <w:r w:rsidR="0062013E" w:rsidRPr="00071D97" w:rsidDel="00EC7025">
          <w:rPr>
            <w:rFonts w:ascii="Times New Roman" w:hAnsi="Times New Roman" w:cs="Times New Roman"/>
            <w:sz w:val="24"/>
            <w:szCs w:val="24"/>
          </w:rPr>
          <w:delText>.</w:delText>
        </w:r>
        <w:r w:rsidR="00EA2A85" w:rsidRPr="00071D97" w:rsidDel="00EC7025">
          <w:rPr>
            <w:rFonts w:ascii="Times New Roman" w:hAnsi="Times New Roman" w:cs="Times New Roman"/>
            <w:sz w:val="24"/>
            <w:szCs w:val="24"/>
          </w:rPr>
          <w:delText xml:space="preserve"> These new models have allowed more accurate comparisons between predictions from efficient coding and experimental data. Karklin &amp; Simoncelli (2011) were able to explain why retinal ganglion cells separate into two different types – ON and OFF – which process light and dark information, respectively.  They found that it was efficient for neurons within a type to encode distinct regions of visual space, repelling each other to form a ‘mosaic’ that tiles the entire retina. Such models were further expanded by my lab to explain more details about retinal physiology. We showed how efficient coding can explain why ON and OFF mosaics are anti-aligned (Jun, Field &amp; Pearson, 2021), and why it is efficient for </w:delText>
        </w:r>
        <w:commentRangeStart w:id="123"/>
        <w:r w:rsidR="00EA2A85" w:rsidRPr="00071D97" w:rsidDel="00EC7025">
          <w:rPr>
            <w:rFonts w:ascii="Times New Roman" w:hAnsi="Times New Roman" w:cs="Times New Roman"/>
            <w:sz w:val="24"/>
            <w:szCs w:val="24"/>
          </w:rPr>
          <w:delText>RGCs</w:delText>
        </w:r>
        <w:commentRangeEnd w:id="123"/>
        <w:r w:rsidR="009655FF" w:rsidDel="00EC7025">
          <w:rPr>
            <w:rStyle w:val="CommentReference"/>
          </w:rPr>
          <w:commentReference w:id="123"/>
        </w:r>
        <w:r w:rsidR="00EA2A85" w:rsidRPr="00071D97" w:rsidDel="00EC7025">
          <w:rPr>
            <w:rFonts w:ascii="Times New Roman" w:hAnsi="Times New Roman" w:cs="Times New Roman"/>
            <w:sz w:val="24"/>
            <w:szCs w:val="24"/>
          </w:rPr>
          <w:delText xml:space="preserve"> to encode low spatial with high temporal frequencies, and high spatial with low temporal frequencies (Jun, Field &amp; Pearson, 2022).</w:delText>
        </w:r>
        <w:commentRangeEnd w:id="3"/>
        <w:r w:rsidR="009655FF" w:rsidDel="00EC7025">
          <w:rPr>
            <w:rStyle w:val="CommentReference"/>
          </w:rPr>
          <w:commentReference w:id="3"/>
        </w:r>
        <w:commentRangeEnd w:id="4"/>
        <w:r w:rsidR="009655FF" w:rsidDel="00EC7025">
          <w:rPr>
            <w:rStyle w:val="CommentReference"/>
          </w:rPr>
          <w:commentReference w:id="4"/>
        </w:r>
        <w:r w:rsidR="00EA2A85" w:rsidRPr="00071D97" w:rsidDel="00EC7025">
          <w:rPr>
            <w:rFonts w:ascii="Times New Roman" w:hAnsi="Times New Roman" w:cs="Times New Roman"/>
            <w:sz w:val="24"/>
            <w:szCs w:val="24"/>
          </w:rPr>
          <w:delText xml:space="preserve"> </w:delText>
        </w:r>
      </w:del>
    </w:p>
    <w:p w14:paraId="478A4946" w14:textId="0ADB0D0D" w:rsidR="00C86DF1" w:rsidDel="00EC7025" w:rsidRDefault="00880727">
      <w:pPr>
        <w:spacing w:after="0" w:line="240" w:lineRule="auto"/>
        <w:jc w:val="both"/>
        <w:rPr>
          <w:ins w:id="124" w:author="John Pearson" w:date="2023-10-05T08:52:00Z"/>
          <w:del w:id="125" w:author=". David ." w:date="2023-10-08T16:07:00Z"/>
          <w:rFonts w:ascii="Times New Roman" w:hAnsi="Times New Roman" w:cs="Times New Roman"/>
          <w:sz w:val="24"/>
          <w:szCs w:val="24"/>
        </w:rPr>
        <w:pPrChange w:id="126" w:author=". David ." w:date="2023-10-09T13:31:00Z">
          <w:pPr>
            <w:spacing w:after="0" w:line="240" w:lineRule="auto"/>
            <w:ind w:firstLine="720"/>
            <w:jc w:val="both"/>
          </w:pPr>
        </w:pPrChange>
      </w:pPr>
      <w:commentRangeStart w:id="127"/>
      <w:del w:id="128" w:author=". David ." w:date="2023-10-08T16:07:00Z">
        <w:r w:rsidDel="00EC7025">
          <w:rPr>
            <w:rFonts w:ascii="Times New Roman" w:hAnsi="Times New Roman" w:cs="Times New Roman"/>
            <w:sz w:val="24"/>
            <w:szCs w:val="24"/>
          </w:rPr>
          <w:delText xml:space="preserve">To reduce redundancies, </w:delText>
        </w:r>
        <w:commentRangeStart w:id="129"/>
        <w:r w:rsidDel="00EC7025">
          <w:rPr>
            <w:rFonts w:ascii="Times New Roman" w:hAnsi="Times New Roman" w:cs="Times New Roman"/>
            <w:sz w:val="24"/>
            <w:szCs w:val="24"/>
          </w:rPr>
          <w:delText>such efficient coding models encode discrepancies between their inputs</w:delText>
        </w:r>
        <w:commentRangeEnd w:id="129"/>
        <w:r w:rsidR="009655FF" w:rsidDel="00EC7025">
          <w:rPr>
            <w:rStyle w:val="CommentReference"/>
          </w:rPr>
          <w:commentReference w:id="129"/>
        </w:r>
        <w:r w:rsidDel="00EC7025">
          <w:rPr>
            <w:rFonts w:ascii="Times New Roman" w:hAnsi="Times New Roman" w:cs="Times New Roman"/>
            <w:sz w:val="24"/>
            <w:szCs w:val="24"/>
          </w:rPr>
          <w:delText xml:space="preserve">. However, retinal ganglion cells </w:delText>
        </w:r>
        <w:r w:rsidR="00BB58C1" w:rsidDel="00EC7025">
          <w:rPr>
            <w:rFonts w:ascii="Times New Roman" w:hAnsi="Times New Roman" w:cs="Times New Roman"/>
            <w:sz w:val="24"/>
            <w:szCs w:val="24"/>
          </w:rPr>
          <w:delText>have</w:delText>
        </w:r>
        <w:r w:rsidDel="00EC7025">
          <w:rPr>
            <w:rFonts w:ascii="Times New Roman" w:hAnsi="Times New Roman" w:cs="Times New Roman"/>
            <w:sz w:val="24"/>
            <w:szCs w:val="24"/>
          </w:rPr>
          <w:delText xml:space="preserve"> </w:delText>
        </w:r>
      </w:del>
      <w:del w:id="130" w:author=". David ." w:date="2023-10-05T14:16:00Z">
        <w:r w:rsidDel="004A57AE">
          <w:rPr>
            <w:rFonts w:ascii="Times New Roman" w:hAnsi="Times New Roman" w:cs="Times New Roman"/>
            <w:sz w:val="24"/>
            <w:szCs w:val="24"/>
          </w:rPr>
          <w:delText>input channels</w:delText>
        </w:r>
      </w:del>
      <w:del w:id="131" w:author=". David ." w:date="2023-10-08T16:07:00Z">
        <w:r w:rsidR="00737E11" w:rsidDel="00EC7025">
          <w:rPr>
            <w:rFonts w:ascii="Times New Roman" w:hAnsi="Times New Roman" w:cs="Times New Roman"/>
            <w:sz w:val="24"/>
            <w:szCs w:val="24"/>
          </w:rPr>
          <w:delText>, both across color channels (</w:delText>
        </w:r>
        <w:r w:rsidR="00737E11" w:rsidRPr="00EE04FE" w:rsidDel="00EC7025">
          <w:rPr>
            <w:rFonts w:ascii="Times New Roman" w:hAnsi="Times New Roman" w:cs="Times New Roman"/>
            <w:b/>
            <w:bCs/>
            <w:sz w:val="24"/>
            <w:szCs w:val="24"/>
          </w:rPr>
          <w:delText>Aim 1</w:delText>
        </w:r>
        <w:r w:rsidR="00737E11" w:rsidDel="00EC7025">
          <w:rPr>
            <w:rFonts w:ascii="Times New Roman" w:hAnsi="Times New Roman" w:cs="Times New Roman"/>
            <w:sz w:val="24"/>
            <w:szCs w:val="24"/>
          </w:rPr>
          <w:delText xml:space="preserve">) and </w:delText>
        </w:r>
        <w:commentRangeStart w:id="132"/>
        <w:r w:rsidR="00737E11" w:rsidDel="00EC7025">
          <w:rPr>
            <w:rFonts w:ascii="Times New Roman" w:hAnsi="Times New Roman" w:cs="Times New Roman"/>
            <w:sz w:val="24"/>
            <w:szCs w:val="24"/>
          </w:rPr>
          <w:delText xml:space="preserve">across time </w:delText>
        </w:r>
        <w:commentRangeEnd w:id="132"/>
        <w:r w:rsidR="009655FF" w:rsidDel="00EC7025">
          <w:rPr>
            <w:rStyle w:val="CommentReference"/>
          </w:rPr>
          <w:commentReference w:id="132"/>
        </w:r>
        <w:r w:rsidR="00737E11" w:rsidDel="00EC7025">
          <w:rPr>
            <w:rFonts w:ascii="Times New Roman" w:hAnsi="Times New Roman" w:cs="Times New Roman"/>
            <w:sz w:val="24"/>
            <w:szCs w:val="24"/>
          </w:rPr>
          <w:delText>(</w:delText>
        </w:r>
        <w:r w:rsidR="00737E11" w:rsidRPr="00EE04FE" w:rsidDel="00EC7025">
          <w:rPr>
            <w:rFonts w:ascii="Times New Roman" w:hAnsi="Times New Roman" w:cs="Times New Roman"/>
            <w:b/>
            <w:bCs/>
            <w:sz w:val="24"/>
            <w:szCs w:val="24"/>
          </w:rPr>
          <w:delText>Aim 2</w:delText>
        </w:r>
        <w:r w:rsidR="00737E11" w:rsidDel="00EC7025">
          <w:rPr>
            <w:rFonts w:ascii="Times New Roman" w:hAnsi="Times New Roman" w:cs="Times New Roman"/>
            <w:sz w:val="24"/>
            <w:szCs w:val="24"/>
          </w:rPr>
          <w:delText>)</w:delText>
        </w:r>
      </w:del>
      <w:del w:id="133" w:author=". David ." w:date="2023-10-05T14:17:00Z">
        <w:r w:rsidR="00737E11" w:rsidDel="004A57AE">
          <w:rPr>
            <w:rFonts w:ascii="Times New Roman" w:hAnsi="Times New Roman" w:cs="Times New Roman"/>
            <w:sz w:val="24"/>
            <w:szCs w:val="24"/>
          </w:rPr>
          <w:delText>,</w:delText>
        </w:r>
        <w:r w:rsidDel="004A57AE">
          <w:rPr>
            <w:rFonts w:ascii="Times New Roman" w:hAnsi="Times New Roman" w:cs="Times New Roman"/>
            <w:sz w:val="24"/>
            <w:szCs w:val="24"/>
          </w:rPr>
          <w:delText xml:space="preserve"> </w:delText>
        </w:r>
        <w:commentRangeStart w:id="134"/>
        <w:r w:rsidDel="004A57AE">
          <w:rPr>
            <w:rFonts w:ascii="Times New Roman" w:hAnsi="Times New Roman" w:cs="Times New Roman"/>
            <w:sz w:val="24"/>
            <w:szCs w:val="24"/>
          </w:rPr>
          <w:delText xml:space="preserve">that are so redundant </w:delText>
        </w:r>
        <w:r w:rsidR="00737E11" w:rsidDel="004A57AE">
          <w:rPr>
            <w:rFonts w:ascii="Times New Roman" w:hAnsi="Times New Roman" w:cs="Times New Roman"/>
            <w:sz w:val="24"/>
            <w:szCs w:val="24"/>
          </w:rPr>
          <w:delText xml:space="preserve">the </w:delText>
        </w:r>
        <w:r w:rsidDel="004A57AE">
          <w:rPr>
            <w:rFonts w:ascii="Times New Roman" w:hAnsi="Times New Roman" w:cs="Times New Roman"/>
            <w:sz w:val="24"/>
            <w:szCs w:val="24"/>
          </w:rPr>
          <w:delText>discrepancy between channels contains little to no information</w:delText>
        </w:r>
        <w:commentRangeEnd w:id="134"/>
        <w:r w:rsidR="009655FF" w:rsidDel="004A57AE">
          <w:rPr>
            <w:rStyle w:val="CommentReference"/>
          </w:rPr>
          <w:commentReference w:id="134"/>
        </w:r>
        <w:r w:rsidDel="004A57AE">
          <w:rPr>
            <w:rFonts w:ascii="Times New Roman" w:hAnsi="Times New Roman" w:cs="Times New Roman"/>
            <w:sz w:val="24"/>
            <w:szCs w:val="24"/>
          </w:rPr>
          <w:delText xml:space="preserve">. </w:delText>
        </w:r>
      </w:del>
      <w:del w:id="135" w:author=". David ." w:date="2023-10-08T16:07:00Z">
        <w:r w:rsidR="00737E11" w:rsidDel="00EC7025">
          <w:rPr>
            <w:rFonts w:ascii="Times New Roman" w:hAnsi="Times New Roman" w:cs="Times New Roman"/>
            <w:sz w:val="24"/>
            <w:szCs w:val="24"/>
          </w:rPr>
          <w:delText>What the efficient coding solution</w:delText>
        </w:r>
        <w:r w:rsidR="008F1D15" w:rsidDel="00EC7025">
          <w:rPr>
            <w:rFonts w:ascii="Times New Roman" w:hAnsi="Times New Roman" w:cs="Times New Roman"/>
            <w:sz w:val="24"/>
            <w:szCs w:val="24"/>
          </w:rPr>
          <w:delText>s</w:delText>
        </w:r>
        <w:r w:rsidR="00737E11" w:rsidDel="00EC7025">
          <w:rPr>
            <w:rFonts w:ascii="Times New Roman" w:hAnsi="Times New Roman" w:cs="Times New Roman"/>
            <w:sz w:val="24"/>
            <w:szCs w:val="24"/>
          </w:rPr>
          <w:delText xml:space="preserve"> </w:delText>
        </w:r>
        <w:r w:rsidR="009655FF" w:rsidDel="00EC7025">
          <w:rPr>
            <w:rFonts w:ascii="Times New Roman" w:hAnsi="Times New Roman" w:cs="Times New Roman"/>
            <w:sz w:val="24"/>
            <w:szCs w:val="24"/>
          </w:rPr>
          <w:delText xml:space="preserve">are </w:delText>
        </w:r>
        <w:r w:rsidR="00737E11" w:rsidDel="00EC7025">
          <w:rPr>
            <w:rFonts w:ascii="Times New Roman" w:hAnsi="Times New Roman" w:cs="Times New Roman"/>
            <w:sz w:val="24"/>
            <w:szCs w:val="24"/>
          </w:rPr>
          <w:delText xml:space="preserve">for such scenarios is still unclear. </w:delText>
        </w:r>
        <w:r w:rsidR="00EA2A85" w:rsidRPr="00071D97" w:rsidDel="00EC7025">
          <w:rPr>
            <w:rFonts w:ascii="Times New Roman" w:hAnsi="Times New Roman" w:cs="Times New Roman"/>
            <w:sz w:val="24"/>
            <w:szCs w:val="24"/>
          </w:rPr>
          <w:delText>To answer this question, this project will push the efficient coding hypothesis</w:delText>
        </w:r>
      </w:del>
      <w:del w:id="136" w:author=". David ." w:date="2023-10-05T14:17:00Z">
        <w:r w:rsidR="00EA2A85" w:rsidRPr="00071D97" w:rsidDel="004A57AE">
          <w:rPr>
            <w:rFonts w:ascii="Times New Roman" w:hAnsi="Times New Roman" w:cs="Times New Roman"/>
            <w:sz w:val="24"/>
            <w:szCs w:val="24"/>
          </w:rPr>
          <w:delText xml:space="preserve"> </w:delText>
        </w:r>
        <w:commentRangeStart w:id="137"/>
        <w:r w:rsidR="00EA2A85" w:rsidRPr="00071D97" w:rsidDel="004A57AE">
          <w:rPr>
            <w:rFonts w:ascii="Times New Roman" w:hAnsi="Times New Roman" w:cs="Times New Roman"/>
            <w:sz w:val="24"/>
            <w:szCs w:val="24"/>
          </w:rPr>
          <w:delText>to its limits</w:delText>
        </w:r>
      </w:del>
      <w:del w:id="138" w:author=". David ." w:date="2023-10-08T16:07:00Z">
        <w:r w:rsidR="00EA2A85" w:rsidRPr="00071D97" w:rsidDel="00EC7025">
          <w:rPr>
            <w:rFonts w:ascii="Times New Roman" w:hAnsi="Times New Roman" w:cs="Times New Roman"/>
            <w:sz w:val="24"/>
            <w:szCs w:val="24"/>
          </w:rPr>
          <w:delText xml:space="preserve"> </w:delText>
        </w:r>
        <w:commentRangeEnd w:id="137"/>
        <w:r w:rsidR="009655FF" w:rsidDel="00EC7025">
          <w:rPr>
            <w:rStyle w:val="CommentReference"/>
          </w:rPr>
          <w:commentReference w:id="137"/>
        </w:r>
        <w:r w:rsidR="00EA2A85" w:rsidRPr="00071D97" w:rsidDel="00EC7025">
          <w:rPr>
            <w:rFonts w:ascii="Times New Roman" w:hAnsi="Times New Roman" w:cs="Times New Roman"/>
            <w:sz w:val="24"/>
            <w:szCs w:val="24"/>
          </w:rPr>
          <w:delText xml:space="preserve">and test whether </w:delText>
        </w:r>
      </w:del>
      <w:del w:id="139" w:author=". David ." w:date="2023-10-05T14:17:00Z">
        <w:r w:rsidR="00EA2A85" w:rsidRPr="00071D97" w:rsidDel="004A57AE">
          <w:rPr>
            <w:rFonts w:ascii="Times New Roman" w:hAnsi="Times New Roman" w:cs="Times New Roman"/>
            <w:sz w:val="24"/>
            <w:szCs w:val="24"/>
          </w:rPr>
          <w:delText xml:space="preserve">efficient coding </w:delText>
        </w:r>
      </w:del>
      <w:del w:id="140" w:author=". David ." w:date="2023-10-08T16:07:00Z">
        <w:r w:rsidR="00EA2A85" w:rsidRPr="00071D97" w:rsidDel="00EC7025">
          <w:rPr>
            <w:rFonts w:ascii="Times New Roman" w:hAnsi="Times New Roman" w:cs="Times New Roman"/>
            <w:sz w:val="24"/>
            <w:szCs w:val="24"/>
          </w:rPr>
          <w:delText>can explain the receptive fields of RGCs</w:delText>
        </w:r>
        <w:r w:rsidDel="00EC7025">
          <w:rPr>
            <w:rFonts w:ascii="Times New Roman" w:hAnsi="Times New Roman" w:cs="Times New Roman"/>
            <w:sz w:val="24"/>
            <w:szCs w:val="24"/>
          </w:rPr>
          <w:delText xml:space="preserve"> with highly correlated channels</w:delText>
        </w:r>
        <w:r w:rsidR="00EA2A85" w:rsidRPr="00071D97" w:rsidDel="00EC7025">
          <w:rPr>
            <w:rFonts w:ascii="Times New Roman" w:hAnsi="Times New Roman" w:cs="Times New Roman"/>
            <w:sz w:val="24"/>
            <w:szCs w:val="24"/>
          </w:rPr>
          <w:delText xml:space="preserve">. In </w:delText>
        </w:r>
        <w:r w:rsidR="00EA2A85" w:rsidRPr="00071D97" w:rsidDel="00EC7025">
          <w:rPr>
            <w:rFonts w:ascii="Times New Roman" w:hAnsi="Times New Roman" w:cs="Times New Roman"/>
            <w:b/>
            <w:bCs/>
            <w:sz w:val="24"/>
            <w:szCs w:val="24"/>
          </w:rPr>
          <w:delText>Aim 1</w:delText>
        </w:r>
        <w:r w:rsidR="00EA2A85" w:rsidRPr="00071D97" w:rsidDel="00EC7025">
          <w:rPr>
            <w:rFonts w:ascii="Times New Roman" w:hAnsi="Times New Roman" w:cs="Times New Roman"/>
            <w:sz w:val="24"/>
            <w:szCs w:val="24"/>
          </w:rPr>
          <w:delText xml:space="preserve">, we will investigate whether efficient coding can explain how RGCs integrate Long, Medium and Short cones to process color stimuli. In </w:delText>
        </w:r>
        <w:r w:rsidR="00EA2A85" w:rsidRPr="00071D97" w:rsidDel="00EC7025">
          <w:rPr>
            <w:rFonts w:ascii="Times New Roman" w:hAnsi="Times New Roman" w:cs="Times New Roman"/>
            <w:b/>
            <w:bCs/>
            <w:sz w:val="24"/>
            <w:szCs w:val="24"/>
          </w:rPr>
          <w:delText>Aim 2</w:delText>
        </w:r>
        <w:r w:rsidR="00EA2A85" w:rsidRPr="00071D97" w:rsidDel="00EC7025">
          <w:rPr>
            <w:rFonts w:ascii="Times New Roman" w:hAnsi="Times New Roman" w:cs="Times New Roman"/>
            <w:sz w:val="24"/>
            <w:szCs w:val="24"/>
          </w:rPr>
          <w:delText xml:space="preserve">, we will explain motion selectivity in the retina from efficient coding principles, which requires inferring </w:delText>
        </w:r>
        <w:r w:rsidDel="00EC7025">
          <w:rPr>
            <w:rFonts w:ascii="Times New Roman" w:hAnsi="Times New Roman" w:cs="Times New Roman"/>
            <w:sz w:val="24"/>
            <w:szCs w:val="24"/>
          </w:rPr>
          <w:delText xml:space="preserve">how the spatial and temporal dimensions of receptive fields interact with each other. </w:delText>
        </w:r>
        <w:commentRangeEnd w:id="127"/>
        <w:r w:rsidR="009655FF" w:rsidDel="00EC7025">
          <w:rPr>
            <w:rStyle w:val="CommentReference"/>
          </w:rPr>
          <w:commentReference w:id="127"/>
        </w:r>
      </w:del>
    </w:p>
    <w:p w14:paraId="63A6B9C8" w14:textId="77777777" w:rsidR="009D58E4" w:rsidRPr="00071D97" w:rsidRDefault="009D58E4">
      <w:pPr>
        <w:spacing w:after="0" w:line="240" w:lineRule="auto"/>
        <w:jc w:val="both"/>
        <w:rPr>
          <w:rFonts w:ascii="Times New Roman" w:hAnsi="Times New Roman" w:cs="Times New Roman"/>
          <w:sz w:val="24"/>
          <w:szCs w:val="24"/>
        </w:rPr>
        <w:pPrChange w:id="141" w:author=". David ." w:date="2023-10-09T13:31:00Z">
          <w:pPr>
            <w:spacing w:after="0" w:line="240" w:lineRule="auto"/>
            <w:ind w:firstLine="720"/>
            <w:jc w:val="both"/>
          </w:pPr>
        </w:pPrChange>
      </w:pPr>
    </w:p>
    <w:p w14:paraId="426D0A71" w14:textId="520200EB" w:rsidR="00071D97" w:rsidRDefault="00071D97" w:rsidP="00F061E7">
      <w:pPr>
        <w:spacing w:after="0" w:line="240" w:lineRule="auto"/>
        <w:jc w:val="both"/>
        <w:rPr>
          <w:ins w:id="142" w:author=". David ." w:date="2023-10-09T22:26:00Z"/>
          <w:rFonts w:ascii="Times New Roman" w:hAnsi="Times New Roman" w:cs="Times New Roman"/>
          <w:sz w:val="24"/>
          <w:szCs w:val="24"/>
        </w:rPr>
      </w:pPr>
      <w:r w:rsidRPr="00071D97">
        <w:rPr>
          <w:rFonts w:ascii="Times New Roman" w:hAnsi="Times New Roman" w:cs="Times New Roman"/>
          <w:b/>
          <w:bCs/>
          <w:sz w:val="24"/>
          <w:szCs w:val="24"/>
        </w:rPr>
        <w:t xml:space="preserve">Aim 1: </w:t>
      </w:r>
      <w:ins w:id="143" w:author=". David ." w:date="2023-10-09T12:01:00Z">
        <w:r w:rsidR="00841DD3">
          <w:rPr>
            <w:rFonts w:ascii="Times New Roman" w:hAnsi="Times New Roman" w:cs="Times New Roman"/>
            <w:sz w:val="24"/>
            <w:szCs w:val="24"/>
          </w:rPr>
          <w:t>Test whether efficient coding can explain how the retina encodes chromatic information</w:t>
        </w:r>
      </w:ins>
      <w:del w:id="144" w:author=". David ." w:date="2023-10-09T12:00:00Z">
        <w:r w:rsidRPr="00071D97" w:rsidDel="00841DD3">
          <w:rPr>
            <w:rFonts w:ascii="Times New Roman" w:hAnsi="Times New Roman" w:cs="Times New Roman"/>
            <w:sz w:val="24"/>
            <w:szCs w:val="24"/>
          </w:rPr>
          <w:delText xml:space="preserve">Determine how RGCs should efficiently integrate redundant input channels </w:delText>
        </w:r>
      </w:del>
    </w:p>
    <w:p w14:paraId="54A3E3D0" w14:textId="2D53743A" w:rsidR="002F46EC" w:rsidRPr="00071D97" w:rsidDel="002F46EC" w:rsidRDefault="002F46EC" w:rsidP="00772495">
      <w:pPr>
        <w:spacing w:after="0" w:line="240" w:lineRule="auto"/>
        <w:jc w:val="both"/>
        <w:rPr>
          <w:del w:id="145" w:author=". David ." w:date="2023-10-09T22:26:00Z"/>
          <w:rFonts w:ascii="Times New Roman" w:hAnsi="Times New Roman" w:cs="Times New Roman"/>
          <w:sz w:val="24"/>
          <w:szCs w:val="24"/>
        </w:rPr>
      </w:pPr>
      <w:ins w:id="146" w:author=". David ." w:date="2023-10-09T22:26:00Z">
        <w:r>
          <w:rPr>
            <w:rFonts w:ascii="Times New Roman" w:hAnsi="Times New Roman" w:cs="Times New Roman"/>
            <w:sz w:val="24"/>
            <w:szCs w:val="24"/>
          </w:rPr>
          <w:t xml:space="preserve">Color is a crucial aspect of how we perceive the visual world. Encoding colors starts at the level of </w:t>
        </w:r>
      </w:ins>
    </w:p>
    <w:p w14:paraId="6C365F93" w14:textId="64E9CF5F" w:rsidR="00071D97" w:rsidRPr="00071D97" w:rsidDel="00EC7025" w:rsidRDefault="00071D97" w:rsidP="00772495">
      <w:pPr>
        <w:spacing w:after="0" w:line="240" w:lineRule="auto"/>
        <w:jc w:val="both"/>
        <w:rPr>
          <w:del w:id="147" w:author=". David ." w:date="2023-10-08T16:07:00Z"/>
          <w:rFonts w:ascii="Times New Roman" w:hAnsi="Times New Roman" w:cs="Times New Roman"/>
          <w:sz w:val="24"/>
          <w:szCs w:val="24"/>
        </w:rPr>
      </w:pPr>
      <w:commentRangeStart w:id="148"/>
      <w:del w:id="149" w:author=". David ." w:date="2023-10-08T16:07:00Z">
        <w:r w:rsidRPr="00071D97" w:rsidDel="00EC7025">
          <w:rPr>
            <w:rFonts w:ascii="Times New Roman" w:hAnsi="Times New Roman" w:cs="Times New Roman"/>
            <w:sz w:val="24"/>
            <w:szCs w:val="24"/>
          </w:rPr>
          <w:delText>Hypothesis: The efficient strategy is to encode discrepancies between redundant channels</w:delText>
        </w:r>
        <w:commentRangeEnd w:id="148"/>
        <w:r w:rsidR="009655FF" w:rsidDel="00EC7025">
          <w:rPr>
            <w:rStyle w:val="CommentReference"/>
          </w:rPr>
          <w:commentReference w:id="148"/>
        </w:r>
      </w:del>
    </w:p>
    <w:p w14:paraId="7D7D2F99" w14:textId="224C2596" w:rsidR="008703FF" w:rsidRDefault="00071D97" w:rsidP="00110C94">
      <w:pPr>
        <w:spacing w:after="0" w:line="240" w:lineRule="auto"/>
        <w:jc w:val="both"/>
        <w:rPr>
          <w:moveTo w:id="150" w:author=". David ." w:date="2023-10-09T11:59:00Z"/>
          <w:rFonts w:ascii="Times New Roman" w:hAnsi="Times New Roman" w:cs="Times New Roman"/>
          <w:sz w:val="24"/>
          <w:szCs w:val="24"/>
        </w:rPr>
      </w:pPr>
      <w:del w:id="151" w:author=". David ." w:date="2023-10-09T22:26:00Z">
        <w:r w:rsidRPr="00071D97" w:rsidDel="002F46EC">
          <w:rPr>
            <w:rFonts w:ascii="Times New Roman" w:hAnsi="Times New Roman" w:cs="Times New Roman"/>
            <w:sz w:val="24"/>
            <w:szCs w:val="24"/>
          </w:rPr>
          <w:delText>R</w:delText>
        </w:r>
      </w:del>
      <w:del w:id="152" w:author=". David ." w:date="2023-10-09T22:27:00Z">
        <w:r w:rsidRPr="00071D97" w:rsidDel="00110C94">
          <w:rPr>
            <w:rFonts w:ascii="Times New Roman" w:hAnsi="Times New Roman" w:cs="Times New Roman"/>
            <w:sz w:val="24"/>
            <w:szCs w:val="24"/>
          </w:rPr>
          <w:delText xml:space="preserve">etinal ganglion cells integrate inputs from </w:delText>
        </w:r>
      </w:del>
      <w:r w:rsidRPr="00071D97">
        <w:rPr>
          <w:rFonts w:ascii="Times New Roman" w:hAnsi="Times New Roman" w:cs="Times New Roman"/>
          <w:sz w:val="24"/>
          <w:szCs w:val="24"/>
        </w:rPr>
        <w:t xml:space="preserve">cone photoreceptors, which </w:t>
      </w:r>
      <w:r w:rsidR="009655FF">
        <w:rPr>
          <w:rFonts w:ascii="Times New Roman" w:hAnsi="Times New Roman" w:cs="Times New Roman"/>
          <w:sz w:val="24"/>
          <w:szCs w:val="24"/>
        </w:rPr>
        <w:t xml:space="preserve">come in three types – </w:t>
      </w:r>
      <w:commentRangeStart w:id="153"/>
      <w:r w:rsidRPr="00071D97">
        <w:rPr>
          <w:rFonts w:ascii="Times New Roman" w:hAnsi="Times New Roman" w:cs="Times New Roman"/>
          <w:sz w:val="24"/>
          <w:szCs w:val="24"/>
        </w:rPr>
        <w:t xml:space="preserve">Long (L), Medium (M) and Short (S) </w:t>
      </w:r>
      <w:commentRangeEnd w:id="153"/>
      <w:r w:rsidR="009655FF">
        <w:rPr>
          <w:rStyle w:val="CommentReference"/>
        </w:rPr>
        <w:commentReference w:id="153"/>
      </w:r>
      <w:r w:rsidR="009655FF">
        <w:rPr>
          <w:rFonts w:ascii="Times New Roman" w:hAnsi="Times New Roman" w:cs="Times New Roman"/>
          <w:sz w:val="24"/>
          <w:szCs w:val="24"/>
        </w:rPr>
        <w:t>–</w:t>
      </w:r>
      <w:ins w:id="154" w:author=". David ." w:date="2023-10-08T16:34:00Z">
        <w:r w:rsidR="005C32BC">
          <w:rPr>
            <w:rFonts w:ascii="Times New Roman" w:hAnsi="Times New Roman" w:cs="Times New Roman"/>
            <w:sz w:val="24"/>
            <w:szCs w:val="24"/>
          </w:rPr>
          <w:t xml:space="preserve">which </w:t>
        </w:r>
      </w:ins>
      <w:ins w:id="155" w:author=". David ." w:date="2023-10-09T12:06:00Z">
        <w:r w:rsidR="002F56F6">
          <w:rPr>
            <w:rFonts w:ascii="Times New Roman" w:hAnsi="Times New Roman" w:cs="Times New Roman"/>
            <w:sz w:val="24"/>
            <w:szCs w:val="24"/>
          </w:rPr>
          <w:t xml:space="preserve">roughly </w:t>
        </w:r>
      </w:ins>
      <w:ins w:id="156" w:author=". David ." w:date="2023-10-08T16:34:00Z">
        <w:r w:rsidR="005C32BC">
          <w:rPr>
            <w:rFonts w:ascii="Times New Roman" w:hAnsi="Times New Roman" w:cs="Times New Roman"/>
            <w:sz w:val="24"/>
            <w:szCs w:val="24"/>
          </w:rPr>
          <w:t>encode red, green and blue stimuli, respectively.</w:t>
        </w:r>
      </w:ins>
      <w:del w:id="157" w:author=". David ." w:date="2023-10-08T16:34:00Z">
        <w:r w:rsidR="009655FF" w:rsidDel="005C32BC">
          <w:rPr>
            <w:rFonts w:ascii="Times New Roman" w:hAnsi="Times New Roman" w:cs="Times New Roman"/>
            <w:sz w:val="24"/>
            <w:szCs w:val="24"/>
          </w:rPr>
          <w:delText xml:space="preserve"> based on the peaks of their absorption spectra</w:delText>
        </w:r>
        <w:r w:rsidRPr="00071D97" w:rsidDel="005C32BC">
          <w:rPr>
            <w:rFonts w:ascii="Times New Roman" w:hAnsi="Times New Roman" w:cs="Times New Roman"/>
            <w:sz w:val="24"/>
            <w:szCs w:val="24"/>
          </w:rPr>
          <w:delText xml:space="preserve">. </w:delText>
        </w:r>
      </w:del>
      <w:ins w:id="158" w:author=". David ." w:date="2023-10-08T16:35:00Z">
        <w:r w:rsidR="005C32BC">
          <w:rPr>
            <w:rFonts w:ascii="Times New Roman" w:hAnsi="Times New Roman" w:cs="Times New Roman"/>
            <w:sz w:val="24"/>
            <w:szCs w:val="24"/>
          </w:rPr>
          <w:t xml:space="preserve"> </w:t>
        </w:r>
      </w:ins>
      <w:ins w:id="159" w:author=". David ." w:date="2023-10-09T22:27:00Z">
        <w:r w:rsidR="00110C94">
          <w:rPr>
            <w:rFonts w:ascii="Times New Roman" w:hAnsi="Times New Roman" w:cs="Times New Roman"/>
            <w:sz w:val="24"/>
            <w:szCs w:val="24"/>
          </w:rPr>
          <w:t xml:space="preserve">This color information is then encoded by RGCs, with different types integrating cone inputs differently. </w:t>
        </w:r>
      </w:ins>
      <w:ins w:id="160" w:author=". David ." w:date="2023-10-08T16:35:00Z">
        <w:r w:rsidR="005C32BC">
          <w:rPr>
            <w:rFonts w:ascii="Times New Roman" w:hAnsi="Times New Roman" w:cs="Times New Roman"/>
            <w:sz w:val="24"/>
            <w:szCs w:val="24"/>
          </w:rPr>
          <w:t>Most (~</w:t>
        </w:r>
      </w:ins>
      <w:ins w:id="161" w:author=". David ." w:date="2023-10-09T12:03:00Z">
        <w:r w:rsidR="00946DCA">
          <w:rPr>
            <w:rFonts w:ascii="Times New Roman" w:hAnsi="Times New Roman" w:cs="Times New Roman"/>
            <w:sz w:val="24"/>
            <w:szCs w:val="24"/>
          </w:rPr>
          <w:t>7</w:t>
        </w:r>
      </w:ins>
      <w:ins w:id="162" w:author=". David ." w:date="2023-10-08T16:35:00Z">
        <w:r w:rsidR="005C32BC">
          <w:rPr>
            <w:rFonts w:ascii="Times New Roman" w:hAnsi="Times New Roman" w:cs="Times New Roman"/>
            <w:sz w:val="24"/>
            <w:szCs w:val="24"/>
          </w:rPr>
          <w:t xml:space="preserve">0%) of RGCs are midget cells, which encode a combination of L and M cones. </w:t>
        </w:r>
      </w:ins>
      <w:ins w:id="163" w:author=". David ." w:date="2023-10-08T16:38:00Z">
        <w:r w:rsidR="00AC00B1">
          <w:rPr>
            <w:rFonts w:ascii="Times New Roman" w:hAnsi="Times New Roman" w:cs="Times New Roman"/>
            <w:sz w:val="24"/>
            <w:szCs w:val="24"/>
          </w:rPr>
          <w:t>In the fovea, these cells</w:t>
        </w:r>
      </w:ins>
      <w:ins w:id="164" w:author=". David ." w:date="2023-10-08T16:39:00Z">
        <w:r w:rsidR="00AC00B1">
          <w:rPr>
            <w:rFonts w:ascii="Times New Roman" w:hAnsi="Times New Roman" w:cs="Times New Roman"/>
            <w:sz w:val="24"/>
            <w:szCs w:val="24"/>
          </w:rPr>
          <w:t xml:space="preserve"> are</w:t>
        </w:r>
      </w:ins>
      <w:ins w:id="165" w:author=". David ." w:date="2023-10-09T11:25:00Z">
        <w:r w:rsidR="00FF46F2">
          <w:rPr>
            <w:rFonts w:ascii="Times New Roman" w:hAnsi="Times New Roman" w:cs="Times New Roman"/>
            <w:sz w:val="24"/>
            <w:szCs w:val="24"/>
          </w:rPr>
          <w:t xml:space="preserve"> ‘red-green opponent’ and encode a contrast between L and M inputs</w:t>
        </w:r>
      </w:ins>
      <w:ins w:id="166" w:author=". David ." w:date="2023-10-08T16:39:00Z">
        <w:r w:rsidR="00AC00B1">
          <w:rPr>
            <w:rFonts w:ascii="Times New Roman" w:hAnsi="Times New Roman" w:cs="Times New Roman"/>
            <w:sz w:val="24"/>
            <w:szCs w:val="24"/>
          </w:rPr>
          <w:t xml:space="preserve">. In the </w:t>
        </w:r>
      </w:ins>
      <w:ins w:id="167" w:author=". David ." w:date="2023-10-09T11:24:00Z">
        <w:r w:rsidR="00CD1ED5">
          <w:rPr>
            <w:rFonts w:ascii="Times New Roman" w:hAnsi="Times New Roman" w:cs="Times New Roman"/>
            <w:sz w:val="24"/>
            <w:szCs w:val="24"/>
          </w:rPr>
          <w:t>periphery</w:t>
        </w:r>
      </w:ins>
      <w:ins w:id="168" w:author=". David ." w:date="2023-10-08T16:39:00Z">
        <w:r w:rsidR="00AC00B1">
          <w:rPr>
            <w:rFonts w:ascii="Times New Roman" w:hAnsi="Times New Roman" w:cs="Times New Roman"/>
            <w:sz w:val="24"/>
            <w:szCs w:val="24"/>
          </w:rPr>
          <w:t xml:space="preserve">, these midget cells </w:t>
        </w:r>
      </w:ins>
      <w:ins w:id="169" w:author=". David ." w:date="2023-10-08T16:40:00Z">
        <w:r w:rsidR="00AC00B1">
          <w:rPr>
            <w:rFonts w:ascii="Times New Roman" w:hAnsi="Times New Roman" w:cs="Times New Roman"/>
            <w:sz w:val="24"/>
            <w:szCs w:val="24"/>
          </w:rPr>
          <w:t>are not red-green opponent but instead</w:t>
        </w:r>
      </w:ins>
      <w:ins w:id="170" w:author=". David ." w:date="2023-10-09T11:25:00Z">
        <w:r w:rsidR="00FF46F2">
          <w:rPr>
            <w:rFonts w:ascii="Times New Roman" w:hAnsi="Times New Roman" w:cs="Times New Roman"/>
            <w:sz w:val="24"/>
            <w:szCs w:val="24"/>
          </w:rPr>
          <w:t xml:space="preserve"> sum L and M cones</w:t>
        </w:r>
      </w:ins>
      <w:ins w:id="171" w:author=". David ." w:date="2023-10-09T11:26:00Z">
        <w:r w:rsidR="00FF46F2">
          <w:rPr>
            <w:rFonts w:ascii="Times New Roman" w:hAnsi="Times New Roman" w:cs="Times New Roman"/>
            <w:sz w:val="24"/>
            <w:szCs w:val="24"/>
          </w:rPr>
          <w:t xml:space="preserve"> inputs</w:t>
        </w:r>
      </w:ins>
      <w:ins w:id="172" w:author=". David ." w:date="2023-10-08T16:40:00Z">
        <w:r w:rsidR="00AC00B1">
          <w:rPr>
            <w:rFonts w:ascii="Times New Roman" w:hAnsi="Times New Roman" w:cs="Times New Roman"/>
            <w:sz w:val="24"/>
            <w:szCs w:val="24"/>
          </w:rPr>
          <w:t xml:space="preserve">. </w:t>
        </w:r>
      </w:ins>
      <w:ins w:id="173" w:author=". David ." w:date="2023-10-09T11:41:00Z">
        <w:r w:rsidR="00FD7B12">
          <w:rPr>
            <w:rFonts w:ascii="Times New Roman" w:hAnsi="Times New Roman" w:cs="Times New Roman"/>
            <w:sz w:val="24"/>
            <w:szCs w:val="24"/>
          </w:rPr>
          <w:t>Why midget cells use different coding strategies for the fovea and for the periphery is still unclear. We hypothesize th</w:t>
        </w:r>
      </w:ins>
      <w:ins w:id="174" w:author=". David ." w:date="2023-10-09T11:42:00Z">
        <w:r w:rsidR="00FD7B12">
          <w:rPr>
            <w:rFonts w:ascii="Times New Roman" w:hAnsi="Times New Roman" w:cs="Times New Roman"/>
            <w:sz w:val="24"/>
            <w:szCs w:val="24"/>
          </w:rPr>
          <w:t xml:space="preserve">ose different strategies have to do with the ratio between RGCs and cones in the fovea versus the periphery. </w:t>
        </w:r>
      </w:ins>
      <w:ins w:id="175" w:author=". David ." w:date="2023-10-09T11:40:00Z">
        <w:r w:rsidR="00FD7B12">
          <w:rPr>
            <w:rFonts w:ascii="Times New Roman" w:hAnsi="Times New Roman" w:cs="Times New Roman"/>
            <w:sz w:val="24"/>
            <w:szCs w:val="24"/>
          </w:rPr>
          <w:t>While the periphery has more cones than RGCs, the opposite is true for the fovea, with approximately 3 RGCs for every cone.</w:t>
        </w:r>
      </w:ins>
      <w:ins w:id="176" w:author=". David ." w:date="2023-10-08T16:41:00Z">
        <w:r w:rsidR="00AC00B1">
          <w:rPr>
            <w:rFonts w:ascii="Times New Roman" w:hAnsi="Times New Roman" w:cs="Times New Roman"/>
            <w:sz w:val="24"/>
            <w:szCs w:val="24"/>
          </w:rPr>
          <w:t xml:space="preserve"> </w:t>
        </w:r>
      </w:ins>
      <w:ins w:id="177" w:author=". David ." w:date="2023-10-08T16:45:00Z">
        <w:r w:rsidR="00AC00B1">
          <w:rPr>
            <w:rFonts w:ascii="Times New Roman" w:hAnsi="Times New Roman" w:cs="Times New Roman"/>
            <w:sz w:val="24"/>
            <w:szCs w:val="24"/>
          </w:rPr>
          <w:t>Here</w:t>
        </w:r>
      </w:ins>
      <w:ins w:id="178" w:author=". David ." w:date="2023-10-09T11:26:00Z">
        <w:r w:rsidR="00FF46F2">
          <w:rPr>
            <w:rFonts w:ascii="Times New Roman" w:hAnsi="Times New Roman" w:cs="Times New Roman"/>
            <w:sz w:val="24"/>
            <w:szCs w:val="24"/>
          </w:rPr>
          <w:t xml:space="preserve"> we will</w:t>
        </w:r>
      </w:ins>
      <w:ins w:id="179" w:author=". David ." w:date="2023-10-09T11:27:00Z">
        <w:r w:rsidR="00FF46F2">
          <w:rPr>
            <w:rFonts w:ascii="Times New Roman" w:hAnsi="Times New Roman" w:cs="Times New Roman"/>
            <w:sz w:val="24"/>
            <w:szCs w:val="24"/>
          </w:rPr>
          <w:t xml:space="preserve"> </w:t>
        </w:r>
      </w:ins>
      <w:ins w:id="180" w:author=". David ." w:date="2023-10-09T11:43:00Z">
        <w:r w:rsidR="00FD7B12">
          <w:rPr>
            <w:rFonts w:ascii="Times New Roman" w:hAnsi="Times New Roman" w:cs="Times New Roman"/>
            <w:sz w:val="24"/>
            <w:szCs w:val="24"/>
          </w:rPr>
          <w:t xml:space="preserve">test that hypothesis </w:t>
        </w:r>
      </w:ins>
      <w:ins w:id="181" w:author=". David ." w:date="2023-10-09T11:27:00Z">
        <w:r w:rsidR="00FF46F2">
          <w:rPr>
            <w:rFonts w:ascii="Times New Roman" w:hAnsi="Times New Roman" w:cs="Times New Roman"/>
            <w:sz w:val="24"/>
            <w:szCs w:val="24"/>
          </w:rPr>
          <w:t xml:space="preserve">by building an efficient coding model </w:t>
        </w:r>
      </w:ins>
      <w:ins w:id="182" w:author=". David ." w:date="2023-10-09T11:28:00Z">
        <w:r w:rsidR="00FF46F2">
          <w:rPr>
            <w:rFonts w:ascii="Times New Roman" w:hAnsi="Times New Roman" w:cs="Times New Roman"/>
            <w:sz w:val="24"/>
            <w:szCs w:val="24"/>
          </w:rPr>
          <w:t>f</w:t>
        </w:r>
      </w:ins>
      <w:ins w:id="183" w:author=". David ." w:date="2023-10-09T11:43:00Z">
        <w:r w:rsidR="00014805">
          <w:rPr>
            <w:rFonts w:ascii="Times New Roman" w:hAnsi="Times New Roman" w:cs="Times New Roman"/>
            <w:sz w:val="24"/>
            <w:szCs w:val="24"/>
          </w:rPr>
          <w:t>or</w:t>
        </w:r>
      </w:ins>
      <w:ins w:id="184" w:author=". David ." w:date="2023-10-09T11:28:00Z">
        <w:r w:rsidR="00FF46F2">
          <w:rPr>
            <w:rFonts w:ascii="Times New Roman" w:hAnsi="Times New Roman" w:cs="Times New Roman"/>
            <w:sz w:val="24"/>
            <w:szCs w:val="24"/>
          </w:rPr>
          <w:t xml:space="preserve"> chromatic natural images. </w:t>
        </w:r>
      </w:ins>
      <w:ins w:id="185" w:author=". David ." w:date="2023-10-09T11:44:00Z">
        <w:r w:rsidR="00014805">
          <w:rPr>
            <w:rFonts w:ascii="Times New Roman" w:hAnsi="Times New Roman" w:cs="Times New Roman"/>
            <w:sz w:val="24"/>
            <w:szCs w:val="24"/>
          </w:rPr>
          <w:t>The inputs to this model will be th</w:t>
        </w:r>
      </w:ins>
      <w:ins w:id="186" w:author=". David ." w:date="2023-10-09T11:45:00Z">
        <w:r w:rsidR="007359E6">
          <w:rPr>
            <w:rFonts w:ascii="Times New Roman" w:hAnsi="Times New Roman" w:cs="Times New Roman"/>
            <w:sz w:val="24"/>
            <w:szCs w:val="24"/>
          </w:rPr>
          <w:t xml:space="preserve">e LMS cone </w:t>
        </w:r>
        <w:r w:rsidR="007359E6">
          <w:rPr>
            <w:rFonts w:ascii="Times New Roman" w:hAnsi="Times New Roman" w:cs="Times New Roman"/>
            <w:sz w:val="24"/>
            <w:szCs w:val="24"/>
          </w:rPr>
          <w:lastRenderedPageBreak/>
          <w:t xml:space="preserve">responses to a series of natural images. We will then filter </w:t>
        </w:r>
      </w:ins>
      <w:ins w:id="187" w:author=". David ." w:date="2023-10-09T11:46:00Z">
        <w:r w:rsidR="007359E6">
          <w:rPr>
            <w:rFonts w:ascii="Times New Roman" w:hAnsi="Times New Roman" w:cs="Times New Roman"/>
            <w:sz w:val="24"/>
            <w:szCs w:val="24"/>
          </w:rPr>
          <w:t xml:space="preserve">these responses through </w:t>
        </w:r>
      </w:ins>
      <w:ins w:id="188" w:author=". David ." w:date="2023-10-09T11:47:00Z">
        <w:r w:rsidR="007359E6">
          <w:rPr>
            <w:rFonts w:ascii="Times New Roman" w:hAnsi="Times New Roman" w:cs="Times New Roman"/>
            <w:sz w:val="24"/>
            <w:szCs w:val="24"/>
          </w:rPr>
          <w:t xml:space="preserve">three different </w:t>
        </w:r>
      </w:ins>
      <w:ins w:id="189" w:author=". David ." w:date="2023-10-09T11:46:00Z">
        <w:r w:rsidR="007359E6">
          <w:rPr>
            <w:rFonts w:ascii="Times New Roman" w:hAnsi="Times New Roman" w:cs="Times New Roman"/>
            <w:sz w:val="24"/>
            <w:szCs w:val="24"/>
          </w:rPr>
          <w:t>spatial filter</w:t>
        </w:r>
      </w:ins>
      <w:ins w:id="190" w:author=". David ." w:date="2023-10-09T11:47:00Z">
        <w:r w:rsidR="007359E6">
          <w:rPr>
            <w:rFonts w:ascii="Times New Roman" w:hAnsi="Times New Roman" w:cs="Times New Roman"/>
            <w:sz w:val="24"/>
            <w:szCs w:val="24"/>
          </w:rPr>
          <w:t>s (one for each cone)</w:t>
        </w:r>
      </w:ins>
      <w:ins w:id="191" w:author=". David ." w:date="2023-10-09T11:46:00Z">
        <w:r w:rsidR="007359E6">
          <w:rPr>
            <w:rFonts w:ascii="Times New Roman" w:hAnsi="Times New Roman" w:cs="Times New Roman"/>
            <w:sz w:val="24"/>
            <w:szCs w:val="24"/>
          </w:rPr>
          <w:t xml:space="preserve">, </w:t>
        </w:r>
      </w:ins>
      <w:ins w:id="192" w:author=". David ." w:date="2023-10-09T11:47:00Z">
        <w:r w:rsidR="007359E6">
          <w:rPr>
            <w:rFonts w:ascii="Times New Roman" w:hAnsi="Times New Roman" w:cs="Times New Roman"/>
            <w:sz w:val="24"/>
            <w:szCs w:val="24"/>
          </w:rPr>
          <w:t xml:space="preserve">followed with an output non-linearity. The weights of the filter </w:t>
        </w:r>
      </w:ins>
      <w:ins w:id="193" w:author=". David ." w:date="2023-10-09T11:46:00Z">
        <w:r w:rsidR="007359E6">
          <w:rPr>
            <w:rFonts w:ascii="Times New Roman" w:hAnsi="Times New Roman" w:cs="Times New Roman"/>
            <w:sz w:val="24"/>
            <w:szCs w:val="24"/>
          </w:rPr>
          <w:t xml:space="preserve">will be </w:t>
        </w:r>
      </w:ins>
      <w:ins w:id="194" w:author=". David ." w:date="2023-10-09T11:47:00Z">
        <w:r w:rsidR="007359E6">
          <w:rPr>
            <w:rFonts w:ascii="Times New Roman" w:hAnsi="Times New Roman" w:cs="Times New Roman"/>
            <w:sz w:val="24"/>
            <w:szCs w:val="24"/>
          </w:rPr>
          <w:t>fit t</w:t>
        </w:r>
      </w:ins>
      <w:ins w:id="195" w:author=". David ." w:date="2023-10-09T11:46:00Z">
        <w:r w:rsidR="007359E6">
          <w:rPr>
            <w:rFonts w:ascii="Times New Roman" w:hAnsi="Times New Roman" w:cs="Times New Roman"/>
            <w:sz w:val="24"/>
            <w:szCs w:val="24"/>
          </w:rPr>
          <w:t xml:space="preserve">o optimize the mutual information between the cone inputs and the RGC outputs. </w:t>
        </w:r>
      </w:ins>
      <w:ins w:id="196" w:author=". David ." w:date="2023-10-09T11:52:00Z">
        <w:r w:rsidR="007359E6">
          <w:rPr>
            <w:rFonts w:ascii="Times New Roman" w:hAnsi="Times New Roman" w:cs="Times New Roman"/>
            <w:sz w:val="24"/>
            <w:szCs w:val="24"/>
          </w:rPr>
          <w:t>Consistent with</w:t>
        </w:r>
      </w:ins>
      <w:ins w:id="197" w:author=". David ." w:date="2023-10-09T11:48:00Z">
        <w:r w:rsidR="007359E6">
          <w:rPr>
            <w:rFonts w:ascii="Times New Roman" w:hAnsi="Times New Roman" w:cs="Times New Roman"/>
            <w:sz w:val="24"/>
            <w:szCs w:val="24"/>
          </w:rPr>
          <w:t xml:space="preserve"> efficient coding</w:t>
        </w:r>
      </w:ins>
      <w:ins w:id="198" w:author=". David ." w:date="2023-10-09T11:52:00Z">
        <w:r w:rsidR="007359E6">
          <w:rPr>
            <w:rFonts w:ascii="Times New Roman" w:hAnsi="Times New Roman" w:cs="Times New Roman"/>
            <w:sz w:val="24"/>
            <w:szCs w:val="24"/>
          </w:rPr>
          <w:t xml:space="preserve"> principles</w:t>
        </w:r>
      </w:ins>
      <w:ins w:id="199" w:author=". David ." w:date="2023-10-09T11:48:00Z">
        <w:r w:rsidR="007359E6">
          <w:rPr>
            <w:rFonts w:ascii="Times New Roman" w:hAnsi="Times New Roman" w:cs="Times New Roman"/>
            <w:sz w:val="24"/>
            <w:szCs w:val="24"/>
          </w:rPr>
          <w:t xml:space="preserve">, there will be </w:t>
        </w:r>
      </w:ins>
      <w:ins w:id="200" w:author=". David ." w:date="2023-10-09T11:51:00Z">
        <w:r w:rsidR="007359E6">
          <w:rPr>
            <w:rFonts w:ascii="Times New Roman" w:hAnsi="Times New Roman" w:cs="Times New Roman"/>
            <w:sz w:val="24"/>
            <w:szCs w:val="24"/>
          </w:rPr>
          <w:t xml:space="preserve">a constraint on the total firing rate across all neurons. </w:t>
        </w:r>
      </w:ins>
      <w:ins w:id="201" w:author=". David ." w:date="2023-10-09T11:52:00Z">
        <w:r w:rsidR="007359E6">
          <w:rPr>
            <w:rFonts w:ascii="Times New Roman" w:hAnsi="Times New Roman" w:cs="Times New Roman"/>
            <w:sz w:val="24"/>
            <w:szCs w:val="24"/>
          </w:rPr>
          <w:t xml:space="preserve">To </w:t>
        </w:r>
      </w:ins>
      <w:ins w:id="202" w:author=". David ." w:date="2023-10-09T11:53:00Z">
        <w:r w:rsidR="007359E6">
          <w:rPr>
            <w:rFonts w:ascii="Times New Roman" w:hAnsi="Times New Roman" w:cs="Times New Roman"/>
            <w:sz w:val="24"/>
            <w:szCs w:val="24"/>
          </w:rPr>
          <w:t>model the center versus the periphery, we will change the number of</w:t>
        </w:r>
      </w:ins>
      <w:ins w:id="203" w:author=". David ." w:date="2023-10-09T11:54:00Z">
        <w:r w:rsidR="007359E6">
          <w:rPr>
            <w:rFonts w:ascii="Times New Roman" w:hAnsi="Times New Roman" w:cs="Times New Roman"/>
            <w:sz w:val="24"/>
            <w:szCs w:val="24"/>
          </w:rPr>
          <w:t xml:space="preserve"> outputs</w:t>
        </w:r>
      </w:ins>
      <w:ins w:id="204" w:author=". David ." w:date="2023-10-09T11:53:00Z">
        <w:r w:rsidR="007359E6">
          <w:rPr>
            <w:rFonts w:ascii="Times New Roman" w:hAnsi="Times New Roman" w:cs="Times New Roman"/>
            <w:sz w:val="24"/>
            <w:szCs w:val="24"/>
          </w:rPr>
          <w:t xml:space="preserve"> </w:t>
        </w:r>
      </w:ins>
      <w:ins w:id="205" w:author=". David ." w:date="2023-10-09T11:54:00Z">
        <w:r w:rsidR="007359E6">
          <w:rPr>
            <w:rFonts w:ascii="Times New Roman" w:hAnsi="Times New Roman" w:cs="Times New Roman"/>
            <w:sz w:val="24"/>
            <w:szCs w:val="24"/>
          </w:rPr>
          <w:t xml:space="preserve">RGCs relative to the number of input cones. Preliminary results suggest that </w:t>
        </w:r>
      </w:ins>
      <w:ins w:id="206" w:author=". David ." w:date="2023-10-09T11:55:00Z">
        <w:r w:rsidR="008703FF">
          <w:rPr>
            <w:rFonts w:ascii="Times New Roman" w:hAnsi="Times New Roman" w:cs="Times New Roman"/>
            <w:sz w:val="24"/>
            <w:szCs w:val="24"/>
          </w:rPr>
          <w:t>if we keep th</w:t>
        </w:r>
      </w:ins>
      <w:ins w:id="207" w:author=". David ." w:date="2023-10-09T11:56:00Z">
        <w:r w:rsidR="008703FF">
          <w:rPr>
            <w:rFonts w:ascii="Times New Roman" w:hAnsi="Times New Roman" w:cs="Times New Roman"/>
            <w:sz w:val="24"/>
            <w:szCs w:val="24"/>
          </w:rPr>
          <w:t>e RGCs-cone ratio to 1:1, efficient coding predicts that L and M inputs should be summed.</w:t>
        </w:r>
      </w:ins>
      <w:ins w:id="208" w:author=". David ." w:date="2023-10-09T11:57:00Z">
        <w:r w:rsidR="008703FF">
          <w:rPr>
            <w:rFonts w:ascii="Times New Roman" w:hAnsi="Times New Roman" w:cs="Times New Roman"/>
            <w:sz w:val="24"/>
            <w:szCs w:val="24"/>
          </w:rPr>
          <w:t xml:space="preserve"> We will next</w:t>
        </w:r>
      </w:ins>
      <w:ins w:id="209" w:author=". David ." w:date="2023-10-09T11:58:00Z">
        <w:r w:rsidR="008703FF">
          <w:rPr>
            <w:rFonts w:ascii="Times New Roman" w:hAnsi="Times New Roman" w:cs="Times New Roman"/>
            <w:sz w:val="24"/>
            <w:szCs w:val="24"/>
          </w:rPr>
          <w:t xml:space="preserve"> see if we can replicate chromatic receptive fields in the fovea by</w:t>
        </w:r>
      </w:ins>
      <w:ins w:id="210" w:author=". David ." w:date="2023-10-09T11:57:00Z">
        <w:r w:rsidR="008703FF">
          <w:rPr>
            <w:rFonts w:ascii="Times New Roman" w:hAnsi="Times New Roman" w:cs="Times New Roman"/>
            <w:sz w:val="24"/>
            <w:szCs w:val="24"/>
          </w:rPr>
          <w:t xml:space="preserve"> build</w:t>
        </w:r>
      </w:ins>
      <w:ins w:id="211" w:author=". David ." w:date="2023-10-09T11:58:00Z">
        <w:r w:rsidR="008703FF">
          <w:rPr>
            <w:rFonts w:ascii="Times New Roman" w:hAnsi="Times New Roman" w:cs="Times New Roman"/>
            <w:sz w:val="24"/>
            <w:szCs w:val="24"/>
          </w:rPr>
          <w:t>ing efficient coding</w:t>
        </w:r>
      </w:ins>
      <w:ins w:id="212" w:author=". David ." w:date="2023-10-09T11:57:00Z">
        <w:r w:rsidR="008703FF">
          <w:rPr>
            <w:rFonts w:ascii="Times New Roman" w:hAnsi="Times New Roman" w:cs="Times New Roman"/>
            <w:sz w:val="24"/>
            <w:szCs w:val="24"/>
          </w:rPr>
          <w:t xml:space="preserve"> models with </w:t>
        </w:r>
      </w:ins>
      <w:ins w:id="213" w:author=". David ." w:date="2023-10-09T11:58:00Z">
        <w:r w:rsidR="008703FF">
          <w:rPr>
            <w:rFonts w:ascii="Times New Roman" w:hAnsi="Times New Roman" w:cs="Times New Roman"/>
            <w:sz w:val="24"/>
            <w:szCs w:val="24"/>
          </w:rPr>
          <w:t xml:space="preserve">a 3:1 RGCs-cones ratio. </w:t>
        </w:r>
      </w:ins>
      <w:ins w:id="214" w:author=". David ." w:date="2023-10-09T12:04:00Z">
        <w:r w:rsidR="007F2921">
          <w:rPr>
            <w:rFonts w:ascii="Times New Roman" w:hAnsi="Times New Roman" w:cs="Times New Roman"/>
            <w:sz w:val="24"/>
            <w:szCs w:val="24"/>
          </w:rPr>
          <w:t xml:space="preserve">We will also test whether we can replicate receptive </w:t>
        </w:r>
      </w:ins>
      <w:ins w:id="215" w:author=". David ." w:date="2023-10-09T12:05:00Z">
        <w:r w:rsidR="007F2921">
          <w:rPr>
            <w:rFonts w:ascii="Times New Roman" w:hAnsi="Times New Roman" w:cs="Times New Roman"/>
            <w:sz w:val="24"/>
            <w:szCs w:val="24"/>
          </w:rPr>
          <w:t xml:space="preserve">fields from RGC types other than midget cells, such as parasol and bistratified cells. </w:t>
        </w:r>
      </w:ins>
      <w:moveToRangeStart w:id="216" w:author=". David ." w:date="2023-10-09T11:59:00Z" w:name="move147745185"/>
      <w:moveTo w:id="217" w:author=". David ." w:date="2023-10-09T11:59:00Z">
        <w:r w:rsidR="008703FF" w:rsidRPr="00071D97">
          <w:rPr>
            <w:rFonts w:ascii="Times New Roman" w:hAnsi="Times New Roman" w:cs="Times New Roman"/>
            <w:sz w:val="24"/>
            <w:szCs w:val="24"/>
          </w:rPr>
          <w:t xml:space="preserve">Completion of this aim will allow us to </w:t>
        </w:r>
      </w:moveTo>
      <w:ins w:id="218" w:author=". David ." w:date="2023-10-09T11:59:00Z">
        <w:r w:rsidR="008703FF">
          <w:rPr>
            <w:rFonts w:ascii="Times New Roman" w:hAnsi="Times New Roman" w:cs="Times New Roman"/>
            <w:sz w:val="24"/>
            <w:szCs w:val="24"/>
          </w:rPr>
          <w:t>test whether efficient coding can accurately explain how the retina encodes chromatic information.</w:t>
        </w:r>
      </w:ins>
      <w:moveTo w:id="219" w:author=". David ." w:date="2023-10-09T11:59:00Z">
        <w:del w:id="220" w:author=". David ." w:date="2023-10-09T11:59:00Z">
          <w:r w:rsidR="008703FF" w:rsidRPr="00071D97" w:rsidDel="008703FF">
            <w:rPr>
              <w:rFonts w:ascii="Times New Roman" w:hAnsi="Times New Roman" w:cs="Times New Roman"/>
              <w:sz w:val="24"/>
              <w:szCs w:val="24"/>
            </w:rPr>
            <w:delText>understand why it is efficient for neurons to encode discrepancies between redundant input channels.</w:delText>
          </w:r>
          <w:commentRangeStart w:id="221"/>
          <w:r w:rsidR="008703FF" w:rsidRPr="00071D97" w:rsidDel="008703FF">
            <w:rPr>
              <w:rFonts w:ascii="Times New Roman" w:hAnsi="Times New Roman" w:cs="Times New Roman"/>
              <w:sz w:val="24"/>
              <w:szCs w:val="24"/>
            </w:rPr>
            <w:delText xml:space="preserve">  </w:delText>
          </w:r>
          <w:commentRangeEnd w:id="221"/>
          <w:r w:rsidR="008703FF" w:rsidDel="008703FF">
            <w:rPr>
              <w:rStyle w:val="CommentReference"/>
            </w:rPr>
            <w:commentReference w:id="221"/>
          </w:r>
        </w:del>
      </w:moveTo>
    </w:p>
    <w:moveToRangeEnd w:id="216"/>
    <w:p w14:paraId="366AA12F" w14:textId="77777777" w:rsidR="00014805" w:rsidRDefault="00014805" w:rsidP="00F061E7">
      <w:pPr>
        <w:spacing w:after="0" w:line="240" w:lineRule="auto"/>
        <w:jc w:val="both"/>
        <w:rPr>
          <w:ins w:id="222" w:author=". David ." w:date="2023-10-09T11:43:00Z"/>
          <w:rFonts w:ascii="Times New Roman" w:hAnsi="Times New Roman" w:cs="Times New Roman"/>
          <w:sz w:val="24"/>
          <w:szCs w:val="24"/>
        </w:rPr>
      </w:pPr>
    </w:p>
    <w:p w14:paraId="7CFD7206" w14:textId="6099DCDE" w:rsidR="00071D97" w:rsidDel="00841DD3" w:rsidRDefault="00071D97" w:rsidP="00F061E7">
      <w:pPr>
        <w:spacing w:after="0" w:line="240" w:lineRule="auto"/>
        <w:jc w:val="both"/>
        <w:rPr>
          <w:del w:id="223" w:author=". David ." w:date="2023-10-09T12:00:00Z"/>
          <w:rFonts w:ascii="Times New Roman" w:hAnsi="Times New Roman" w:cs="Times New Roman"/>
          <w:sz w:val="24"/>
          <w:szCs w:val="24"/>
        </w:rPr>
      </w:pPr>
      <w:del w:id="224" w:author=". David ." w:date="2023-10-09T12:00:00Z">
        <w:r w:rsidRPr="00071D97" w:rsidDel="00841DD3">
          <w:rPr>
            <w:rFonts w:ascii="Times New Roman" w:hAnsi="Times New Roman" w:cs="Times New Roman"/>
            <w:sz w:val="24"/>
            <w:szCs w:val="24"/>
          </w:rPr>
          <w:delText xml:space="preserve">The information in these three channels is mostly redundant, with most (~95%) of the information in natural images being achromatic. However, </w:delText>
        </w:r>
        <w:r w:rsidR="009655FF" w:rsidDel="00841DD3">
          <w:rPr>
            <w:rFonts w:ascii="Times New Roman" w:hAnsi="Times New Roman" w:cs="Times New Roman"/>
            <w:sz w:val="24"/>
            <w:szCs w:val="24"/>
          </w:rPr>
          <w:delText>m</w:delText>
        </w:r>
        <w:r w:rsidRPr="00071D97" w:rsidDel="00841DD3">
          <w:rPr>
            <w:rFonts w:ascii="Times New Roman" w:hAnsi="Times New Roman" w:cs="Times New Roman"/>
            <w:sz w:val="24"/>
            <w:szCs w:val="24"/>
          </w:rPr>
          <w:delText xml:space="preserve">ost RGCs’ responses are tuned to colors, with each neuron type processing a specific color channel. </w:delText>
        </w:r>
        <w:commentRangeStart w:id="225"/>
        <w:r w:rsidRPr="00071D97" w:rsidDel="00841DD3">
          <w:rPr>
            <w:rFonts w:ascii="Times New Roman" w:hAnsi="Times New Roman" w:cs="Times New Roman"/>
            <w:sz w:val="24"/>
            <w:szCs w:val="24"/>
          </w:rPr>
          <w:delText xml:space="preserve">My project will reconcile these two principles and explain why encoding chromatic information is the optimal efficient coding strategy for natural images. </w:delText>
        </w:r>
        <w:commentRangeEnd w:id="225"/>
        <w:r w:rsidR="009655FF" w:rsidDel="00841DD3">
          <w:rPr>
            <w:rStyle w:val="CommentReference"/>
          </w:rPr>
          <w:commentReference w:id="225"/>
        </w:r>
        <w:r w:rsidRPr="00071D97" w:rsidDel="00841DD3">
          <w:rPr>
            <w:rFonts w:ascii="Times New Roman" w:hAnsi="Times New Roman" w:cs="Times New Roman"/>
            <w:sz w:val="24"/>
            <w:szCs w:val="24"/>
          </w:rPr>
          <w:delText xml:space="preserve">To do so, I will build and train an efficient coding model </w:delText>
        </w:r>
      </w:del>
      <w:ins w:id="226" w:author="John Pearson" w:date="2023-10-05T08:43:00Z">
        <w:del w:id="227" w:author=". David ." w:date="2023-10-09T12:00:00Z">
          <w:r w:rsidR="00FB4E0E" w:rsidDel="00841DD3">
            <w:rPr>
              <w:rFonts w:ascii="Times New Roman" w:hAnsi="Times New Roman" w:cs="Times New Roman"/>
              <w:sz w:val="24"/>
              <w:szCs w:val="24"/>
            </w:rPr>
            <w:delText xml:space="preserve">based on (K&amp;S, Jun…) </w:delText>
          </w:r>
        </w:del>
      </w:ins>
      <w:del w:id="228" w:author=". David ." w:date="2023-10-09T12:00:00Z">
        <w:r w:rsidR="00F4073E" w:rsidDel="00841DD3">
          <w:rPr>
            <w:rFonts w:ascii="Times New Roman" w:hAnsi="Times New Roman" w:cs="Times New Roman"/>
            <w:sz w:val="24"/>
            <w:szCs w:val="24"/>
          </w:rPr>
          <w:delText xml:space="preserve">to </w:delText>
        </w:r>
        <w:r w:rsidR="00870913" w:rsidDel="00841DD3">
          <w:rPr>
            <w:rFonts w:ascii="Times New Roman" w:hAnsi="Times New Roman" w:cs="Times New Roman"/>
            <w:sz w:val="24"/>
            <w:szCs w:val="24"/>
          </w:rPr>
          <w:delText xml:space="preserve">optimally </w:delText>
        </w:r>
        <w:r w:rsidR="00F4073E" w:rsidDel="00841DD3">
          <w:rPr>
            <w:rFonts w:ascii="Times New Roman" w:hAnsi="Times New Roman" w:cs="Times New Roman"/>
            <w:sz w:val="24"/>
            <w:szCs w:val="24"/>
          </w:rPr>
          <w:delText>encode</w:delText>
        </w:r>
        <w:r w:rsidRPr="00071D97" w:rsidDel="00841DD3">
          <w:rPr>
            <w:rFonts w:ascii="Times New Roman" w:hAnsi="Times New Roman" w:cs="Times New Roman"/>
            <w:sz w:val="24"/>
            <w:szCs w:val="24"/>
          </w:rPr>
          <w:delText xml:space="preserve"> chromatic natural images</w:delText>
        </w:r>
      </w:del>
      <w:ins w:id="229" w:author="John Pearson" w:date="2023-10-05T08:43:00Z">
        <w:del w:id="230" w:author=". David ." w:date="2023-10-09T12:00:00Z">
          <w:r w:rsidR="00FB4E0E" w:rsidDel="00841DD3">
            <w:rPr>
              <w:rFonts w:ascii="Times New Roman" w:hAnsi="Times New Roman" w:cs="Times New Roman"/>
              <w:sz w:val="24"/>
              <w:szCs w:val="24"/>
            </w:rPr>
            <w:delText xml:space="preserve"> (Figure XXX)</w:delText>
          </w:r>
        </w:del>
      </w:ins>
      <w:del w:id="231" w:author=". David ." w:date="2023-10-09T12:00:00Z">
        <w:r w:rsidR="00F4073E" w:rsidDel="00841DD3">
          <w:rPr>
            <w:rFonts w:ascii="Times New Roman" w:hAnsi="Times New Roman" w:cs="Times New Roman"/>
            <w:sz w:val="24"/>
            <w:szCs w:val="24"/>
          </w:rPr>
          <w:delText xml:space="preserve">. </w:delText>
        </w:r>
        <w:r w:rsidR="00FB4E0E" w:rsidDel="00841DD3">
          <w:rPr>
            <w:rFonts w:ascii="Times New Roman" w:hAnsi="Times New Roman" w:cs="Times New Roman"/>
            <w:sz w:val="24"/>
            <w:szCs w:val="24"/>
          </w:rPr>
          <w:delText>In t</w:delText>
        </w:r>
        <w:r w:rsidR="00F4073E" w:rsidDel="00841DD3">
          <w:rPr>
            <w:rFonts w:ascii="Times New Roman" w:hAnsi="Times New Roman" w:cs="Times New Roman"/>
            <w:sz w:val="24"/>
            <w:szCs w:val="24"/>
          </w:rPr>
          <w:delText xml:space="preserve">his model </w:delText>
        </w:r>
        <w:r w:rsidR="00870913" w:rsidDel="00841DD3">
          <w:rPr>
            <w:rFonts w:ascii="Times New Roman" w:hAnsi="Times New Roman" w:cs="Times New Roman"/>
            <w:sz w:val="24"/>
            <w:szCs w:val="24"/>
          </w:rPr>
          <w:delText xml:space="preserve">each weight represents the input from a photoreceptor to a RGC. </w:delText>
        </w:r>
        <w:commentRangeStart w:id="232"/>
        <w:r w:rsidR="00870913" w:rsidDel="00841DD3">
          <w:rPr>
            <w:rFonts w:ascii="Times New Roman" w:hAnsi="Times New Roman" w:cs="Times New Roman"/>
            <w:sz w:val="24"/>
            <w:szCs w:val="24"/>
          </w:rPr>
          <w:delText xml:space="preserve">We omit bipolar cells because their contribution is thought to be roughly linear.  </w:delText>
        </w:r>
        <w:commentRangeEnd w:id="232"/>
        <w:r w:rsidR="00FB4E0E" w:rsidDel="00841DD3">
          <w:rPr>
            <w:rStyle w:val="CommentReference"/>
          </w:rPr>
          <w:commentReference w:id="232"/>
        </w:r>
        <w:r w:rsidR="00870913" w:rsidDel="00841DD3">
          <w:rPr>
            <w:rFonts w:ascii="Times New Roman" w:hAnsi="Times New Roman" w:cs="Times New Roman"/>
            <w:sz w:val="24"/>
            <w:szCs w:val="24"/>
          </w:rPr>
          <w:delText xml:space="preserve">These weights will then be optimized to maximize the mutual information between the natural images and the model RGC, within a limited firing rate constraint. </w:delText>
        </w:r>
      </w:del>
      <w:moveFromRangeStart w:id="233" w:author=". David ." w:date="2023-10-09T11:59:00Z" w:name="move147745185"/>
      <w:moveFrom w:id="234" w:author=". David ." w:date="2023-10-09T11:59:00Z">
        <w:del w:id="235" w:author=". David ." w:date="2023-10-09T12:00:00Z">
          <w:r w:rsidRPr="00071D97" w:rsidDel="00841DD3">
            <w:rPr>
              <w:rFonts w:ascii="Times New Roman" w:hAnsi="Times New Roman" w:cs="Times New Roman"/>
              <w:sz w:val="24"/>
              <w:szCs w:val="24"/>
            </w:rPr>
            <w:delText>Completion of this aim will allow us to understand why it is efficient for neurons to encode discrepancies between redundant input channels.</w:delText>
          </w:r>
          <w:commentRangeStart w:id="236"/>
          <w:r w:rsidRPr="00071D97" w:rsidDel="00841DD3">
            <w:rPr>
              <w:rFonts w:ascii="Times New Roman" w:hAnsi="Times New Roman" w:cs="Times New Roman"/>
              <w:sz w:val="24"/>
              <w:szCs w:val="24"/>
            </w:rPr>
            <w:delText xml:space="preserve">  </w:delText>
          </w:r>
          <w:commentRangeEnd w:id="236"/>
          <w:r w:rsidR="00FB4E0E" w:rsidDel="00841DD3">
            <w:rPr>
              <w:rStyle w:val="CommentReference"/>
            </w:rPr>
            <w:commentReference w:id="236"/>
          </w:r>
        </w:del>
      </w:moveFrom>
      <w:moveFromRangeEnd w:id="233"/>
    </w:p>
    <w:p w14:paraId="69BFFF79" w14:textId="09BB0FA9" w:rsidR="00737E11" w:rsidDel="00841DD3" w:rsidRDefault="00737E11" w:rsidP="00F061E7">
      <w:pPr>
        <w:spacing w:after="0" w:line="240" w:lineRule="auto"/>
        <w:jc w:val="both"/>
        <w:rPr>
          <w:del w:id="237" w:author=". David ." w:date="2023-10-09T12:00:00Z"/>
          <w:rFonts w:ascii="Times New Roman" w:hAnsi="Times New Roman" w:cs="Times New Roman"/>
          <w:sz w:val="24"/>
          <w:szCs w:val="24"/>
        </w:rPr>
      </w:pPr>
    </w:p>
    <w:p w14:paraId="1C370A28" w14:textId="68548628" w:rsidR="00737E11" w:rsidDel="00841DD3" w:rsidRDefault="00737E11" w:rsidP="00F061E7">
      <w:pPr>
        <w:spacing w:after="0" w:line="240" w:lineRule="auto"/>
        <w:jc w:val="both"/>
        <w:rPr>
          <w:del w:id="238" w:author=". David ." w:date="2023-10-09T12:00:00Z"/>
          <w:rFonts w:ascii="Times New Roman" w:hAnsi="Times New Roman" w:cs="Times New Roman"/>
          <w:sz w:val="24"/>
          <w:szCs w:val="24"/>
        </w:rPr>
      </w:pPr>
    </w:p>
    <w:p w14:paraId="61A41D79" w14:textId="0DAB9C7A" w:rsidR="00EE04FE" w:rsidRPr="00071D97" w:rsidDel="00841DD3" w:rsidRDefault="00EE04FE" w:rsidP="00F061E7">
      <w:pPr>
        <w:spacing w:after="0" w:line="240" w:lineRule="auto"/>
        <w:jc w:val="both"/>
        <w:rPr>
          <w:del w:id="239" w:author=". David ." w:date="2023-10-09T12:00:00Z"/>
          <w:rFonts w:ascii="Times New Roman" w:hAnsi="Times New Roman" w:cs="Times New Roman"/>
          <w:sz w:val="24"/>
          <w:szCs w:val="24"/>
        </w:rPr>
      </w:pPr>
    </w:p>
    <w:p w14:paraId="0B797752" w14:textId="5A9EF9DE" w:rsidR="005E2EC5" w:rsidRDefault="00071D97" w:rsidP="00F061E7">
      <w:pPr>
        <w:spacing w:after="0" w:line="240" w:lineRule="auto"/>
        <w:jc w:val="both"/>
        <w:rPr>
          <w:ins w:id="240" w:author=". David ." w:date="2023-10-09T13:30:00Z"/>
          <w:rFonts w:ascii="Times New Roman" w:hAnsi="Times New Roman" w:cs="Times New Roman"/>
          <w:sz w:val="24"/>
          <w:szCs w:val="24"/>
        </w:rPr>
      </w:pPr>
      <w:r w:rsidRPr="00071D97">
        <w:rPr>
          <w:rFonts w:ascii="Times New Roman" w:hAnsi="Times New Roman" w:cs="Times New Roman"/>
          <w:b/>
          <w:bCs/>
          <w:sz w:val="24"/>
          <w:szCs w:val="24"/>
        </w:rPr>
        <w:t xml:space="preserve">Aim 2: </w:t>
      </w:r>
      <w:del w:id="241" w:author="John Pearson" w:date="2023-10-05T08:46:00Z">
        <w:r w:rsidRPr="00071D97" w:rsidDel="00FB4E0E">
          <w:rPr>
            <w:rFonts w:ascii="Times New Roman" w:hAnsi="Times New Roman" w:cs="Times New Roman"/>
            <w:sz w:val="24"/>
            <w:szCs w:val="24"/>
          </w:rPr>
          <w:delText>Determine how the retina should encode spatiotemporal correlations across inputs</w:delText>
        </w:r>
      </w:del>
      <w:ins w:id="242" w:author=". David ." w:date="2023-10-09T12:01:00Z">
        <w:r w:rsidR="005D4A51">
          <w:rPr>
            <w:rFonts w:ascii="Times New Roman" w:hAnsi="Times New Roman" w:cs="Times New Roman"/>
            <w:sz w:val="24"/>
            <w:szCs w:val="24"/>
          </w:rPr>
          <w:t>Test whether efficient coding models can explain why some RGCs are motion-selective</w:t>
        </w:r>
      </w:ins>
      <w:ins w:id="243" w:author="John Pearson" w:date="2023-10-05T08:46:00Z">
        <w:del w:id="244" w:author=". David ." w:date="2023-10-09T12:01:00Z">
          <w:r w:rsidR="00FB4E0E" w:rsidDel="005D4A51">
            <w:rPr>
              <w:rFonts w:ascii="Times New Roman" w:hAnsi="Times New Roman" w:cs="Times New Roman"/>
              <w:sz w:val="24"/>
              <w:szCs w:val="24"/>
            </w:rPr>
            <w:delText>Derive efficient coding predictions in the presence of correlated input noise</w:delText>
          </w:r>
        </w:del>
      </w:ins>
    </w:p>
    <w:p w14:paraId="03CA4DC4" w14:textId="4881A327" w:rsidR="005E2EC5" w:rsidRPr="00071D97" w:rsidDel="008A6F6A" w:rsidRDefault="002F46EC" w:rsidP="00F061E7">
      <w:pPr>
        <w:spacing w:after="0" w:line="240" w:lineRule="auto"/>
        <w:jc w:val="both"/>
        <w:rPr>
          <w:del w:id="245" w:author=". David ." w:date="2023-10-09T23:13:00Z"/>
          <w:rFonts w:ascii="Times New Roman" w:hAnsi="Times New Roman" w:cs="Times New Roman"/>
          <w:sz w:val="24"/>
          <w:szCs w:val="24"/>
        </w:rPr>
      </w:pPr>
      <w:ins w:id="246" w:author=". David ." w:date="2023-10-09T22:23:00Z">
        <w:r>
          <w:rPr>
            <w:rFonts w:ascii="Times New Roman" w:hAnsi="Times New Roman" w:cs="Times New Roman"/>
            <w:sz w:val="24"/>
            <w:szCs w:val="24"/>
          </w:rPr>
          <w:t xml:space="preserve">Visual scenes are typically </w:t>
        </w:r>
      </w:ins>
      <w:ins w:id="247" w:author=". David ." w:date="2023-10-09T22:24:00Z">
        <w:r>
          <w:rPr>
            <w:rFonts w:ascii="Times New Roman" w:hAnsi="Times New Roman" w:cs="Times New Roman"/>
            <w:sz w:val="24"/>
            <w:szCs w:val="24"/>
          </w:rPr>
          <w:t>in m</w:t>
        </w:r>
      </w:ins>
      <w:ins w:id="248" w:author=". David ." w:date="2023-10-09T22:32:00Z">
        <w:r w:rsidR="00A5745E">
          <w:rPr>
            <w:rFonts w:ascii="Times New Roman" w:hAnsi="Times New Roman" w:cs="Times New Roman"/>
            <w:sz w:val="24"/>
            <w:szCs w:val="24"/>
          </w:rPr>
          <w:t>otion</w:t>
        </w:r>
      </w:ins>
      <w:ins w:id="249" w:author=". David ." w:date="2023-10-09T22:23:00Z">
        <w:r>
          <w:rPr>
            <w:rFonts w:ascii="Times New Roman" w:hAnsi="Times New Roman" w:cs="Times New Roman"/>
            <w:sz w:val="24"/>
            <w:szCs w:val="24"/>
          </w:rPr>
          <w:t>, either because of objects moving or optic flow from our own movements.</w:t>
        </w:r>
      </w:ins>
      <w:ins w:id="250" w:author=". David ." w:date="2023-10-09T22:30:00Z">
        <w:r w:rsidR="00F843DF">
          <w:rPr>
            <w:rFonts w:ascii="Times New Roman" w:hAnsi="Times New Roman" w:cs="Times New Roman"/>
            <w:sz w:val="24"/>
            <w:szCs w:val="24"/>
          </w:rPr>
          <w:t xml:space="preserve"> </w:t>
        </w:r>
      </w:ins>
      <w:ins w:id="251" w:author=". David ." w:date="2023-10-09T22:36:00Z">
        <w:r w:rsidR="00B73569">
          <w:rPr>
            <w:rFonts w:ascii="Times New Roman" w:hAnsi="Times New Roman" w:cs="Times New Roman"/>
            <w:sz w:val="24"/>
            <w:szCs w:val="24"/>
          </w:rPr>
          <w:t>While</w:t>
        </w:r>
      </w:ins>
      <w:ins w:id="252" w:author=". David ." w:date="2023-10-09T22:39:00Z">
        <w:r w:rsidR="005765C6">
          <w:rPr>
            <w:rFonts w:ascii="Times New Roman" w:hAnsi="Times New Roman" w:cs="Times New Roman"/>
            <w:sz w:val="24"/>
            <w:szCs w:val="24"/>
          </w:rPr>
          <w:t xml:space="preserve"> the encoding of visual motion</w:t>
        </w:r>
      </w:ins>
      <w:ins w:id="253" w:author=". David ." w:date="2023-10-09T22:36:00Z">
        <w:r w:rsidR="00B73569">
          <w:rPr>
            <w:rFonts w:ascii="Times New Roman" w:hAnsi="Times New Roman" w:cs="Times New Roman"/>
            <w:sz w:val="24"/>
            <w:szCs w:val="24"/>
          </w:rPr>
          <w:t xml:space="preserve"> has historically been thought to be</w:t>
        </w:r>
      </w:ins>
      <w:ins w:id="254" w:author=". David ." w:date="2023-10-09T22:40:00Z">
        <w:r w:rsidR="005765C6">
          <w:rPr>
            <w:rFonts w:ascii="Times New Roman" w:hAnsi="Times New Roman" w:cs="Times New Roman"/>
            <w:sz w:val="24"/>
            <w:szCs w:val="24"/>
          </w:rPr>
          <w:t xml:space="preserve"> achieved</w:t>
        </w:r>
      </w:ins>
      <w:ins w:id="255" w:author=". David ." w:date="2023-10-09T22:36:00Z">
        <w:r w:rsidR="00B73569">
          <w:rPr>
            <w:rFonts w:ascii="Times New Roman" w:hAnsi="Times New Roman" w:cs="Times New Roman"/>
            <w:sz w:val="24"/>
            <w:szCs w:val="24"/>
          </w:rPr>
          <w:t xml:space="preserve"> in the </w:t>
        </w:r>
      </w:ins>
      <w:ins w:id="256" w:author=". David ." w:date="2023-10-09T22:39:00Z">
        <w:r w:rsidR="005765C6">
          <w:rPr>
            <w:rFonts w:ascii="Times New Roman" w:hAnsi="Times New Roman" w:cs="Times New Roman"/>
            <w:sz w:val="24"/>
            <w:szCs w:val="24"/>
          </w:rPr>
          <w:t xml:space="preserve">primary visual and medial temporal </w:t>
        </w:r>
      </w:ins>
      <w:ins w:id="257" w:author=". David ." w:date="2023-10-09T22:40:00Z">
        <w:r w:rsidR="005765C6">
          <w:rPr>
            <w:rFonts w:ascii="Times New Roman" w:hAnsi="Times New Roman" w:cs="Times New Roman"/>
            <w:sz w:val="24"/>
            <w:szCs w:val="24"/>
          </w:rPr>
          <w:t>cortices</w:t>
        </w:r>
      </w:ins>
      <w:ins w:id="258" w:author=". David ." w:date="2023-10-09T22:39:00Z">
        <w:r w:rsidR="005765C6">
          <w:rPr>
            <w:rFonts w:ascii="Times New Roman" w:hAnsi="Times New Roman" w:cs="Times New Roman"/>
            <w:sz w:val="24"/>
            <w:szCs w:val="24"/>
          </w:rPr>
          <w:t xml:space="preserve">, </w:t>
        </w:r>
      </w:ins>
      <w:ins w:id="259" w:author=". David ." w:date="2023-10-09T22:40:00Z">
        <w:r w:rsidR="005765C6">
          <w:rPr>
            <w:rFonts w:ascii="Times New Roman" w:hAnsi="Times New Roman" w:cs="Times New Roman"/>
            <w:sz w:val="24"/>
            <w:szCs w:val="24"/>
          </w:rPr>
          <w:t>it is now known that motion-encoding starts as early as the retina.</w:t>
        </w:r>
      </w:ins>
      <w:ins w:id="260" w:author=". David ." w:date="2023-10-09T22:41:00Z">
        <w:r w:rsidR="005765C6">
          <w:rPr>
            <w:rFonts w:ascii="Times New Roman" w:hAnsi="Times New Roman" w:cs="Times New Roman"/>
            <w:sz w:val="24"/>
            <w:szCs w:val="24"/>
          </w:rPr>
          <w:t xml:space="preserve"> </w:t>
        </w:r>
      </w:ins>
      <w:ins w:id="261" w:author=". David ." w:date="2023-10-09T22:42:00Z">
        <w:r w:rsidR="005765C6">
          <w:rPr>
            <w:rFonts w:ascii="Times New Roman" w:hAnsi="Times New Roman" w:cs="Times New Roman"/>
            <w:sz w:val="24"/>
            <w:szCs w:val="24"/>
          </w:rPr>
          <w:t xml:space="preserve">Several subtypes of </w:t>
        </w:r>
      </w:ins>
      <w:ins w:id="262" w:author=". David ." w:date="2023-10-09T22:43:00Z">
        <w:r w:rsidR="005765C6">
          <w:rPr>
            <w:rFonts w:ascii="Times New Roman" w:hAnsi="Times New Roman" w:cs="Times New Roman"/>
            <w:sz w:val="24"/>
            <w:szCs w:val="24"/>
          </w:rPr>
          <w:t>r</w:t>
        </w:r>
      </w:ins>
      <w:ins w:id="263" w:author=". David ." w:date="2023-10-09T22:41:00Z">
        <w:r w:rsidR="005765C6">
          <w:rPr>
            <w:rFonts w:ascii="Times New Roman" w:hAnsi="Times New Roman" w:cs="Times New Roman"/>
            <w:sz w:val="24"/>
            <w:szCs w:val="24"/>
          </w:rPr>
          <w:t xml:space="preserve">etinal ganglion cells (RGCs) are direction-selective, </w:t>
        </w:r>
      </w:ins>
      <w:ins w:id="264" w:author=". David ." w:date="2023-10-09T22:44:00Z">
        <w:r w:rsidR="005765C6">
          <w:rPr>
            <w:rFonts w:ascii="Times New Roman" w:hAnsi="Times New Roman" w:cs="Times New Roman"/>
            <w:sz w:val="24"/>
            <w:szCs w:val="24"/>
          </w:rPr>
          <w:t>each of which responds most strongly to object motion in a different preferred direction.</w:t>
        </w:r>
      </w:ins>
      <w:ins w:id="265" w:author=". David ." w:date="2023-10-09T23:04:00Z">
        <w:r w:rsidR="00B65F74">
          <w:rPr>
            <w:rFonts w:ascii="Times New Roman" w:hAnsi="Times New Roman" w:cs="Times New Roman"/>
            <w:sz w:val="24"/>
            <w:szCs w:val="24"/>
          </w:rPr>
          <w:t xml:space="preserve"> However, </w:t>
        </w:r>
      </w:ins>
      <w:ins w:id="266" w:author=". David ." w:date="2023-10-09T23:05:00Z">
        <w:r w:rsidR="00B65F74">
          <w:rPr>
            <w:rFonts w:ascii="Times New Roman" w:hAnsi="Times New Roman" w:cs="Times New Roman"/>
            <w:sz w:val="24"/>
            <w:szCs w:val="24"/>
          </w:rPr>
          <w:t xml:space="preserve">the efficient coding predictions for how RGCs should encode motion is currently unknown. Making such predictions requires building a spatiotemporal efficient coding model, which is technically challenging. </w:t>
        </w:r>
      </w:ins>
      <w:ins w:id="267" w:author=". David ." w:date="2023-10-09T23:06:00Z">
        <w:r w:rsidR="00B65F74">
          <w:rPr>
            <w:rFonts w:ascii="Times New Roman" w:hAnsi="Times New Roman" w:cs="Times New Roman"/>
            <w:sz w:val="24"/>
            <w:szCs w:val="24"/>
          </w:rPr>
          <w:t>My lab previously accomplished this feat by making specific assumptions about the s</w:t>
        </w:r>
      </w:ins>
      <w:ins w:id="268" w:author=". David ." w:date="2023-10-09T23:07:00Z">
        <w:r w:rsidR="00B65F74">
          <w:rPr>
            <w:rFonts w:ascii="Times New Roman" w:hAnsi="Times New Roman" w:cs="Times New Roman"/>
            <w:sz w:val="24"/>
            <w:szCs w:val="24"/>
          </w:rPr>
          <w:t>tructure</w:t>
        </w:r>
      </w:ins>
      <w:ins w:id="269" w:author=". David ." w:date="2023-10-09T23:06:00Z">
        <w:r w:rsidR="00B65F74">
          <w:rPr>
            <w:rFonts w:ascii="Times New Roman" w:hAnsi="Times New Roman" w:cs="Times New Roman"/>
            <w:sz w:val="24"/>
            <w:szCs w:val="24"/>
          </w:rPr>
          <w:t xml:space="preserve"> of </w:t>
        </w:r>
      </w:ins>
      <w:ins w:id="270" w:author=". David ." w:date="2023-10-09T23:07:00Z">
        <w:r w:rsidR="00B65F74">
          <w:rPr>
            <w:rFonts w:ascii="Times New Roman" w:hAnsi="Times New Roman" w:cs="Times New Roman"/>
            <w:sz w:val="24"/>
            <w:szCs w:val="24"/>
          </w:rPr>
          <w:t xml:space="preserve">spatiotemporal receptive fields. More specifically, we assumed </w:t>
        </w:r>
        <w:r w:rsidR="00B65F74">
          <w:rPr>
            <w:rFonts w:ascii="Times New Roman" w:hAnsi="Times New Roman" w:cs="Times New Roman"/>
            <w:sz w:val="24"/>
            <w:szCs w:val="24"/>
          </w:rPr>
          <w:t>that how receptive fields change across space is independent from how receptive fields changes across time; an assumption termed “space-time separability”</w:t>
        </w:r>
      </w:ins>
      <w:ins w:id="271" w:author=". David ." w:date="2023-10-09T23:08:00Z">
        <w:r w:rsidR="00B65F74">
          <w:rPr>
            <w:rFonts w:ascii="Times New Roman" w:hAnsi="Times New Roman" w:cs="Times New Roman"/>
            <w:sz w:val="24"/>
            <w:szCs w:val="24"/>
          </w:rPr>
          <w:t>. A limitation of t</w:t>
        </w:r>
      </w:ins>
      <w:ins w:id="272" w:author=". David ." w:date="2023-10-09T22:47:00Z">
        <w:r w:rsidR="001805C2">
          <w:rPr>
            <w:rFonts w:ascii="Times New Roman" w:hAnsi="Times New Roman" w:cs="Times New Roman"/>
            <w:sz w:val="24"/>
            <w:szCs w:val="24"/>
          </w:rPr>
          <w:t xml:space="preserve">his model </w:t>
        </w:r>
      </w:ins>
      <w:ins w:id="273" w:author=". David ." w:date="2023-10-09T23:08:00Z">
        <w:r w:rsidR="00B65F74">
          <w:rPr>
            <w:rFonts w:ascii="Times New Roman" w:hAnsi="Times New Roman" w:cs="Times New Roman"/>
            <w:sz w:val="24"/>
            <w:szCs w:val="24"/>
          </w:rPr>
          <w:t xml:space="preserve">is that it </w:t>
        </w:r>
      </w:ins>
      <w:ins w:id="274" w:author=". David ." w:date="2023-10-09T22:47:00Z">
        <w:r w:rsidR="001805C2">
          <w:rPr>
            <w:rFonts w:ascii="Times New Roman" w:hAnsi="Times New Roman" w:cs="Times New Roman"/>
            <w:sz w:val="24"/>
            <w:szCs w:val="24"/>
          </w:rPr>
          <w:t>fails to replicate direction</w:t>
        </w:r>
      </w:ins>
      <w:ins w:id="275" w:author=". David ." w:date="2023-10-09T13:48:00Z">
        <w:r w:rsidR="00010491">
          <w:rPr>
            <w:rFonts w:ascii="Times New Roman" w:hAnsi="Times New Roman" w:cs="Times New Roman"/>
            <w:sz w:val="24"/>
            <w:szCs w:val="24"/>
          </w:rPr>
          <w:t>-selectiv</w:t>
        </w:r>
      </w:ins>
      <w:ins w:id="276" w:author=". David ." w:date="2023-10-09T22:09:00Z">
        <w:r w:rsidR="000A22B2">
          <w:rPr>
            <w:rFonts w:ascii="Times New Roman" w:hAnsi="Times New Roman" w:cs="Times New Roman"/>
            <w:sz w:val="24"/>
            <w:szCs w:val="24"/>
          </w:rPr>
          <w:t>ity</w:t>
        </w:r>
      </w:ins>
      <w:ins w:id="277" w:author=". David ." w:date="2023-10-09T23:08:00Z">
        <w:r w:rsidR="00B65F74">
          <w:rPr>
            <w:rFonts w:ascii="Times New Roman" w:hAnsi="Times New Roman" w:cs="Times New Roman"/>
            <w:sz w:val="24"/>
            <w:szCs w:val="24"/>
          </w:rPr>
          <w:t xml:space="preserve">. </w:t>
        </w:r>
      </w:ins>
      <w:ins w:id="278" w:author=". David ." w:date="2023-10-09T23:09:00Z">
        <w:r w:rsidR="00B65F74">
          <w:rPr>
            <w:rFonts w:ascii="Times New Roman" w:hAnsi="Times New Roman" w:cs="Times New Roman"/>
            <w:sz w:val="24"/>
            <w:szCs w:val="24"/>
          </w:rPr>
          <w:t xml:space="preserve">We strongly suspect this limitation is due </w:t>
        </w:r>
      </w:ins>
      <w:ins w:id="279" w:author=". David ." w:date="2023-10-09T22:47:00Z">
        <w:r w:rsidR="001805C2">
          <w:rPr>
            <w:rFonts w:ascii="Times New Roman" w:hAnsi="Times New Roman" w:cs="Times New Roman"/>
            <w:sz w:val="24"/>
            <w:szCs w:val="24"/>
          </w:rPr>
          <w:t>to the assumption of</w:t>
        </w:r>
      </w:ins>
      <w:ins w:id="280" w:author=". David ." w:date="2023-10-09T22:13:00Z">
        <w:r w:rsidR="00172A83">
          <w:rPr>
            <w:rFonts w:ascii="Times New Roman" w:hAnsi="Times New Roman" w:cs="Times New Roman"/>
            <w:sz w:val="24"/>
            <w:szCs w:val="24"/>
          </w:rPr>
          <w:t xml:space="preserve"> space-time separability. To test whether we can explain motion-selectivity in RG</w:t>
        </w:r>
      </w:ins>
      <w:ins w:id="281" w:author=". David ." w:date="2023-10-09T22:14:00Z">
        <w:r w:rsidR="00172A83">
          <w:rPr>
            <w:rFonts w:ascii="Times New Roman" w:hAnsi="Times New Roman" w:cs="Times New Roman"/>
            <w:sz w:val="24"/>
            <w:szCs w:val="24"/>
          </w:rPr>
          <w:t xml:space="preserve">Cs from efficient coding principles, </w:t>
        </w:r>
      </w:ins>
      <w:ins w:id="282" w:author=". David ." w:date="2023-10-09T23:09:00Z">
        <w:r w:rsidR="00B65F74">
          <w:rPr>
            <w:rFonts w:ascii="Times New Roman" w:hAnsi="Times New Roman" w:cs="Times New Roman"/>
            <w:sz w:val="24"/>
            <w:szCs w:val="24"/>
          </w:rPr>
          <w:t xml:space="preserve">I </w:t>
        </w:r>
      </w:ins>
      <w:ins w:id="283" w:author=". David ." w:date="2023-10-09T22:14:00Z">
        <w:r w:rsidR="00172A83">
          <w:rPr>
            <w:rFonts w:ascii="Times New Roman" w:hAnsi="Times New Roman" w:cs="Times New Roman"/>
            <w:sz w:val="24"/>
            <w:szCs w:val="24"/>
          </w:rPr>
          <w:t xml:space="preserve">will </w:t>
        </w:r>
      </w:ins>
      <w:ins w:id="284" w:author=". David ." w:date="2023-10-09T22:16:00Z">
        <w:r w:rsidR="00172A83">
          <w:rPr>
            <w:rFonts w:ascii="Times New Roman" w:hAnsi="Times New Roman" w:cs="Times New Roman"/>
            <w:sz w:val="24"/>
            <w:szCs w:val="24"/>
          </w:rPr>
          <w:t>build an efficient coding model that estimates receptive field</w:t>
        </w:r>
      </w:ins>
      <w:ins w:id="285" w:author=". David ." w:date="2023-10-09T22:17:00Z">
        <w:r w:rsidR="00A93AA8">
          <w:rPr>
            <w:rFonts w:ascii="Times New Roman" w:hAnsi="Times New Roman" w:cs="Times New Roman"/>
            <w:sz w:val="24"/>
            <w:szCs w:val="24"/>
          </w:rPr>
          <w:t xml:space="preserve">s that are not space-time separable. </w:t>
        </w:r>
      </w:ins>
      <w:ins w:id="286" w:author=". David ." w:date="2023-10-09T23:09:00Z">
        <w:r w:rsidR="008A6F6A">
          <w:rPr>
            <w:rFonts w:ascii="Times New Roman" w:hAnsi="Times New Roman" w:cs="Times New Roman"/>
            <w:sz w:val="24"/>
            <w:szCs w:val="24"/>
          </w:rPr>
          <w:t xml:space="preserve">This model will be conceptually similar to the one from Aim 1, where the inputs to </w:t>
        </w:r>
      </w:ins>
      <w:ins w:id="287" w:author=". David ." w:date="2023-10-09T23:10:00Z">
        <w:r w:rsidR="008A6F6A">
          <w:rPr>
            <w:rFonts w:ascii="Times New Roman" w:hAnsi="Times New Roman" w:cs="Times New Roman"/>
            <w:sz w:val="24"/>
            <w:szCs w:val="24"/>
          </w:rPr>
          <w:t>model RGCs come from multiple channel</w:t>
        </w:r>
      </w:ins>
      <w:ins w:id="288" w:author=". David ." w:date="2023-10-09T23:12:00Z">
        <w:r w:rsidR="008A6F6A">
          <w:rPr>
            <w:rFonts w:ascii="Times New Roman" w:hAnsi="Times New Roman" w:cs="Times New Roman"/>
            <w:sz w:val="24"/>
            <w:szCs w:val="24"/>
          </w:rPr>
          <w:t>s</w:t>
        </w:r>
      </w:ins>
      <w:ins w:id="289" w:author=". David ." w:date="2023-10-09T23:10:00Z">
        <w:r w:rsidR="008A6F6A">
          <w:rPr>
            <w:rFonts w:ascii="Times New Roman" w:hAnsi="Times New Roman" w:cs="Times New Roman"/>
            <w:sz w:val="24"/>
            <w:szCs w:val="24"/>
          </w:rPr>
          <w:t xml:space="preserve">, each of which represents a different latency. Completion of this </w:t>
        </w:r>
        <w:r w:rsidR="008A6F6A" w:rsidRPr="00071D97">
          <w:rPr>
            <w:rFonts w:ascii="Times New Roman" w:hAnsi="Times New Roman" w:cs="Times New Roman"/>
            <w:sz w:val="24"/>
            <w:szCs w:val="24"/>
          </w:rPr>
          <w:t xml:space="preserve">aim will </w:t>
        </w:r>
      </w:ins>
      <w:ins w:id="290" w:author=". David ." w:date="2023-10-09T23:11:00Z">
        <w:r w:rsidR="008A6F6A">
          <w:rPr>
            <w:rFonts w:ascii="Times New Roman" w:hAnsi="Times New Roman" w:cs="Times New Roman"/>
            <w:sz w:val="24"/>
            <w:szCs w:val="24"/>
          </w:rPr>
          <w:t xml:space="preserve">solve efficient coding for </w:t>
        </w:r>
      </w:ins>
      <w:ins w:id="291" w:author=". David ." w:date="2023-10-09T23:12:00Z">
        <w:r w:rsidR="008A6F6A">
          <w:rPr>
            <w:rFonts w:ascii="Times New Roman" w:hAnsi="Times New Roman" w:cs="Times New Roman"/>
            <w:sz w:val="24"/>
            <w:szCs w:val="24"/>
          </w:rPr>
          <w:t xml:space="preserve">motion in natural images, which we will be able to compare to experimental data from both the literature and from our collaboration with Greg </w:t>
        </w:r>
      </w:ins>
      <w:ins w:id="292" w:author=". David ." w:date="2023-10-09T23:13:00Z">
        <w:r w:rsidR="008A6F6A">
          <w:rPr>
            <w:rFonts w:ascii="Times New Roman" w:hAnsi="Times New Roman" w:cs="Times New Roman"/>
            <w:sz w:val="24"/>
            <w:szCs w:val="24"/>
          </w:rPr>
          <w:t xml:space="preserve">Field at UCLA. </w:t>
        </w:r>
      </w:ins>
    </w:p>
    <w:p w14:paraId="4EAB0361" w14:textId="48E5D579" w:rsidR="00071D97" w:rsidRPr="00071D97" w:rsidDel="008A6F6A" w:rsidRDefault="00071D97" w:rsidP="00F061E7">
      <w:pPr>
        <w:spacing w:after="0" w:line="240" w:lineRule="auto"/>
        <w:jc w:val="both"/>
        <w:rPr>
          <w:del w:id="293" w:author=". David ." w:date="2023-10-09T23:13:00Z"/>
          <w:rFonts w:ascii="Times New Roman" w:hAnsi="Times New Roman" w:cs="Times New Roman"/>
          <w:sz w:val="24"/>
          <w:szCs w:val="24"/>
        </w:rPr>
      </w:pPr>
      <w:commentRangeStart w:id="294"/>
      <w:del w:id="295" w:author=". David ." w:date="2023-10-09T23:13:00Z">
        <w:r w:rsidRPr="00071D97" w:rsidDel="008A6F6A">
          <w:rPr>
            <w:rFonts w:ascii="Times New Roman" w:hAnsi="Times New Roman" w:cs="Times New Roman"/>
            <w:sz w:val="24"/>
            <w:szCs w:val="24"/>
          </w:rPr>
          <w:delText>Hypothesis: We can replicate how the retina encodes motion from efficient coding principles</w:delText>
        </w:r>
        <w:commentRangeEnd w:id="294"/>
        <w:r w:rsidR="00FB4E0E" w:rsidDel="008A6F6A">
          <w:rPr>
            <w:rStyle w:val="CommentReference"/>
          </w:rPr>
          <w:commentReference w:id="294"/>
        </w:r>
        <w:r w:rsidRPr="00071D97" w:rsidDel="008A6F6A">
          <w:rPr>
            <w:rFonts w:ascii="Times New Roman" w:hAnsi="Times New Roman" w:cs="Times New Roman"/>
            <w:sz w:val="24"/>
            <w:szCs w:val="24"/>
          </w:rPr>
          <w:delText xml:space="preserve"> </w:delText>
        </w:r>
      </w:del>
    </w:p>
    <w:p w14:paraId="11AD8FE2" w14:textId="25B1B507" w:rsidR="00071D97" w:rsidRPr="00071D97" w:rsidDel="008A6F6A" w:rsidRDefault="00071D97" w:rsidP="00F061E7">
      <w:pPr>
        <w:spacing w:after="0" w:line="240" w:lineRule="auto"/>
        <w:jc w:val="both"/>
        <w:rPr>
          <w:del w:id="296" w:author=". David ." w:date="2023-10-09T23:13:00Z"/>
          <w:rFonts w:ascii="Times New Roman" w:hAnsi="Times New Roman" w:cs="Times New Roman"/>
          <w:sz w:val="24"/>
          <w:szCs w:val="24"/>
        </w:rPr>
      </w:pPr>
      <w:del w:id="297" w:author=". David ." w:date="2023-10-09T23:13:00Z">
        <w:r w:rsidRPr="00071D97" w:rsidDel="008A6F6A">
          <w:rPr>
            <w:rFonts w:ascii="Times New Roman" w:hAnsi="Times New Roman" w:cs="Times New Roman"/>
            <w:sz w:val="24"/>
            <w:szCs w:val="24"/>
          </w:rPr>
          <w:delText xml:space="preserve">Neuronal activity is not only correlated in both space and time, but spatial and temporal correlations also </w:delText>
        </w:r>
        <w:commentRangeStart w:id="298"/>
        <w:r w:rsidRPr="00071D97" w:rsidDel="008A6F6A">
          <w:rPr>
            <w:rFonts w:ascii="Times New Roman" w:hAnsi="Times New Roman" w:cs="Times New Roman"/>
            <w:sz w:val="24"/>
            <w:szCs w:val="24"/>
          </w:rPr>
          <w:delText>interact with each other</w:delText>
        </w:r>
        <w:commentRangeEnd w:id="298"/>
        <w:r w:rsidR="00FB4E0E" w:rsidDel="008A6F6A">
          <w:rPr>
            <w:rStyle w:val="CommentReference"/>
          </w:rPr>
          <w:commentReference w:id="298"/>
        </w:r>
        <w:r w:rsidRPr="00071D97" w:rsidDel="008A6F6A">
          <w:rPr>
            <w:rFonts w:ascii="Times New Roman" w:hAnsi="Times New Roman" w:cs="Times New Roman"/>
            <w:sz w:val="24"/>
            <w:szCs w:val="24"/>
          </w:rPr>
          <w:delText xml:space="preserve">. The most prominent example of this phenomenon is motion, where we can predict the future location of a moving object based on its current location and velocity. </w:delText>
        </w:r>
        <w:commentRangeStart w:id="299"/>
        <w:r w:rsidRPr="00071D97" w:rsidDel="008A6F6A">
          <w:rPr>
            <w:rFonts w:ascii="Times New Roman" w:hAnsi="Times New Roman" w:cs="Times New Roman"/>
            <w:sz w:val="24"/>
            <w:szCs w:val="24"/>
          </w:rPr>
          <w:delText>While it is clear that the efficient coding strategy for RGCs should include encoding motion, what exactly this strategy is – how many neurons should process motion and what should their spatiotemporal receptive fields be– is still unclear</w:delText>
        </w:r>
        <w:r w:rsidRPr="00071D97" w:rsidDel="008A6F6A">
          <w:rPr>
            <w:rFonts w:ascii="Times New Roman" w:hAnsi="Times New Roman" w:cs="Times New Roman"/>
            <w:i/>
            <w:iCs/>
            <w:sz w:val="24"/>
            <w:szCs w:val="24"/>
          </w:rPr>
          <w:delText xml:space="preserve">. My working hypothesis is that the efficient coding strategy for encoding motion in natural images will replicate experimental findings about motion encoding in RGCs. </w:delText>
        </w:r>
        <w:commentRangeEnd w:id="299"/>
        <w:r w:rsidR="00FB4E0E" w:rsidDel="008A6F6A">
          <w:rPr>
            <w:rStyle w:val="CommentReference"/>
          </w:rPr>
          <w:commentReference w:id="299"/>
        </w:r>
        <w:r w:rsidRPr="00071D97" w:rsidDel="008A6F6A">
          <w:rPr>
            <w:rFonts w:ascii="Times New Roman" w:hAnsi="Times New Roman" w:cs="Times New Roman"/>
            <w:sz w:val="24"/>
            <w:szCs w:val="24"/>
          </w:rPr>
          <w:delText xml:space="preserve">To answer this question, I will extend the previous spatiotemporal efficient coding model from my lab </w:delText>
        </w:r>
        <w:commentRangeStart w:id="300"/>
        <w:r w:rsidRPr="00071D97" w:rsidDel="008A6F6A">
          <w:rPr>
            <w:rFonts w:ascii="Times New Roman" w:hAnsi="Times New Roman" w:cs="Times New Roman"/>
            <w:sz w:val="24"/>
            <w:szCs w:val="24"/>
          </w:rPr>
          <w:delText>to be spatiotemporally inseparable; that is, the model will be able to learn a receptive field that changes across time</w:delText>
        </w:r>
        <w:commentRangeEnd w:id="300"/>
        <w:r w:rsidR="00FB4E0E" w:rsidDel="008A6F6A">
          <w:rPr>
            <w:rStyle w:val="CommentReference"/>
          </w:rPr>
          <w:commentReference w:id="300"/>
        </w:r>
        <w:r w:rsidRPr="00071D97" w:rsidDel="008A6F6A">
          <w:rPr>
            <w:rFonts w:ascii="Times New Roman" w:hAnsi="Times New Roman" w:cs="Times New Roman"/>
            <w:sz w:val="24"/>
            <w:szCs w:val="24"/>
          </w:rPr>
          <w:delText xml:space="preserve">, a crucial property to encode motion. Completion of this aim will enlighten us as to whether how the retina encodes motion can be fully explained by the efficient coding hypothesis. </w:delText>
        </w:r>
      </w:del>
    </w:p>
    <w:p w14:paraId="20168435" w14:textId="1793D693" w:rsidR="00946DCA" w:rsidRDefault="00FB4E0E" w:rsidP="00F061E7">
      <w:pPr>
        <w:spacing w:after="0" w:line="240" w:lineRule="auto"/>
        <w:jc w:val="both"/>
        <w:rPr>
          <w:ins w:id="301" w:author=". David ." w:date="2023-10-09T12:02:00Z"/>
          <w:rFonts w:cstheme="minorHAnsi"/>
        </w:rPr>
      </w:pPr>
      <w:ins w:id="302" w:author="John Pearson" w:date="2023-10-05T08:51:00Z">
        <w:del w:id="303" w:author=". David ." w:date="2023-10-09T23:13:00Z">
          <w:r w:rsidDel="008A6F6A">
            <w:rPr>
              <w:rFonts w:cstheme="minorHAnsi"/>
            </w:rPr>
            <w:delText>Whole paragraph about what we will learn and why this matters</w:delText>
          </w:r>
        </w:del>
      </w:ins>
    </w:p>
    <w:p w14:paraId="1E92037B" w14:textId="55F892C5" w:rsidR="00B27457" w:rsidDel="00B27457" w:rsidRDefault="00B27457" w:rsidP="00B27457">
      <w:pPr>
        <w:spacing w:line="480" w:lineRule="auto"/>
        <w:rPr>
          <w:del w:id="304" w:author=". David ." w:date="2023-10-09T23:41:00Z"/>
          <w:rFonts w:asciiTheme="majorHAnsi" w:eastAsiaTheme="majorEastAsia" w:hAnsiTheme="majorHAnsi" w:cstheme="majorBidi"/>
          <w:color w:val="2F5496" w:themeColor="accent1" w:themeShade="BF"/>
          <w:kern w:val="0"/>
          <w:sz w:val="32"/>
          <w:szCs w:val="32"/>
          <w14:ligatures w14:val="none"/>
        </w:rPr>
      </w:pPr>
    </w:p>
    <w:p w14:paraId="222C3ED2" w14:textId="3C2384FB" w:rsidR="00B27457" w:rsidDel="00B27457" w:rsidRDefault="00B27457" w:rsidP="00B27457">
      <w:pPr>
        <w:spacing w:line="480" w:lineRule="auto"/>
        <w:rPr>
          <w:del w:id="305" w:author=". David ." w:date="2023-10-09T23:41:00Z"/>
          <w:rFonts w:asciiTheme="majorHAnsi" w:eastAsiaTheme="majorEastAsia" w:hAnsiTheme="majorHAnsi" w:cstheme="majorBidi"/>
          <w:color w:val="2F5496" w:themeColor="accent1" w:themeShade="BF"/>
          <w:kern w:val="0"/>
          <w:sz w:val="32"/>
          <w:szCs w:val="32"/>
          <w14:ligatures w14:val="none"/>
        </w:rPr>
      </w:pPr>
    </w:p>
    <w:p w14:paraId="105A17BE" w14:textId="5B6C7B7B" w:rsidR="00B27457" w:rsidRPr="00B27457" w:rsidDel="00B27457" w:rsidRDefault="00B27457" w:rsidP="00B27457">
      <w:pPr>
        <w:pStyle w:val="EndNoteBibliography"/>
        <w:rPr>
          <w:del w:id="306" w:author=". David ." w:date="2023-10-09T23:41:00Z"/>
        </w:rPr>
      </w:pPr>
      <w:del w:id="307" w:author=". David ." w:date="2023-10-09T23:41:00Z">
        <w:r w:rsidDel="00B27457">
          <w:fldChar w:fldCharType="begin"/>
        </w:r>
        <w:r w:rsidDel="00B27457">
          <w:delInstrText xml:space="preserve"> ADDIN EN.REFLIST </w:delInstrText>
        </w:r>
        <w:r w:rsidDel="00B27457">
          <w:fldChar w:fldCharType="separate"/>
        </w:r>
        <w:r w:rsidRPr="00B27457" w:rsidDel="00B27457">
          <w:delText xml:space="preserve">Jun, N. Y., et al. (2022). "Efficient coding, channel capacity, and the emergence of retinal mosaics." </w:delText>
        </w:r>
        <w:r w:rsidRPr="00B27457" w:rsidDel="00B27457">
          <w:rPr>
            <w:u w:val="single"/>
          </w:rPr>
          <w:delText>Advances in neural information processing systems</w:delText>
        </w:r>
        <w:r w:rsidRPr="00B27457" w:rsidDel="00B27457">
          <w:delText xml:space="preserve"> </w:delText>
        </w:r>
        <w:r w:rsidRPr="00B27457" w:rsidDel="00B27457">
          <w:rPr>
            <w:b/>
          </w:rPr>
          <w:delText>35</w:delText>
        </w:r>
        <w:r w:rsidRPr="00B27457" w:rsidDel="00B27457">
          <w:delText>: 32311-32324.</w:delText>
        </w:r>
      </w:del>
    </w:p>
    <w:p w14:paraId="19E67912" w14:textId="41EC9607" w:rsidR="00B27457" w:rsidRPr="00B27457" w:rsidDel="00B27457" w:rsidRDefault="00B27457" w:rsidP="00B27457">
      <w:pPr>
        <w:pStyle w:val="EndNoteBibliography"/>
        <w:ind w:left="720" w:hanging="720"/>
        <w:rPr>
          <w:del w:id="308" w:author=". David ." w:date="2023-10-09T23:41:00Z"/>
        </w:rPr>
      </w:pPr>
      <w:del w:id="309" w:author=". David ." w:date="2023-10-09T23:41:00Z">
        <w:r w:rsidRPr="00B27457" w:rsidDel="00B27457">
          <w:tab/>
        </w:r>
      </w:del>
    </w:p>
    <w:p w14:paraId="1ED6250B" w14:textId="2C446489" w:rsidR="00772495" w:rsidRDefault="00B27457" w:rsidP="00B27457">
      <w:pPr>
        <w:spacing w:line="480" w:lineRule="auto"/>
        <w:rPr>
          <w:rFonts w:asciiTheme="majorHAnsi" w:eastAsiaTheme="majorEastAsia" w:hAnsiTheme="majorHAnsi" w:cstheme="majorBidi"/>
          <w:color w:val="2F5496" w:themeColor="accent1" w:themeShade="BF"/>
          <w:kern w:val="0"/>
          <w:sz w:val="32"/>
          <w:szCs w:val="32"/>
          <w14:ligatures w14:val="none"/>
        </w:rPr>
      </w:pPr>
      <w:del w:id="310" w:author=". David ." w:date="2023-10-09T23:41:00Z">
        <w:r w:rsidDel="00B27457">
          <w:rPr>
            <w:rFonts w:asciiTheme="majorHAnsi" w:eastAsiaTheme="majorEastAsia" w:hAnsiTheme="majorHAnsi" w:cstheme="majorBidi"/>
            <w:color w:val="2F5496" w:themeColor="accent1" w:themeShade="BF"/>
            <w:kern w:val="0"/>
            <w:sz w:val="32"/>
            <w:szCs w:val="32"/>
            <w14:ligatures w14:val="none"/>
          </w:rPr>
          <w:fldChar w:fldCharType="end"/>
        </w:r>
      </w:del>
    </w:p>
    <w:sectPr w:rsidR="00772495" w:rsidSect="00071D97">
      <w:headerReference w:type="default" r:id="rId11"/>
      <w:endnotePr>
        <w:numFmt w:val="decimal"/>
      </w:endnotePr>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John Pearson" w:date="2023-10-05T08:24:00Z" w:initials="JMP">
    <w:p w14:paraId="65AF23D8" w14:textId="77777777" w:rsidR="00175C62" w:rsidRDefault="00175C62" w:rsidP="000072DC">
      <w:r>
        <w:rPr>
          <w:rStyle w:val="CommentReference"/>
        </w:rPr>
        <w:annotationRef/>
      </w:r>
      <w:r>
        <w:rPr>
          <w:color w:val="000000"/>
          <w:sz w:val="20"/>
          <w:szCs w:val="20"/>
        </w:rPr>
        <w:t>These should all have citations</w:t>
      </w:r>
    </w:p>
  </w:comment>
  <w:comment w:id="14" w:author="John Pearson" w:date="2023-10-05T08:25:00Z" w:initials="JMP">
    <w:p w14:paraId="6BF8AB40" w14:textId="77777777" w:rsidR="00175C62" w:rsidRDefault="00175C62" w:rsidP="00007342">
      <w:r>
        <w:rPr>
          <w:rStyle w:val="CommentReference"/>
        </w:rPr>
        <w:annotationRef/>
      </w:r>
      <w:r>
        <w:rPr>
          <w:color w:val="000000"/>
          <w:sz w:val="20"/>
          <w:szCs w:val="20"/>
        </w:rPr>
        <w:t>If it’s been so successful, you should have a bunch of citations. Not sure about NSERC formatting requirements, but you can always number citations to save space if needed. Here, I’d move citations to the end of the sentence.</w:t>
      </w:r>
    </w:p>
  </w:comment>
  <w:comment w:id="123" w:author="John Pearson" w:date="2023-10-05T08:39:00Z" w:initials="JMP">
    <w:p w14:paraId="7642FD31" w14:textId="77777777" w:rsidR="009655FF" w:rsidRDefault="009655FF" w:rsidP="00BA5AC6">
      <w:r>
        <w:rPr>
          <w:rStyle w:val="CommentReference"/>
        </w:rPr>
        <w:annotationRef/>
      </w:r>
      <w:r>
        <w:rPr>
          <w:color w:val="000000"/>
          <w:sz w:val="20"/>
          <w:szCs w:val="20"/>
        </w:rPr>
        <w:t>You haven’t defined this acronym. Or said that it’s the output layer of the retina, whose axons form the optic nerve. This is information you should tell reviewers.</w:t>
      </w:r>
    </w:p>
  </w:comment>
  <w:comment w:id="3" w:author="John Pearson" w:date="2023-10-05T08:33:00Z" w:initials="JMP">
    <w:p w14:paraId="2B3A8F19" w14:textId="51C62F21" w:rsidR="009655FF" w:rsidRDefault="009655FF" w:rsidP="00712A30">
      <w:r>
        <w:rPr>
          <w:rStyle w:val="CommentReference"/>
        </w:rPr>
        <w:annotationRef/>
      </w:r>
      <w:r>
        <w:rPr>
          <w:color w:val="000000"/>
          <w:sz w:val="20"/>
          <w:szCs w:val="20"/>
        </w:rPr>
        <w:t>Two big-picture comments. I think you want to have your first paragraph encapsulate the whole proposal. So you want to finish this paragraph by saying “EC has been particularly successful in the retina; recent work has carried this even farther by doing X and Y; my goal is to extend these results by P and Q, which will allow us to understand Z.</w:t>
      </w:r>
    </w:p>
    <w:p w14:paraId="00906E7A" w14:textId="77777777" w:rsidR="009655FF" w:rsidRDefault="009655FF" w:rsidP="00712A30"/>
    <w:p w14:paraId="3FEB013B" w14:textId="77777777" w:rsidR="009655FF" w:rsidRDefault="009655FF" w:rsidP="00712A30">
      <w:r>
        <w:rPr>
          <w:color w:val="000000"/>
          <w:sz w:val="20"/>
          <w:szCs w:val="20"/>
        </w:rPr>
        <w:t>Then the rest of this paragraph (the review) needs to be expanded by a lot. Not using all the available space in a grant is a huge crime. The review section here should be at least two full paragraphs: one on previous successes of efficient coding in retina and one on K&amp;S model and our elaborations. And you probably owe a paragraph before either of those (paragraph 2) explaining basics of retinal circuits and physiology. (Na Young had a nice little diagram of the basic cell types in her proposal that wouldn’t take up much space.)</w:t>
      </w:r>
    </w:p>
    <w:p w14:paraId="359B1624" w14:textId="77777777" w:rsidR="009655FF" w:rsidRDefault="009655FF" w:rsidP="00712A30"/>
    <w:p w14:paraId="7B84747B" w14:textId="77777777" w:rsidR="009655FF" w:rsidRDefault="009655FF" w:rsidP="00712A30">
      <w:r>
        <w:rPr>
          <w:color w:val="000000"/>
          <w:sz w:val="20"/>
          <w:szCs w:val="20"/>
        </w:rPr>
        <w:t>Remember that many different types of reviewers might read this, and reviewers are lazy and short on time. Not everybody will remember ON and OFF pathways or other features. You have to introduce this stuff, and right now, you have space.</w:t>
      </w:r>
    </w:p>
  </w:comment>
  <w:comment w:id="4" w:author="John Pearson" w:date="2023-10-05T08:41:00Z" w:initials="JMP">
    <w:p w14:paraId="0371E4ED" w14:textId="77777777" w:rsidR="009655FF" w:rsidRDefault="009655FF" w:rsidP="00F87D4E">
      <w:r>
        <w:rPr>
          <w:rStyle w:val="CommentReference"/>
        </w:rPr>
        <w:annotationRef/>
      </w:r>
      <w:r>
        <w:rPr>
          <w:color w:val="000000"/>
          <w:sz w:val="20"/>
          <w:szCs w:val="20"/>
        </w:rPr>
        <w:t>And you need lots more citations! Show you know the literature!</w:t>
      </w:r>
    </w:p>
  </w:comment>
  <w:comment w:id="129" w:author="John Pearson" w:date="2023-10-05T08:34:00Z" w:initials="JMP">
    <w:p w14:paraId="72C0FEA1" w14:textId="52CF8960" w:rsidR="009655FF" w:rsidRDefault="009655FF" w:rsidP="00CA2EFE">
      <w:r>
        <w:rPr>
          <w:rStyle w:val="CommentReference"/>
        </w:rPr>
        <w:annotationRef/>
      </w:r>
      <w:r>
        <w:rPr>
          <w:color w:val="000000"/>
          <w:sz w:val="20"/>
          <w:szCs w:val="20"/>
        </w:rPr>
        <w:t>I’m not sure I agree with this as a general summary. If, e.g., inputs are uncorrelated or carry independent info, EC models don’t necessarily do this.</w:t>
      </w:r>
    </w:p>
  </w:comment>
  <w:comment w:id="132" w:author="John Pearson" w:date="2023-10-05T08:34:00Z" w:initials="JMP">
    <w:p w14:paraId="164FC55A" w14:textId="77777777" w:rsidR="009655FF" w:rsidRDefault="009655FF" w:rsidP="00CA4520">
      <w:r>
        <w:rPr>
          <w:rStyle w:val="CommentReference"/>
        </w:rPr>
        <w:annotationRef/>
      </w:r>
      <w:r>
        <w:rPr>
          <w:color w:val="000000"/>
          <w:sz w:val="20"/>
          <w:szCs w:val="20"/>
        </w:rPr>
        <w:t>How does something have an input channel across time?</w:t>
      </w:r>
    </w:p>
  </w:comment>
  <w:comment w:id="134" w:author="John Pearson" w:date="2023-10-05T08:35:00Z" w:initials="JMP">
    <w:p w14:paraId="651123CB" w14:textId="77777777" w:rsidR="009655FF" w:rsidRDefault="009655FF" w:rsidP="00520B19">
      <w:r>
        <w:rPr>
          <w:rStyle w:val="CommentReference"/>
        </w:rPr>
        <w:annotationRef/>
      </w:r>
      <w:r>
        <w:rPr>
          <w:color w:val="000000"/>
          <w:sz w:val="20"/>
          <w:szCs w:val="20"/>
        </w:rPr>
        <w:t>I think this will be hard for most readers who are not immersed in the problem to parse. If you just say it’s got highly correlated inputs, I think you’re fine.</w:t>
      </w:r>
    </w:p>
  </w:comment>
  <w:comment w:id="137" w:author="John Pearson" w:date="2023-10-05T08:35:00Z" w:initials="JMP">
    <w:p w14:paraId="20C9A1F5" w14:textId="77777777" w:rsidR="009655FF" w:rsidRDefault="009655FF" w:rsidP="00767F46">
      <w:r>
        <w:rPr>
          <w:rStyle w:val="CommentReference"/>
        </w:rPr>
        <w:annotationRef/>
      </w:r>
      <w:r>
        <w:rPr>
          <w:color w:val="000000"/>
          <w:sz w:val="20"/>
          <w:szCs w:val="20"/>
        </w:rPr>
        <w:t>Perhaps too hyperbolic.</w:t>
      </w:r>
    </w:p>
  </w:comment>
  <w:comment w:id="127" w:author="John Pearson" w:date="2023-10-05T08:36:00Z" w:initials="JMP">
    <w:p w14:paraId="60118D05" w14:textId="77777777" w:rsidR="009655FF" w:rsidRDefault="009655FF" w:rsidP="00A14FB4">
      <w:r>
        <w:rPr>
          <w:rStyle w:val="CommentReference"/>
        </w:rPr>
        <w:annotationRef/>
      </w:r>
      <w:r>
        <w:rPr>
          <w:color w:val="000000"/>
          <w:sz w:val="20"/>
          <w:szCs w:val="20"/>
        </w:rPr>
        <w:t>I know you’re trying here, but it still doesn’t read as if these two aims flow from the same big idea.</w:t>
      </w:r>
    </w:p>
  </w:comment>
  <w:comment w:id="148" w:author="John Pearson" w:date="2023-10-05T08:37:00Z" w:initials="JMP">
    <w:p w14:paraId="22A3EDE2" w14:textId="77777777" w:rsidR="009655FF" w:rsidRDefault="009655FF" w:rsidP="004136F5">
      <w:r>
        <w:rPr>
          <w:rStyle w:val="CommentReference"/>
        </w:rPr>
        <w:annotationRef/>
      </w:r>
      <w:r>
        <w:rPr>
          <w:color w:val="000000"/>
          <w:sz w:val="20"/>
          <w:szCs w:val="20"/>
        </w:rPr>
        <w:t xml:space="preserve">I’m not sure I like breaking out the hypothesis like this. One, because it’s not very specific. Two, because it takes up a lot of space, and by the time you’re done, you’ll need the space. </w:t>
      </w:r>
    </w:p>
  </w:comment>
  <w:comment w:id="153" w:author="John Pearson" w:date="2023-10-05T08:38:00Z" w:initials="JMP">
    <w:p w14:paraId="458BF17B" w14:textId="77777777" w:rsidR="009655FF" w:rsidRDefault="009655FF" w:rsidP="00CF028E">
      <w:r>
        <w:rPr>
          <w:rStyle w:val="CommentReference"/>
        </w:rPr>
        <w:annotationRef/>
      </w:r>
      <w:r>
        <w:rPr>
          <w:color w:val="000000"/>
          <w:sz w:val="20"/>
          <w:szCs w:val="20"/>
        </w:rPr>
        <w:t>Again, for dummies like me, it wouldn’t hurt to say that this roughly corresponds to RGB.</w:t>
      </w:r>
    </w:p>
  </w:comment>
  <w:comment w:id="221" w:author="John Pearson" w:date="2023-10-05T08:46:00Z" w:initials="JMP">
    <w:p w14:paraId="51A4E248" w14:textId="77777777" w:rsidR="008703FF" w:rsidRDefault="008703FF" w:rsidP="008703FF">
      <w:r>
        <w:rPr>
          <w:rStyle w:val="CommentReference"/>
        </w:rPr>
        <w:annotationRef/>
      </w:r>
      <w:r>
        <w:rPr>
          <w:color w:val="000000"/>
          <w:sz w:val="20"/>
          <w:szCs w:val="20"/>
        </w:rPr>
        <w:t>Okay, things you’re missing here: how will you do this, exactly: what changes will you make to the model? How will it be optimized? What do you expect to find? What will we learn at the end of this?</w:t>
      </w:r>
    </w:p>
  </w:comment>
  <w:comment w:id="225" w:author="John Pearson" w:date="2023-10-05T08:41:00Z" w:initials="JMP">
    <w:p w14:paraId="75AA52CE" w14:textId="77777777" w:rsidR="009655FF" w:rsidRDefault="009655FF" w:rsidP="009E5C75">
      <w:r>
        <w:rPr>
          <w:rStyle w:val="CommentReference"/>
        </w:rPr>
        <w:annotationRef/>
      </w:r>
      <w:r>
        <w:rPr>
          <w:color w:val="000000"/>
          <w:sz w:val="20"/>
          <w:szCs w:val="20"/>
        </w:rPr>
        <w:t>You are not citing previous work on this here, which (at least in the linear case) does solve this problem. You have to cite Atick, Li, and Redlich, as well as Buschbaum &amp; Gottschalk and Lee, Wachter, and Sejnowski. Show that you know what’s out there!</w:t>
      </w:r>
    </w:p>
  </w:comment>
  <w:comment w:id="232" w:author="John Pearson" w:date="2023-10-05T08:45:00Z" w:initials="JMP">
    <w:p w14:paraId="6D469940" w14:textId="77777777" w:rsidR="00FB4E0E" w:rsidRDefault="00FB4E0E" w:rsidP="00065992">
      <w:r>
        <w:rPr>
          <w:rStyle w:val="CommentReference"/>
        </w:rPr>
        <w:annotationRef/>
      </w:r>
      <w:r>
        <w:rPr>
          <w:color w:val="000000"/>
          <w:sz w:val="20"/>
          <w:szCs w:val="20"/>
        </w:rPr>
        <w:t>We omit bipolar cells because the model is just an efficient coding model of what RGCs should do. It’s not a biophysical model in the sense that each layer or part corresponds to a piece of the biology. It’s a model that would still make predictions even if we knew nothing about the internal organization of the retina.</w:t>
      </w:r>
    </w:p>
  </w:comment>
  <w:comment w:id="236" w:author="John Pearson" w:date="2023-10-05T08:46:00Z" w:initials="JMP">
    <w:p w14:paraId="40726930" w14:textId="77777777" w:rsidR="00FB4E0E" w:rsidRDefault="00FB4E0E" w:rsidP="00254E62">
      <w:r>
        <w:rPr>
          <w:rStyle w:val="CommentReference"/>
        </w:rPr>
        <w:annotationRef/>
      </w:r>
      <w:r>
        <w:rPr>
          <w:color w:val="000000"/>
          <w:sz w:val="20"/>
          <w:szCs w:val="20"/>
        </w:rPr>
        <w:t>Okay, things you’re missing here: how will you do this, exactly: what changes will you make to the model? How will it be optimized? What do you expect to find? What will we learn at the end of this?</w:t>
      </w:r>
    </w:p>
  </w:comment>
  <w:comment w:id="294" w:author="John Pearson" w:date="2023-10-05T08:46:00Z" w:initials="JMP">
    <w:p w14:paraId="64D0D369" w14:textId="1ED01CC4" w:rsidR="00FB4E0E" w:rsidRDefault="00FB4E0E" w:rsidP="00F34D36">
      <w:r>
        <w:rPr>
          <w:rStyle w:val="CommentReference"/>
        </w:rPr>
        <w:annotationRef/>
      </w:r>
      <w:r w:rsidR="00ED780B">
        <w:rPr>
          <w:rStyle w:val="CommentReference"/>
        </w:rPr>
        <w:t xml:space="preserve"> </w:t>
      </w:r>
    </w:p>
  </w:comment>
  <w:comment w:id="298" w:author="John Pearson" w:date="2023-10-05T08:47:00Z" w:initials="JMP">
    <w:p w14:paraId="634666DF" w14:textId="77777777" w:rsidR="00FB4E0E" w:rsidRDefault="00FB4E0E" w:rsidP="007E4BF5">
      <w:r>
        <w:rPr>
          <w:rStyle w:val="CommentReference"/>
        </w:rPr>
        <w:annotationRef/>
      </w:r>
      <w:r>
        <w:rPr>
          <w:color w:val="000000"/>
          <w:sz w:val="20"/>
          <w:szCs w:val="20"/>
        </w:rPr>
        <w:t>I don’t think this is the best phrasing.</w:t>
      </w:r>
    </w:p>
  </w:comment>
  <w:comment w:id="299" w:author="John Pearson" w:date="2023-10-05T08:49:00Z" w:initials="JMP">
    <w:p w14:paraId="4B231C0D" w14:textId="77777777" w:rsidR="00FB4E0E" w:rsidRDefault="00FB4E0E" w:rsidP="00E51722">
      <w:r>
        <w:rPr>
          <w:rStyle w:val="CommentReference"/>
        </w:rPr>
        <w:annotationRef/>
      </w:r>
      <w:r>
        <w:rPr>
          <w:color w:val="000000"/>
          <w:sz w:val="20"/>
          <w:szCs w:val="20"/>
        </w:rPr>
        <w:t>You need to tell me what’s known about motion encoding in RGCs. You can probably tighten a bit by saying that efficient coding will predict the formation of motion-selective cells.</w:t>
      </w:r>
    </w:p>
  </w:comment>
  <w:comment w:id="300" w:author="John Pearson" w:date="2023-10-05T08:51:00Z" w:initials="JMP">
    <w:p w14:paraId="6E8AC77A" w14:textId="77777777" w:rsidR="00FB4E0E" w:rsidRDefault="00FB4E0E" w:rsidP="00ED4080">
      <w:r>
        <w:rPr>
          <w:rStyle w:val="CommentReference"/>
        </w:rPr>
        <w:annotationRef/>
      </w:r>
      <w:r>
        <w:rPr>
          <w:color w:val="000000"/>
          <w:sz w:val="20"/>
          <w:szCs w:val="20"/>
        </w:rPr>
        <w:t>If you tell me what’s already known, then this won’t seem to come out of nowhere. If the empirical finding is that receptive fields change across time, then state that, and you can say that previous models couldn’t capture this phenomenon, but you will be able to study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AF23D8" w15:done="0"/>
  <w15:commentEx w15:paraId="6BF8AB40" w15:done="0"/>
  <w15:commentEx w15:paraId="7642FD31" w15:done="0"/>
  <w15:commentEx w15:paraId="7B84747B" w15:done="0"/>
  <w15:commentEx w15:paraId="0371E4ED" w15:paraIdParent="7B84747B" w15:done="0"/>
  <w15:commentEx w15:paraId="72C0FEA1" w15:done="0"/>
  <w15:commentEx w15:paraId="164FC55A" w15:done="1"/>
  <w15:commentEx w15:paraId="651123CB" w15:done="0"/>
  <w15:commentEx w15:paraId="20C9A1F5" w15:done="1"/>
  <w15:commentEx w15:paraId="60118D05" w15:done="0"/>
  <w15:commentEx w15:paraId="22A3EDE2" w15:done="0"/>
  <w15:commentEx w15:paraId="458BF17B" w15:done="0"/>
  <w15:commentEx w15:paraId="51A4E248" w15:done="0"/>
  <w15:commentEx w15:paraId="75AA52CE" w15:done="0"/>
  <w15:commentEx w15:paraId="6D469940" w15:done="0"/>
  <w15:commentEx w15:paraId="40726930" w15:done="0"/>
  <w15:commentEx w15:paraId="64D0D369" w15:done="0"/>
  <w15:commentEx w15:paraId="634666DF" w15:done="0"/>
  <w15:commentEx w15:paraId="4B231C0D" w15:done="0"/>
  <w15:commentEx w15:paraId="6E8AC7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C6A67ED" w16cex:dateUtc="2023-10-05T12:24:00Z"/>
  <w16cex:commentExtensible w16cex:durableId="625F3410" w16cex:dateUtc="2023-10-05T12:25:00Z"/>
  <w16cex:commentExtensible w16cex:durableId="0EFED368" w16cex:dateUtc="2023-10-05T12:39:00Z"/>
  <w16cex:commentExtensible w16cex:durableId="00480DC4" w16cex:dateUtc="2023-10-05T12:33:00Z"/>
  <w16cex:commentExtensible w16cex:durableId="1E9C6D18" w16cex:dateUtc="2023-10-05T12:41:00Z"/>
  <w16cex:commentExtensible w16cex:durableId="17396E1A" w16cex:dateUtc="2023-10-05T12:34:00Z"/>
  <w16cex:commentExtensible w16cex:durableId="78EF121A" w16cex:dateUtc="2023-10-05T12:34:00Z"/>
  <w16cex:commentExtensible w16cex:durableId="72ABA351" w16cex:dateUtc="2023-10-05T12:35:00Z"/>
  <w16cex:commentExtensible w16cex:durableId="7BFADA8F" w16cex:dateUtc="2023-10-05T12:35:00Z"/>
  <w16cex:commentExtensible w16cex:durableId="259A0CEB" w16cex:dateUtc="2023-10-05T12:36:00Z"/>
  <w16cex:commentExtensible w16cex:durableId="0B17761E" w16cex:dateUtc="2023-10-05T12:37:00Z"/>
  <w16cex:commentExtensible w16cex:durableId="59D452F3" w16cex:dateUtc="2023-10-05T12:38:00Z"/>
  <w16cex:commentExtensible w16cex:durableId="6A54729A" w16cex:dateUtc="2023-10-05T12:46:00Z"/>
  <w16cex:commentExtensible w16cex:durableId="49EF31B8" w16cex:dateUtc="2023-10-05T12:41:00Z"/>
  <w16cex:commentExtensible w16cex:durableId="617BBECC" w16cex:dateUtc="2023-10-05T12:45:00Z"/>
  <w16cex:commentExtensible w16cex:durableId="1DB3D43A" w16cex:dateUtc="2023-10-05T12:46:00Z"/>
  <w16cex:commentExtensible w16cex:durableId="652A72FF" w16cex:dateUtc="2023-10-05T12:46:00Z"/>
  <w16cex:commentExtensible w16cex:durableId="61480FFC" w16cex:dateUtc="2023-10-05T12:47:00Z"/>
  <w16cex:commentExtensible w16cex:durableId="7E88F4D1" w16cex:dateUtc="2023-10-05T12:49:00Z"/>
  <w16cex:commentExtensible w16cex:durableId="095B22C3" w16cex:dateUtc="2023-10-05T1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AF23D8" w16cid:durableId="0C6A67ED"/>
  <w16cid:commentId w16cid:paraId="6BF8AB40" w16cid:durableId="625F3410"/>
  <w16cid:commentId w16cid:paraId="7642FD31" w16cid:durableId="0EFED368"/>
  <w16cid:commentId w16cid:paraId="7B84747B" w16cid:durableId="00480DC4"/>
  <w16cid:commentId w16cid:paraId="0371E4ED" w16cid:durableId="1E9C6D18"/>
  <w16cid:commentId w16cid:paraId="72C0FEA1" w16cid:durableId="17396E1A"/>
  <w16cid:commentId w16cid:paraId="164FC55A" w16cid:durableId="78EF121A"/>
  <w16cid:commentId w16cid:paraId="651123CB" w16cid:durableId="72ABA351"/>
  <w16cid:commentId w16cid:paraId="20C9A1F5" w16cid:durableId="7BFADA8F"/>
  <w16cid:commentId w16cid:paraId="60118D05" w16cid:durableId="259A0CEB"/>
  <w16cid:commentId w16cid:paraId="22A3EDE2" w16cid:durableId="0B17761E"/>
  <w16cid:commentId w16cid:paraId="458BF17B" w16cid:durableId="59D452F3"/>
  <w16cid:commentId w16cid:paraId="51A4E248" w16cid:durableId="6A54729A"/>
  <w16cid:commentId w16cid:paraId="75AA52CE" w16cid:durableId="49EF31B8"/>
  <w16cid:commentId w16cid:paraId="6D469940" w16cid:durableId="617BBECC"/>
  <w16cid:commentId w16cid:paraId="40726930" w16cid:durableId="1DB3D43A"/>
  <w16cid:commentId w16cid:paraId="64D0D369" w16cid:durableId="652A72FF"/>
  <w16cid:commentId w16cid:paraId="634666DF" w16cid:durableId="61480FFC"/>
  <w16cid:commentId w16cid:paraId="4B231C0D" w16cid:durableId="7E88F4D1"/>
  <w16cid:commentId w16cid:paraId="6E8AC77A" w16cid:durableId="095B22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D8EBE" w14:textId="77777777" w:rsidR="001C6F2C" w:rsidRDefault="001C6F2C" w:rsidP="007E3B03">
      <w:pPr>
        <w:spacing w:after="0" w:line="240" w:lineRule="auto"/>
      </w:pPr>
      <w:r>
        <w:separator/>
      </w:r>
    </w:p>
  </w:endnote>
  <w:endnote w:type="continuationSeparator" w:id="0">
    <w:p w14:paraId="7227EE92" w14:textId="77777777" w:rsidR="001C6F2C" w:rsidRDefault="001C6F2C" w:rsidP="007E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71E03" w14:textId="77777777" w:rsidR="001C6F2C" w:rsidRDefault="001C6F2C" w:rsidP="007E3B03">
      <w:pPr>
        <w:spacing w:after="0" w:line="240" w:lineRule="auto"/>
      </w:pPr>
      <w:r>
        <w:separator/>
      </w:r>
    </w:p>
  </w:footnote>
  <w:footnote w:type="continuationSeparator" w:id="0">
    <w:p w14:paraId="454F0EDB" w14:textId="77777777" w:rsidR="001C6F2C" w:rsidRDefault="001C6F2C" w:rsidP="007E3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BA81B" w14:textId="70238269" w:rsidR="007E3B03" w:rsidRDefault="007E3B03">
    <w:pPr>
      <w:pStyle w:val="Header"/>
    </w:pPr>
    <w:r>
      <w:tab/>
    </w:r>
    <w:r>
      <w:tab/>
      <w:t>David St-Amand</w:t>
    </w:r>
  </w:p>
  <w:p w14:paraId="328BF12C" w14:textId="77777777" w:rsidR="007E3B03" w:rsidRDefault="007E3B03">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 David .">
    <w15:presenceInfo w15:providerId="Windows Live" w15:userId="931eb4ada2b3d278"/>
  </w15:person>
  <w15:person w15:author="John Pearson">
    <w15:presenceInfo w15:providerId="AD" w15:userId="S::jmp33@duke.edu::7f4785bc-1cd7-4b05-9903-d5baadc09a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wd52x90lterdlefr95xtvpjftes5w9fpzwx&quot;&gt;NSERC_citations&lt;record-ids&gt;&lt;item&gt;6&lt;/item&gt;&lt;/record-ids&gt;&lt;/item&gt;&lt;/Libraries&gt;"/>
  </w:docVars>
  <w:rsids>
    <w:rsidRoot w:val="00771499"/>
    <w:rsid w:val="00010491"/>
    <w:rsid w:val="00014805"/>
    <w:rsid w:val="000701DF"/>
    <w:rsid w:val="00071D97"/>
    <w:rsid w:val="00074C86"/>
    <w:rsid w:val="000A1495"/>
    <w:rsid w:val="000A22B2"/>
    <w:rsid w:val="000A704A"/>
    <w:rsid w:val="000D0221"/>
    <w:rsid w:val="000D4332"/>
    <w:rsid w:val="000D58E2"/>
    <w:rsid w:val="000F0583"/>
    <w:rsid w:val="00110C94"/>
    <w:rsid w:val="0013518B"/>
    <w:rsid w:val="00171F34"/>
    <w:rsid w:val="00172A83"/>
    <w:rsid w:val="00175C62"/>
    <w:rsid w:val="001805C2"/>
    <w:rsid w:val="00183492"/>
    <w:rsid w:val="001C2DFF"/>
    <w:rsid w:val="001C6F2C"/>
    <w:rsid w:val="001E5DF1"/>
    <w:rsid w:val="002040BB"/>
    <w:rsid w:val="0020413D"/>
    <w:rsid w:val="0022030E"/>
    <w:rsid w:val="00223945"/>
    <w:rsid w:val="00247C74"/>
    <w:rsid w:val="00267D3A"/>
    <w:rsid w:val="00291F78"/>
    <w:rsid w:val="0029231B"/>
    <w:rsid w:val="002A2E0B"/>
    <w:rsid w:val="002D59A7"/>
    <w:rsid w:val="002E57D3"/>
    <w:rsid w:val="002F46EC"/>
    <w:rsid w:val="002F56F6"/>
    <w:rsid w:val="00347CD3"/>
    <w:rsid w:val="00397111"/>
    <w:rsid w:val="003B15E7"/>
    <w:rsid w:val="003B4EC2"/>
    <w:rsid w:val="003B61A2"/>
    <w:rsid w:val="004120F0"/>
    <w:rsid w:val="004604E9"/>
    <w:rsid w:val="004621B0"/>
    <w:rsid w:val="004A57AE"/>
    <w:rsid w:val="004D26FF"/>
    <w:rsid w:val="004D6BE0"/>
    <w:rsid w:val="004E0336"/>
    <w:rsid w:val="00532B10"/>
    <w:rsid w:val="00553853"/>
    <w:rsid w:val="005765C6"/>
    <w:rsid w:val="005962DA"/>
    <w:rsid w:val="005C32BC"/>
    <w:rsid w:val="005C4804"/>
    <w:rsid w:val="005D4A51"/>
    <w:rsid w:val="005E029D"/>
    <w:rsid w:val="005E2EC5"/>
    <w:rsid w:val="006173EF"/>
    <w:rsid w:val="0062013E"/>
    <w:rsid w:val="006227E9"/>
    <w:rsid w:val="00626EC0"/>
    <w:rsid w:val="00645D20"/>
    <w:rsid w:val="0068468F"/>
    <w:rsid w:val="006F1601"/>
    <w:rsid w:val="00721ADD"/>
    <w:rsid w:val="0072311B"/>
    <w:rsid w:val="007359E6"/>
    <w:rsid w:val="00737E11"/>
    <w:rsid w:val="0074631D"/>
    <w:rsid w:val="007477D8"/>
    <w:rsid w:val="0075055A"/>
    <w:rsid w:val="00771499"/>
    <w:rsid w:val="00772495"/>
    <w:rsid w:val="007808CA"/>
    <w:rsid w:val="007B473B"/>
    <w:rsid w:val="007D361F"/>
    <w:rsid w:val="007D5258"/>
    <w:rsid w:val="007E3B03"/>
    <w:rsid w:val="007F2921"/>
    <w:rsid w:val="008023DE"/>
    <w:rsid w:val="00803621"/>
    <w:rsid w:val="0080490D"/>
    <w:rsid w:val="00841DD3"/>
    <w:rsid w:val="008703FF"/>
    <w:rsid w:val="00870913"/>
    <w:rsid w:val="00877E5F"/>
    <w:rsid w:val="00880727"/>
    <w:rsid w:val="0088345A"/>
    <w:rsid w:val="008A2A27"/>
    <w:rsid w:val="008A5C5A"/>
    <w:rsid w:val="008A6F6A"/>
    <w:rsid w:val="008B7AC1"/>
    <w:rsid w:val="008F1D15"/>
    <w:rsid w:val="009041C4"/>
    <w:rsid w:val="00937413"/>
    <w:rsid w:val="00946DCA"/>
    <w:rsid w:val="009477AA"/>
    <w:rsid w:val="009655FF"/>
    <w:rsid w:val="00980700"/>
    <w:rsid w:val="009911C7"/>
    <w:rsid w:val="009D58E4"/>
    <w:rsid w:val="009D6E80"/>
    <w:rsid w:val="009D70D3"/>
    <w:rsid w:val="00A02BC9"/>
    <w:rsid w:val="00A5745E"/>
    <w:rsid w:val="00A725F5"/>
    <w:rsid w:val="00A743E7"/>
    <w:rsid w:val="00A93AA8"/>
    <w:rsid w:val="00AB2E07"/>
    <w:rsid w:val="00AC00B1"/>
    <w:rsid w:val="00AF02CC"/>
    <w:rsid w:val="00B24B4D"/>
    <w:rsid w:val="00B27457"/>
    <w:rsid w:val="00B645EB"/>
    <w:rsid w:val="00B65F74"/>
    <w:rsid w:val="00B73569"/>
    <w:rsid w:val="00B73BB8"/>
    <w:rsid w:val="00B75B15"/>
    <w:rsid w:val="00B83605"/>
    <w:rsid w:val="00B97BDD"/>
    <w:rsid w:val="00BA4B6D"/>
    <w:rsid w:val="00BB58C1"/>
    <w:rsid w:val="00BD6660"/>
    <w:rsid w:val="00BD6ADC"/>
    <w:rsid w:val="00BF13AB"/>
    <w:rsid w:val="00C16DCF"/>
    <w:rsid w:val="00C31C66"/>
    <w:rsid w:val="00C70C9B"/>
    <w:rsid w:val="00C72DBF"/>
    <w:rsid w:val="00C86DF1"/>
    <w:rsid w:val="00CA2C0D"/>
    <w:rsid w:val="00CC24E1"/>
    <w:rsid w:val="00CD1ED5"/>
    <w:rsid w:val="00CD4D49"/>
    <w:rsid w:val="00D047CE"/>
    <w:rsid w:val="00D11819"/>
    <w:rsid w:val="00D31537"/>
    <w:rsid w:val="00D71FB3"/>
    <w:rsid w:val="00DA2574"/>
    <w:rsid w:val="00DA2A8A"/>
    <w:rsid w:val="00DB3D3A"/>
    <w:rsid w:val="00DB6CE3"/>
    <w:rsid w:val="00DC5231"/>
    <w:rsid w:val="00DD233C"/>
    <w:rsid w:val="00DD77D2"/>
    <w:rsid w:val="00DE1EBE"/>
    <w:rsid w:val="00DE74A4"/>
    <w:rsid w:val="00E25B73"/>
    <w:rsid w:val="00E34ADA"/>
    <w:rsid w:val="00E553BD"/>
    <w:rsid w:val="00E57C08"/>
    <w:rsid w:val="00E60BF9"/>
    <w:rsid w:val="00E671F9"/>
    <w:rsid w:val="00E72B0E"/>
    <w:rsid w:val="00E76479"/>
    <w:rsid w:val="00EA2A85"/>
    <w:rsid w:val="00EA572E"/>
    <w:rsid w:val="00EC7025"/>
    <w:rsid w:val="00ED780B"/>
    <w:rsid w:val="00EE020F"/>
    <w:rsid w:val="00EE04FE"/>
    <w:rsid w:val="00EE782F"/>
    <w:rsid w:val="00F061E7"/>
    <w:rsid w:val="00F24A06"/>
    <w:rsid w:val="00F368F2"/>
    <w:rsid w:val="00F4073E"/>
    <w:rsid w:val="00F54651"/>
    <w:rsid w:val="00F843DF"/>
    <w:rsid w:val="00FB4E0E"/>
    <w:rsid w:val="00FD2FAA"/>
    <w:rsid w:val="00FD7B12"/>
    <w:rsid w:val="00FE13A1"/>
    <w:rsid w:val="00FE278A"/>
    <w:rsid w:val="00FE58F7"/>
    <w:rsid w:val="00FF4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F241CD"/>
  <w15:docId w15:val="{97F1EFFB-86AF-4EAD-98CC-FFC5FA890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700"/>
  </w:style>
  <w:style w:type="paragraph" w:styleId="Heading1">
    <w:name w:val="heading 1"/>
    <w:basedOn w:val="Normal"/>
    <w:next w:val="Normal"/>
    <w:link w:val="Heading1Char"/>
    <w:uiPriority w:val="9"/>
    <w:qFormat/>
    <w:rsid w:val="00EC7025"/>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B03"/>
  </w:style>
  <w:style w:type="paragraph" w:styleId="Footer">
    <w:name w:val="footer"/>
    <w:basedOn w:val="Normal"/>
    <w:link w:val="FooterChar"/>
    <w:uiPriority w:val="99"/>
    <w:unhideWhenUsed/>
    <w:rsid w:val="007E3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B03"/>
  </w:style>
  <w:style w:type="paragraph" w:styleId="Revision">
    <w:name w:val="Revision"/>
    <w:hidden/>
    <w:uiPriority w:val="99"/>
    <w:semiHidden/>
    <w:rsid w:val="00175C62"/>
    <w:pPr>
      <w:spacing w:after="0" w:line="240" w:lineRule="auto"/>
    </w:pPr>
  </w:style>
  <w:style w:type="character" w:styleId="CommentReference">
    <w:name w:val="annotation reference"/>
    <w:basedOn w:val="DefaultParagraphFont"/>
    <w:uiPriority w:val="99"/>
    <w:semiHidden/>
    <w:unhideWhenUsed/>
    <w:rsid w:val="00175C62"/>
    <w:rPr>
      <w:sz w:val="16"/>
      <w:szCs w:val="16"/>
    </w:rPr>
  </w:style>
  <w:style w:type="paragraph" w:styleId="CommentText">
    <w:name w:val="annotation text"/>
    <w:basedOn w:val="Normal"/>
    <w:link w:val="CommentTextChar"/>
    <w:uiPriority w:val="99"/>
    <w:semiHidden/>
    <w:unhideWhenUsed/>
    <w:rsid w:val="00175C62"/>
    <w:pPr>
      <w:spacing w:line="240" w:lineRule="auto"/>
    </w:pPr>
    <w:rPr>
      <w:sz w:val="20"/>
      <w:szCs w:val="20"/>
    </w:rPr>
  </w:style>
  <w:style w:type="character" w:customStyle="1" w:styleId="CommentTextChar">
    <w:name w:val="Comment Text Char"/>
    <w:basedOn w:val="DefaultParagraphFont"/>
    <w:link w:val="CommentText"/>
    <w:uiPriority w:val="99"/>
    <w:semiHidden/>
    <w:rsid w:val="00175C62"/>
    <w:rPr>
      <w:sz w:val="20"/>
      <w:szCs w:val="20"/>
    </w:rPr>
  </w:style>
  <w:style w:type="paragraph" w:styleId="CommentSubject">
    <w:name w:val="annotation subject"/>
    <w:basedOn w:val="CommentText"/>
    <w:next w:val="CommentText"/>
    <w:link w:val="CommentSubjectChar"/>
    <w:uiPriority w:val="99"/>
    <w:semiHidden/>
    <w:unhideWhenUsed/>
    <w:rsid w:val="00175C62"/>
    <w:rPr>
      <w:b/>
      <w:bCs/>
    </w:rPr>
  </w:style>
  <w:style w:type="character" w:customStyle="1" w:styleId="CommentSubjectChar">
    <w:name w:val="Comment Subject Char"/>
    <w:basedOn w:val="CommentTextChar"/>
    <w:link w:val="CommentSubject"/>
    <w:uiPriority w:val="99"/>
    <w:semiHidden/>
    <w:rsid w:val="00175C62"/>
    <w:rPr>
      <w:b/>
      <w:bCs/>
      <w:sz w:val="20"/>
      <w:szCs w:val="20"/>
    </w:rPr>
  </w:style>
  <w:style w:type="character" w:customStyle="1" w:styleId="Heading1Char">
    <w:name w:val="Heading 1 Char"/>
    <w:basedOn w:val="DefaultParagraphFont"/>
    <w:link w:val="Heading1"/>
    <w:uiPriority w:val="9"/>
    <w:rsid w:val="00EC7025"/>
    <w:rPr>
      <w:rFonts w:asciiTheme="majorHAnsi" w:eastAsiaTheme="majorEastAsia" w:hAnsiTheme="majorHAnsi" w:cstheme="majorBidi"/>
      <w:color w:val="2F5496" w:themeColor="accent1" w:themeShade="BF"/>
      <w:kern w:val="0"/>
      <w:sz w:val="32"/>
      <w:szCs w:val="32"/>
      <w14:ligatures w14:val="none"/>
    </w:rPr>
  </w:style>
  <w:style w:type="paragraph" w:styleId="EndnoteText">
    <w:name w:val="endnote text"/>
    <w:basedOn w:val="Normal"/>
    <w:link w:val="EndnoteTextChar"/>
    <w:uiPriority w:val="99"/>
    <w:semiHidden/>
    <w:unhideWhenUsed/>
    <w:rsid w:val="005962D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62DA"/>
    <w:rPr>
      <w:sz w:val="20"/>
      <w:szCs w:val="20"/>
    </w:rPr>
  </w:style>
  <w:style w:type="character" w:styleId="EndnoteReference">
    <w:name w:val="endnote reference"/>
    <w:basedOn w:val="DefaultParagraphFont"/>
    <w:uiPriority w:val="99"/>
    <w:semiHidden/>
    <w:unhideWhenUsed/>
    <w:rsid w:val="005962DA"/>
    <w:rPr>
      <w:vertAlign w:val="superscript"/>
    </w:rPr>
  </w:style>
  <w:style w:type="paragraph" w:styleId="FootnoteText">
    <w:name w:val="footnote text"/>
    <w:basedOn w:val="Normal"/>
    <w:link w:val="FootnoteTextChar"/>
    <w:uiPriority w:val="99"/>
    <w:semiHidden/>
    <w:unhideWhenUsed/>
    <w:rsid w:val="00247C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7C74"/>
    <w:rPr>
      <w:sz w:val="20"/>
      <w:szCs w:val="20"/>
    </w:rPr>
  </w:style>
  <w:style w:type="character" w:styleId="FootnoteReference">
    <w:name w:val="footnote reference"/>
    <w:basedOn w:val="DefaultParagraphFont"/>
    <w:uiPriority w:val="99"/>
    <w:semiHidden/>
    <w:unhideWhenUsed/>
    <w:rsid w:val="00247C74"/>
    <w:rPr>
      <w:vertAlign w:val="superscript"/>
    </w:rPr>
  </w:style>
  <w:style w:type="paragraph" w:customStyle="1" w:styleId="EndNoteBibliographyTitle">
    <w:name w:val="EndNote Bibliography Title"/>
    <w:basedOn w:val="Normal"/>
    <w:link w:val="EndNoteBibliographyTitleChar"/>
    <w:rsid w:val="00B2745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27457"/>
    <w:rPr>
      <w:rFonts w:ascii="Calibri" w:hAnsi="Calibri" w:cs="Calibri"/>
      <w:noProof/>
    </w:rPr>
  </w:style>
  <w:style w:type="paragraph" w:customStyle="1" w:styleId="EndNoteBibliography">
    <w:name w:val="EndNote Bibliography"/>
    <w:basedOn w:val="Normal"/>
    <w:link w:val="EndNoteBibliographyChar"/>
    <w:rsid w:val="00B2745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27457"/>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413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04A1E8D-6332-4CAB-82BB-80642F353886}">
  <we:reference id="wa200004996" version="1.0.0.0" store="en-001" storeType="OMEX"/>
  <we:alternateReferences>
    <we:reference id="wa200004996" version="1.0.0.0" store="en-001" storeType="OMEX"/>
  </we:alternateReferences>
  <we:properties>
    <we:property name="bibcitation-word-document-id" value="&quot;72d5fa1e-3bfa-4432-9b4b-d455b5f6deb5&quot;"/>
    <we:property name="bibcitation-word-citation-list" value="{&quot;id&quot;:&quot;cd10ee5e-c926-4d55-b82b-265e820bf6ce&quot;,&quot;citations&quot;:[{&quot;citationType&quot;:&quot;journalArticle&quot;,&quot;data&quot;:{&quot;id&quot;:&quot;e0d96df9-c379-40b5-bb7f-063f9d247f32&quot;,&quot;type&quot;:&quot;article-journal&quot;,&quot;title&quot;:&quot;Towards a theory of early visual processing&quot;,&quot;DOI&quot;:&quot;10.1162/neco.1990.2.3.308&quot;,&quot;ISSN&quot;:[&quot;0899-7667&quot;,&quot;1530-888X&quot;],&quot;author&quot;:[{&quot;given&quot;:&quot;Joseph J.&quot;,&quot;family&quot;:&quot;Atick&quot;,&quot;sequence&quot;:&quot;first&quot;,&quot;affiliation&quot;:[{&quot;name&quot;:&quot;School of Natural Sciences, Institute for Advanced Study, Princeton, NJ 08540, USA&quot;}]},{&quot;given&quot;:&quot;A. Norman&quot;,&quot;family&quot;:&quot;Redlich&quot;,&quot;sequence&quot;:&quot;additional&quot;,&quot;affiliation&quot;:[{&quot;name&quot;:&quot;Department of Physics and Center for Neural Science, New York University, New York, NY 10003, USA&quot;}]}],&quot;issue&quot;:&quot;3&quot;,&quot;issued&quot;:{&quot;date-parts&quot;:[[1990,9]]},&quot;volume&quot;:&quot;2&quot;,&quot;publisher&quot;:&quot;MIT Press - Journals&quot;,&quot;container-title&quot;:&quot;Neural Computation&quot;,&quot;container-title-short&quot;:&quot;Neural Computation&quot;,&quot;URL&quot;:&quot;http://dx.doi.org/10.1162/neco.1990.2.3.308&quot;,&quot;page&quot;:&quot;308-320&quot;,&quot;accessed&quot;:{&quot;date-parts&quot;:[[2023,10,7]]},&quot;regularType&quot;:&quot;journalArticle&quot;},&quot;requiredFieldsMetadata&quot;:{&quot;ignoredFields&quot;:{},&quot;missingFields&quot;:{}}}],&quot;style&quot;:{&quot;name&quot;:&quot;American Psychological Association 7th edition&quot;,&quot;xml&quot;:&quot;{\&quot;name\&quot;:\&quot;style\&quot;,\&quot;attrs\&quot;:{\&quot;xmlns\&quot;:\&quot;http://purl.org/net/xbiblio/csl\&quot;,\&quot;class\&quot;:\&quot;in-text\&quot;,\&quot;version\&quot;:\&quot;1.0\&quot;,\&quot;demote-non-dropping-particle\&quot;:\&quot;never\&quot;,\&quot;page-range-format\&quot;:\&quot;expanded\&quot;},\&quot;children\&quot;:[{\&quot;name\&quot;:\&quot;info\&quot;,\&quot;attrs\&quot;:{},\&quot;children\&quot;:[{\&quot;name\&quot;:\&quot;title\&quot;,\&quot;attrs\&quot;:{},\&quot;children\&quot;:[\&quot;American Psychological Association 7th edition\&quot;]},{\&quot;name\&quot;:\&quot;title-short\&quot;,\&quot;attrs\&quot;:{},\&quot;children\&quot;:[\&quot;APA\&quot;]},{\&quot;name\&quot;:\&quot;id\&quot;,\&quot;attrs\&quot;:{},\&quot;children\&quot;:[\&quot;http://www.zotero.org/styles/apa\&quot;]},{\&quot;name\&quot;:\&quot;link\&quot;,\&quot;attrs\&quot;:{\&quot;href\&quot;:\&quot;http://www.zotero.org/styles/apa\&quot;,\&quot;rel\&quot;:\&quot;self\&quot;},\&quot;children\&quot;:[]},{\&quot;name\&quot;:\&quot;link\&quot;,\&quot;attrs\&quot;:{\&quot;href\&quot;:\&quot;http://www.zotero.org/styles/apa-6th-edition\&quot;,\&quot;rel\&quot;:\&quot;template\&quot;},\&quot;children\&quot;:[]},{\&quot;name\&quot;:\&quot;link\&quot;,\&quot;attrs\&quot;:{\&quot;href\&quot;:\&quot;https://apastyle.apa.org/style-grammar-guidelines/references/examples\&quot;,\&quot;rel\&quot;:\&quot;documentation\&quot;},\&quot;children\&quot;:[]},{\&quot;name\&quot;:\&quot;author\&quot;,\&quot;attrs\&quot;:{},\&quot;children\&quot;:[{\&quot;name\&quot;:\&quot;name\&quot;,\&quot;attrs\&quot;:{},\&quot;children\&quot;:[\&quot;Brenton M. Wiernik\&quot;]},{\&quot;name\&quot;:\&quot;email\&quot;,\&quot;attrs\&quot;:{},\&quot;children\&quot;:[\&quot;zotero@wiernik.org\&quot;]}]},{\&quot;name\&quot;:\&quot;category\&quot;,\&quot;attrs\&quot;:{\&quot;citation-format\&quot;:\&quot;author-date\&quot;},\&quot;children\&quot;:[]},{\&quot;name\&quot;:\&quot;category\&quot;,\&quot;attrs\&quot;:{\&quot;field\&quot;:\&quot;psychology\&quot;},\&quot;children\&quot;:[]},{\&quot;name\&quot;:\&quot;category\&quot;,\&quot;attrs\&quot;:{\&quot;field\&quot;:\&quot;generic-base\&quot;},\&quot;children\&quot;:[]},{\&quot;name\&quot;:\&quot;updated\&quot;,\&quot;attrs\&quot;:{},\&quot;children\&quot;:[\&quot;2019-12-04T13:09:49+00:00\&quot;]},{\&quot;name\&quot;:\&quot;rights\&quot;,\&quot;attrs\&quot;:{\&quot;license\&quot;:\&quot;http://creativecommons.org/licenses/by-sa/3.0/\&quot;},\&quot;children\&quot;:[\&quot;This work is licensed under a Creative Commons Attribution-ShareAlike 3.0 License\&quot;]}]},{\&quot;name\&quot;:\&quot;locale\&quot;,\&quot;attrs\&quot;:{\&quot;xml:lang\&quot;:\&quot;en\&quot;},\&quot;children\&quot;:[{\&quot;name\&quot;:\&quot;terms\&quot;,\&quot;attrs\&quot;:{},\&quot;children\&quot;:[{\&quot;name\&quot;:\&quot;term\&quot;,\&quot;attrs\&quot;:{\&quot;name\&quot;:\&quot;editortranslator\&quot;,\&quot;form\&quot;:\&quot;short\&quot;},\&quot;children\&quot;:[{\&quot;name\&quot;:\&quot;single\&quot;,\&quot;attrs\&quot;:{},\&quot;children\&quot;:[\&quot;ed. &amp; trans.\&quot;]},{\&quot;name\&quot;:\&quot;multiple\&quot;,\&quot;attrs\&quot;:{},\&quot;children\&quot;:[\&quot;eds. &amp; trans.\&quot;]}]},{\&quot;name\&quot;:\&quot;term\&quot;,\&quot;attrs\&quot;:{\&quot;name\&quot;:\&quot;translator\&quot;,\&quot;form\&quot;:\&quot;short\&quot;},\&quot;children\&quot;:[\&quot;trans.\&quot;]},{\&quot;name\&quot;:\&quot;term\&quot;,\&quot;attrs\&quot;:{\&quot;name\&quot;:\&quot;interviewer\&quot;,\&quot;form\&quot;:\&quot;short\&quot;},\&quot;children\&quot;:[{\&quot;name\&quot;:\&quot;single\&quot;,\&quot;attrs\&quot;:{},\&quot;children\&quot;:[\&quot;interviewer\&quot;]},{\&quot;name\&quot;:\&quot;multiple\&quot;,\&quot;attrs\&quot;:{},\&quot;children\&quot;:[\&quot;interviewers\&quot;]}]},{\&quot;name\&quot;:\&quot;term\&quot;,\&quot;attrs\&quot;:{\&quot;name\&quot;:\&quot;collection-editor\&quot;,\&quot;form\&quot;:\&quot;short\&quot;},\&quot;children\&quot;:[{\&quot;name\&quot;:\&quot;single\&quot;,\&quot;attrs\&quot;:{},\&quot;children\&quot;:[\&quot;ed.\&quot;]},{\&quot;name\&quot;:\&quot;multiple\&quot;,\&quot;attrs\&quot;:{},\&quot;children\&quot;:[\&quot;eds.\&quot;]}]},{\&quot;name\&quot;:\&quot;term\&quot;,\&quot;attrs\&quot;:{\&quot;name\&quot;:\&quot;circa\&quot;,\&quot;form\&quot;:\&quot;short\&quot;},\&quot;children\&quot;:[\&quot;ca.\&quot;]},{\&quot;name\&quot;:\&quot;term\&quot;,\&quot;attrs\&quot;:{\&quot;name\&quot;:\&quot;bc\&quot;},\&quot;children\&quot;:[\&quot; B.C.E.\&quot;]},{\&quot;name\&quot;:\&quot;term\&quot;,\&quot;attrs\&quot;:{\&quot;name\&quot;:\&quot;ad\&quot;},\&quot;children\&quot;:[\&quot; C.E.\&quot;]},{\&quot;name\&quot;:\&quot;term\&quot;,\&quot;attrs\&quot;:{\&quot;name\&quot;:\&quot;letter\&quot;},\&quot;children\&quot;:[\&quot;personal communication\&quot;]},{\&quot;name\&quot;:\&quot;term\&quot;,\&quot;attrs\&quot;:{\&quot;name\&quot;:\&quot;letter\&quot;,\&quot;form\&quot;:\&quot;short\&quot;},\&quot;children\&quot;:[\&quot;letter\&quot;]},{\&quot;name\&quot;:\&quot;term\&quot;,\&quot;attrs\&quot;:{\&quot;name\&quot;:\&quot;issue\&quot;,\&quot;form\&quot;:\&quot;long\&quot;},\&quot;children\&quot;:[{\&quot;name\&quot;:\&quot;single\&quot;,\&quot;attrs\&quot;:{},\&quot;children\&quot;:[\&quot;issue\&quot;]},{\&quot;name\&quot;:\&quot;multiple\&quot;,\&quot;attrs\&quot;:{},\&quot;children\&quot;:[\&quot;issues\&quot;]}]}]}]},{\&quot;name\&quot;:\&quot;locale\&quot;,\&quot;attrs\&quot;:{\&quot;xml:lang\&quot;:\&quot;af\&quot;},\&quot;children\&quot;:[{\&quot;name\&quot;:\&quot;terms\&quot;,\&quot;attrs\&quot;:{},\&quot;children\&quot;:[{\&quot;name\&quot;:\&quot;term\&quot;,\&quot;attrs\&quot;:{\&quot;name\&quot;:\&quot;letter\&quot;},\&quot;children\&quot;:[\&quot;persoonlike kommunikasie\&quot;]},{\&quot;name\&quot;:\&quot;term\&quot;,\&quot;attrs\&quot;:{\&quot;name\&quot;:\&quot;letter\&quot;,\&quot;form\&quot;:\&quot;short\&quot;},\&quot;children\&quot;:[\&quot;brief\&quot;]}]}]},{\&quot;name\&quot;:\&quot;locale\&quot;,\&quot;attrs\&quot;:{\&quot;xml:lang\&quot;:\&quot;ar\&quot;},\&quot;children\&quot;:[{\&quot;name\&quot;:\&quot;terms\&quot;,\&quot;attrs\&quot;:{},\&quot;children\&quot;:[{\&quot;name\&quot;:\&quot;term\&quot;,\&quot;attrs\&quot;:{\&quot;name\&quot;:\&quot;letter\&quot;},\&quot;children\&quot;:[\&quot;اتصال شخصي\&quot;]},{\&quot;name\&quot;:\&quot;term\&quot;,\&quot;attrs\&quot;:{\&quot;name\&quot;:\&quot;letter\&quot;,\&quot;form\&quot;:\&quot;short\&quot;},\&quot;children\&quot;:[\&quot;خطاب\&quot;]}]}]},{\&quot;name\&quot;:\&quot;locale\&quot;,\&quot;attrs\&quot;:{\&quot;xml:lang\&quot;:\&quot;bg\&quot;},\&quot;children\&quot;:[{\&quot;name\&quot;:\&quot;terms\&quot;,\&quot;attrs\&quot;:{},\&quot;children\&quot;:[{\&quot;name\&quot;:\&quot;term\&quot;,\&quot;attrs\&quot;:{\&quot;name\&quot;:\&quot;letter\&quot;},\&quot;children\&quot;:[\&quot;лична комуникация\&quot;]},{\&quot;name\&quot;:\&quot;term\&quot;,\&quot;attrs\&quot;:{\&quot;name\&quot;:\&quot;letter\&quot;,\&quot;form\&quot;:\&quot;short\&quot;},\&quot;children\&quot;:[\&quot;писмо\&quot;]}]}]},{\&quot;name\&quot;:\&quot;locale\&quot;,\&quot;attrs\&quot;:{\&quot;xml:lang\&quot;:\&quot;ca\&quot;},\&quot;children\&quot;:[{\&quot;name\&quot;:\&quot;terms\&quot;,\&quot;attrs\&quot;:{},\&quot;children\&quot;:[{\&quot;name\&quot;:\&quot;term\&quot;,\&quot;attrs\&quot;:{\&quot;name\&quot;:\&quot;letter\&quot;},\&quot;children\&quot;:[\&quot;comunicació personal\&quot;]},{\&quot;name\&quot;:\&quot;term\&quot;,\&quot;attrs\&quot;:{\&quot;name\&quot;:\&quot;letter\&quot;,\&quot;form\&quot;:\&quot;short\&quot;},\&quot;children\&quot;:[\&quot;carta\&quot;]}]}]},{\&quot;name\&quot;:\&quot;locale\&quot;,\&quot;attrs\&quot;:{\&quot;xml:lang\&quot;:\&quot;cs\&quot;},\&quot;children\&quot;:[{\&quot;name\&quot;:\&quot;terms\&quot;,\&quot;attrs\&quot;:{},\&quot;children\&quot;:[{\&quot;name\&quot;:\&quot;term\&quot;,\&quot;attrs\&quot;:{\&quot;name\&quot;:\&quot;letter\&quot;},\&quot;children\&quot;:[\&quot;osobní komunikace\&quot;]},{\&quot;name\&quot;:\&quot;term\&quot;,\&quot;attrs\&quot;:{\&quot;name\&quot;:\&quot;letter\&quot;,\&quot;form\&quot;:\&quot;short\&quot;},\&quot;children\&quot;:[\&quot;dopis\&quot;]}]}]},{\&quot;name\&quot;:\&quot;locale\&quot;,\&quot;attrs\&quot;:{\&quot;xml:lang\&quot;:\&quot;cy\&quot;},\&quot;children\&quot;:[{\&quot;name\&quot;:\&quot;terms\&quot;,\&quot;attrs\&quot;:{},\&quot;children\&quot;:[{\&quot;name\&quot;:\&quot;term\&quot;,\&quot;attrs\&quot;:{\&quot;name\&quot;:\&quot;letter\&quot;},\&quot;children\&quot;:[\&quot;cyfathrebu personol\&quot;]},{\&quot;name\&quot;:\&quot;term\&quot;,\&quot;attrs\&quot;:{\&quot;name\&quot;:\&quot;letter\&quot;,\&quot;form\&quot;:\&quot;short\&quot;},\&quot;children\&quot;:[\&quot;llythyr\&quot;]}]}]},{\&quot;name\&quot;:\&quot;locale\&quot;,\&quot;attrs\&quot;:{\&quot;xml:lang\&quot;:\&quot;da\&quot;},\&quot;children\&quot;:[{\&quot;name\&quot;:\&quot;terms\&quot;,\&quot;attrs\&quot;:{},\&quot;children\&quot;:[{\&quot;name\&quot;:\&quot;term\&quot;,\&quot;attrs\&quot;:{\&quot;name\&quot;:\&quot;et-al\&quot;},\&quot;children\&quot;:[\&quot;et al.\&quot;]},{\&quot;name\&quot;:\&quot;term\&quot;,\&quot;attrs\&quot;:{\&quot;name\&quot;:\&quot;letter\&quot;},\&quot;children\&quot;:[\&quot;personlig kommunikation\&quot;]},{\&quot;name\&quot;:\&quot;term\&quot;,\&quot;attrs\&quot;:{\&quot;name\&quot;:\&quot;letter\&quot;,\&quot;form\&quot;:\&quot;short\&quot;},\&quot;children\&quot;:[\&quot;brev\&quot;]}]}]},{\&quot;name\&quot;:\&quot;locale\&quot;,\&quot;attrs\&quot;:{\&quot;xml:lang\&quot;:\&quot;de\&quot;},\&quot;children\&quot;:[{\&quot;name\&quot;:\&quot;terms\&quot;,\&quot;attrs\&quot;:{},\&quot;children\&quot;:[{\&quot;name\&quot;:\&quot;term\&quot;,\&quot;attrs\&quot;:{\&quot;name\&quot;:\&quot;et-al\&quot;},\&quot;children\&quot;:[\&quot;et al.\&quot;]},{\&quot;name\&quot;:\&quot;term\&quot;,\&quot;attrs\&quot;:{\&quot;name\&quot;:\&quot;letter\&quot;},\&quot;children\&quot;:[\&quot;persönliche Kommunikation\&quot;]},{\&quot;name\&quot;:\&quot;term\&quot;,\&quot;attrs\&quot;:{\&quot;name\&quot;:\&quot;letter\&quot;,\&quot;form\&quot;:\&quot;short\&quot;},\&quot;children\&quot;:[\&quot;Brief\&quot;]}]}]},{\&quot;name\&quot;:\&quot;locale\&quot;,\&quot;attrs\&quot;:{\&quot;xml:lang\&quot;:\&quot;el\&quot;},\&quot;children\&quot;:[{\&quot;name\&quot;:\&quot;terms\&quot;,\&quot;attrs\&quot;:{},\&quot;children\&quot;:[{\&quot;name\&quot;:\&quot;term\&quot;,\&quot;attrs\&quot;:{\&quot;name\&quot;:\&quot;letter\&quot;},\&quot;children\&quot;:[\&quot;προσωπική επικοινωνία\&quot;]},{\&quot;name\&quot;:\&quot;term\&quot;,\&quot;attrs\&quot;:{\&quot;name\&quot;:\&quot;letter\&quot;,\&quot;form\&quot;:\&quot;short\&quot;},\&quot;children\&quot;:[\&quot;επιστολή\&quot;]}]}]},{\&quot;name\&quot;:\&quot;locale\&quot;,\&quot;attrs\&quot;:{\&quot;xml:lang\&quot;:\&quot;es\&quot;},\&quot;children\&quot;:[{\&quot;name\&quot;:\&quot;terms\&quot;,\&quot;attrs\&quot;:{},\&quot;children\&quot;:[{\&quot;name\&quot;:\&quot;term\&quot;,\&quot;attrs\&quot;:{\&quot;name\&quot;:\&quot;from\&quot;},\&quot;children\&quot;:[\&quot;de\&quot;]},{\&quot;name\&quot;:\&quot;term\&quot;,\&quot;attrs\&quot;:{\&quot;name\&quot;:\&quot;letter\&quot;},\&quot;children\&quot;:[\&quot;comunicación personal\&quot;]},{\&quot;name\&quot;:\&quot;term\&quot;,\&quot;attrs\&quot;:{\&quot;name\&quot;:\&quot;letter\&quot;,\&quot;form\&quot;:\&quot;short\&quot;},\&quot;children\&quot;:[\&quot;carta\&quot;]}]}]},{\&quot;name\&quot;:\&quot;locale\&quot;,\&quot;attrs\&quot;:{\&quot;xml:lang\&quot;:\&quot;et\&quot;},\&quot;children\&quot;:[{\&quot;name\&quot;:\&quot;terms\&quot;,\&quot;attrs\&quot;:{},\&quot;children\&quot;:[{\&quot;name\&quot;:\&quot;term\&quot;,\&quot;attrs\&quot;:{\&quot;name\&quot;:\&quot;letter\&quot;},\&quot;children\&quot;:[\&quot;isiklik suhtlus\&quot;]},{\&quot;name\&quot;:\&quot;term\&quot;,\&quot;attrs\&quot;:{\&quot;name\&quot;:\&quot;letter\&quot;,\&quot;form\&quot;:\&quot;short\&quot;},\&quot;children\&quot;:[\&quot;kiri\&quot;]}]}]},{\&quot;name\&quot;:\&quot;locale\&quot;,\&quot;attrs\&quot;:{\&quot;xml:lang\&quot;:\&quot;eu\&quot;},\&quot;children\&quot;:[{\&quot;name\&quot;:\&quot;terms\&quot;,\&quot;attrs\&quot;:{},\&quot;children\&quot;:[{\&quot;name\&quot;:\&quot;term\&quot;,\&quot;attrs\&quot;:{\&quot;name\&quot;:\&quot;letter\&quot;},\&quot;children\&quot;:[\&quot;komunikazio pertsonala\&quot;]},{\&quot;name\&quot;:\&quot;term\&quot;,\&quot;attrs\&quot;:{\&quot;name\&quot;:\&quot;letter\&quot;,\&quot;form\&quot;:\&quot;short\&quot;},\&quot;children\&quot;:[\&quot;gutuna\&quot;]}]}]},{\&quot;name\&quot;:\&quot;locale\&quot;,\&quot;attrs\&quot;:{\&quot;xml:lang\&quot;:\&quot;fa\&quot;},\&quot;children\&quot;:[{\&quot;name\&quot;:\&quot;terms\&quot;,\&quot;attrs\&quot;:{},\&quot;children\&quot;:[{\&quot;name\&quot;:\&quot;term\&quot;,\&quot;attrs\&quot;:{\&quot;name\&quot;:\&quot;letter\&quot;},\&quot;children\&quot;:[\&quot;ارتباط شخصی\&quot;]},{\&quot;name\&quot;:\&quot;term\&quot;,\&quot;attrs\&quot;:{\&quot;name\&quot;:\&quot;letter\&quot;,\&quot;form\&quot;:\&quot;short\&quot;},\&quot;children\&quot;:[\&quot;نامه\&quot;]}]}]},{\&quot;name\&quot;:\&quot;locale\&quot;,\&quot;attrs\&quot;:{\&quot;xml:lang\&quot;:\&quot;fi\&quot;},\&quot;children\&quot;:[{\&quot;name\&quot;:\&quot;terms\&quot;,\&quot;attrs\&quot;:{},\&quot;children\&quot;:[{\&quot;name\&quot;:\&quot;term\&quot;,\&quot;attrs\&quot;:{\&quot;name\&quot;:\&quot;letter\&quot;},\&quot;children\&quot;:[\&quot;henkilökohtainen viestintä\&quot;]},{\&quot;name\&quot;:\&quot;term\&quot;,\&quot;attrs\&quot;:{\&quot;name\&quot;:\&quot;letter\&quot;,\&quot;form\&quot;:\&quot;short\&quot;},\&quot;children\&quot;:[\&quot;kirje\&quot;]}]}]},{\&quot;name\&quot;:\&quot;locale\&quot;,\&quot;attrs\&quot;:{\&quot;xml:lang\&quot;:\&quot;fr\&quot;},\&quot;children\&quot;:[{\&quot;name\&quot;:\&quot;terms\&quot;,\&quot;attrs\&quot;:{},\&quot;children\&quot;:[{\&quot;name\&quot;:\&quot;term\&quot;,\&quot;attrs\&quot;:{\&quot;name\&quot;:\&quot;letter\&quot;},\&quot;children\&quot;:[\&quot;communication personnelle\&quot;]},{\&quot;name\&quot;:\&quot;term\&quot;,\&quot;attrs\&quot;:{\&quot;name\&quot;:\&quot;letter\&quot;,\&quot;form\&quot;:\&quot;short\&quot;},\&quot;children\&quot;:[\&quot;lettre\&quot;]},{\&quot;name\&quot;:\&quot;term\&quot;,\&quot;attrs\&quot;:{\&quot;name\&quot;:\&quot;editor\&quot;,\&quot;form\&quot;:\&quot;short\&quot;},\&quot;children\&quot;:[{\&quot;name\&quot;:\&quot;single\&quot;,\&quot;attrs\&quot;:{},\&quot;children\&quot;:[\&quot;éd.\&quot;]},{\&quot;name\&quot;:\&quot;multiple\&quot;,\&quot;attrs\&quot;:{},\&quot;children\&quot;:[\&quot;éds.\&quot;]}]}]}]},{\&quot;name\&quot;:\&quot;locale\&quot;,\&quot;attrs\&quot;:{\&quot;xml:lang\&quot;:\&quot;he\&quot;},\&quot;children\&quot;:[{\&quot;name\&quot;:\&quot;terms\&quot;,\&quot;attrs\&quot;:{},\&quot;children\&quot;:[{\&quot;name\&quot;:\&quot;term\&quot;,\&quot;attrs\&quot;:{\&quot;name\&quot;:\&quot;letter\&quot;},\&quot;children\&quot;:[\&quot;תקשורת אישית\&quot;]},{\&quot;name\&quot;:\&quot;term\&quot;,\&quot;attrs\&quot;:{\&quot;name\&quot;:\&quot;letter\&quot;,\&quot;form\&quot;:\&quot;short\&quot;},\&quot;children\&quot;:[\&quot;מכתב\&quot;]}]}]},{\&quot;name\&quot;:\&quot;locale\&quot;,\&quot;attrs\&quot;:{\&quot;xml:lang\&quot;:\&quot;hr\&quot;},\&quot;children\&quot;:[{\&quot;name\&quot;:\&quot;terms\&quot;,\&quot;attrs\&quot;:{},\&quot;children\&quot;:[{\&quot;name\&quot;:\&quot;term\&quot;,\&quot;attrs\&quot;:{\&quot;name\&quot;:\&quot;letter\&quot;},\&quot;children\&quot;:[\&quot;osobna komunikacija\&quot;]},{\&quot;name\&quot;:\&quot;term\&quot;,\&quot;attrs\&quot;:{\&quot;name\&quot;:\&quot;letter\&quot;,\&quot;form\&quot;:\&quot;short\&quot;},\&quot;children\&quot;:[\&quot;pismo\&quot;]}]}]},{\&quot;name\&quot;:\&quot;locale\&quot;,\&quot;attrs\&quot;:{\&quot;xml:lang\&quot;:\&quot;hu\&quot;},\&quot;children\&quot;:[{\&quot;name\&quot;:\&quot;terms\&quot;,\&quot;attrs\&quot;:{},\&quot;children\&quot;:[{\&quot;name\&quot;:\&quot;term\&quot;,\&quot;attrs\&quot;:{\&quot;name\&quot;:\&quot;letter\&quot;},\&quot;children\&quot;:[\&quot;személyes kommunikáció\&quot;]},{\&quot;name\&quot;:\&quot;term\&quot;,\&quot;attrs\&quot;:{\&quot;name\&quot;:\&quot;letter\&quot;,\&quot;form\&quot;:\&quot;short\&quot;},\&quot;children\&quot;:[\&quot;levél\&quot;]}]}]},{\&quot;name\&quot;:\&quot;locale\&quot;,\&quot;attrs\&quot;:{\&quot;xml:lang\&quot;:\&quot;id\&quot;},\&quot;children\&quot;:[{\&quot;name\&quot;:\&quot;terms\&quot;,\&quot;attrs\&quot;:{},\&quot;children\&quot;:[{\&quot;name\&quot;:\&quot;term\&quot;,\&quot;attrs\&quot;:{\&quot;name\&quot;:\&quot;letter\&quot;},\&quot;children\&quot;:[\&quot;komunikasi pribadi\&quot;]},{\&quot;name\&quot;:\&quot;term\&quot;,\&quot;attrs\&quot;:{\&quot;name\&quot;:\&quot;letter\&quot;,\&quot;form\&quot;:\&quot;short\&quot;},\&quot;children\&quot;:[\&quot;surat\&quot;]}]}]},{\&quot;name\&quot;:\&quot;locale\&quot;,\&quot;attrs\&quot;:{\&quot;xml:lang\&quot;:\&quot;is\&quot;},\&quot;children\&quot;:[{\&quot;name\&quot;:\&quot;terms\&quot;,\&quot;attrs\&quot;:{},\&quot;children\&quot;:[{\&quot;name\&quot;:\&quot;term\&quot;,\&quot;attrs\&quot;:{\&quot;name\&quot;:\&quot;letter\&quot;},\&quot;children\&quot;:[\&quot;persónuleg samskipti\&quot;]},{\&quot;name\&quot;:\&quot;term\&quot;,\&quot;attrs\&quot;:{\&quot;name\&quot;:\&quot;letter\&quot;,\&quot;form\&quot;:\&quot;short\&quot;},\&quot;children\&quot;:[\&quot;bréf\&quot;]}]}]},{\&quot;name\&quot;:\&quot;locale\&quot;,\&quot;attrs\&quot;:{\&quot;xml:lang\&quot;:\&quot;it\&quot;},\&quot;children\&quot;:[{\&quot;name\&quot;:\&quot;terms\&quot;,\&quot;attrs\&quot;:{},\&quot;children\&quot;:[{\&quot;name\&quot;:\&quot;term\&quot;,\&quot;attrs\&quot;:{\&quot;name\&quot;:\&quot;letter\&quot;},\&quot;children\&quot;:[\&quot;comunicazione personale\&quot;]},{\&quot;name\&quot;:\&quot;term\&quot;,\&quot;attrs\&quot;:{\&quot;name\&quot;:\&quot;letter\&quot;,\&quot;form\&quot;:\&quot;short\&quot;},\&quot;children\&quot;:[\&quot;lettera\&quot;]}]}]},{\&quot;name\&quot;:\&quot;locale\&quot;,\&quot;attrs\&quot;:{\&quot;xml:lang\&quot;:\&quot;ja\&quot;},\&quot;children\&quot;:[{\&quot;name\&quot;:\&quot;terms\&quot;,\&quot;attrs\&quot;:{},\&quot;children\&quot;:[{\&quot;name\&quot;:\&quot;term\&quot;,\&quot;attrs\&quot;:{\&quot;name\&quot;:\&quot;letter\&quot;},\&quot;children\&quot;:[\&quot;個人的なやり取り\&quot;]},{\&quot;name\&quot;:\&quot;term\&quot;,\&quot;attrs\&quot;:{\&quot;name\&quot;:\&quot;letter\&quot;,\&quot;form\&quot;:\&quot;short\&quot;},\&quot;children\&quot;:[\&quot;手紙\&quot;]}]}]},{\&quot;name\&quot;:\&quot;locale\&quot;,\&quot;attrs\&quot;:{\&quot;xml:lang\&quot;:\&quot;ko\&quot;},\&quot;children\&quot;:[{\&quot;name\&quot;:\&quot;terms\&quot;,\&quot;attrs\&quot;:{},\&quot;children\&quot;:[{\&quot;name\&quot;:\&quot;term\&quot;,\&quot;attrs\&quot;:{\&quot;name\&quot;:\&quot;letter\&quot;},\&quot;children\&quot;:[\&quot;개인 서신\&quot;]},{\&quot;name\&quot;:\&quot;term\&quot;,\&quot;attrs\&quot;:{\&quot;name\&quot;:\&quot;letter\&quot;,\&quot;form\&quot;:\&quot;short\&quot;},\&quot;children\&quot;:[\&quot;편지\&quot;]}]}]},{\&quot;name\&quot;:\&quot;locale\&quot;,\&quot;attrs\&quot;:{\&quot;xml:lang\&quot;:\&quot;la\&quot;},\&quot;children\&quot;:[{\&quot;name\&quot;:\&quot;terms\&quot;,\&quot;attrs\&quot;:{},\&quot;children\&quot;:[{\&quot;name\&quot;:\&quot;term\&quot;,\&quot;attrs\&quot;:{\&quot;name\&quot;:\&quot;letter\&quot;},\&quot;children\&quot;:[\&quot;\&quot;]},{\&quot;name\&quot;:\&quot;term\&quot;,\&quot;attrs\&quot;:{\&quot;name\&quot;:\&quot;letter\&quot;,\&quot;form\&quot;:\&quot;short\&quot;},\&quot;children\&quot;:[\&quot;epistula\&quot;]}]}]},{\&quot;name\&quot;:\&quot;locale\&quot;,\&quot;attrs\&quot;:{\&quot;xml:lang\&quot;:\&quot;lt\&quot;},\&quot;children\&quot;:[{\&quot;name\&quot;:\&quot;terms\&quot;,\&quot;attrs\&quot;:{},\&quot;children\&quot;:[{\&quot;name\&quot;:\&quot;term\&quot;,\&quot;attrs\&quot;:{\&quot;name\&quot;:\&quot;letter\&quot;},\&quot;children\&quot;:[\&quot;communicationis personalis\&quot;]},{\&quot;name\&quot;:\&quot;term\&quot;,\&quot;attrs\&quot;:{\&quot;name\&quot;:\&quot;letter\&quot;,\&quot;form\&quot;:\&quot;short\&quot;},\&quot;children\&quot;:[\&quot;\&quot;]}]}]},{\&quot;name\&quot;:\&quot;locale\&quot;,\&quot;attrs\&quot;:{\&quot;xml:lang\&quot;:\&quot;lv\&quot;},\&quot;children\&quot;:[{\&quot;name\&quot;:\&quot;terms\&quot;,\&quot;attrs\&quot;:{},\&quot;children\&quot;:[{\&quot;name\&quot;:\&quot;term\&quot;,\&quot;attrs\&quot;:{\&quot;name\&quot;:\&quot;letter\&quot;},\&quot;children\&quot;:[\&quot;personīga komunikācija\&quot;]},{\&quot;name\&quot;:\&quot;term\&quot;,\&quot;attrs\&quot;:{\&quot;name\&quot;:\&quot;letter\&quot;,\&quot;form\&quot;:\&quot;short\&quot;},\&quot;children\&quot;:[\&quot;vēstule\&quot;]}]}]},{\&quot;name\&quot;:\&quot;locale\&quot;,\&quot;attrs\&quot;:{\&quot;xml:lang\&quot;:\&quot;mn\&quot;},\&quot;children\&quot;:[{\&quot;name\&quot;:\&quot;terms\&quot;,\&quot;attrs\&quot;:{},\&quot;children\&quot;:[{\&quot;name\&quot;:\&quot;term\&quot;,\&quot;attrs\&quot;:{\&quot;name\&quot;:\&quot;letter\&quot;},\&quot;children\&quot;:[\&quot;хувийн харилцаа холбоо\&quot;]},{\&quot;name\&quot;:\&quot;term\&quot;,\&quot;attrs\&quot;:{\&quot;name\&quot;:\&quot;letter\&quot;,\&quot;form\&quot;:\&quot;short\&quot;},\&quot;children\&quot;:[\&quot;захиа\&quot;]}]}]},{\&quot;name\&quot;:\&quot;locale\&quot;,\&quot;attrs\&quot;:{\&quot;xml:lang\&quot;:\&quot;nb\&quot;},\&quot;children\&quot;:[{\&quot;name\&quot;:\&quot;terms\&quot;,\&quot;attrs\&quot;:{},\&quot;children\&quot;:[{\&quot;name\&quot;:\&quot;term\&quot;,\&quot;attrs\&quot;:{\&quot;name\&quot;:\&quot;et-al\&quot;},\&quot;children\&quot;:[\&quot;et al.\&quot;]},{\&quot;name\&quot;:\&quot;term\&quot;,\&quot;attrs\&quot;:{\&quot;name\&quot;:\&quot;letter\&quot;},\&quot;children\&quot;:[\&quot;personlig kommunikasjon\&quot;]},{\&quot;name\&quot;:\&quot;term\&quot;,\&quot;attrs\&quot;:{\&quot;name\&quot;:\&quot;letter\&quot;,\&quot;form\&quot;:\&quot;short\&quot;},\&quot;children\&quot;:[\&quot;brev\&quot;]}]}]},{\&quot;name\&quot;:\&quot;locale\&quot;,\&quot;attrs\&quot;:{\&quot;xml:lang\&quot;:\&quot;nl\&quot;},\&quot;children\&quot;:[{\&quot;name\&quot;:\&quot;terms\&quot;,\&quot;attrs\&quot;:{},\&quot;children\&quot;:[{\&quot;name\&quot;:\&quot;term\&quot;,\&quot;attrs\&quot;:{\&quot;name\&quot;:\&quot;et-al\&quot;},\&quot;children\&quot;:[\&quot;et al.\&quot;]},{\&quot;name\&quot;:\&quot;term\&quot;,\&quot;attrs\&quot;:{\&quot;name\&quot;:\&quot;letter\&quot;},\&quot;children\&quot;:[\&quot;persoonlijke communicatie\&quot;]},{\&quot;name\&quot;:\&quot;term\&quot;,\&quot;attrs\&quot;:{\&quot;name\&quot;:\&quot;letter\&quot;,\&quot;form\&quot;:\&quot;short\&quot;},\&quot;children\&quot;:[\&quot;brief\&quot;]}]}]},{\&quot;name\&quot;:\&quot;locale\&quot;,\&quot;attrs\&quot;:{\&quot;xml:lang\&quot;:\&quot;nn\&quot;},\&quot;children\&quot;:[{\&quot;name\&quot;:\&quot;terms\&quot;,\&quot;attrs\&quot;:{},\&quot;children\&quot;:[{\&quot;name\&quot;:\&quot;term\&quot;,\&quot;attrs\&quot;:{\&quot;name\&quot;:\&quot;et-al\&quot;},\&quot;children\&quot;:[\&quot;et al.\&quot;]},{\&quot;name\&quot;:\&quot;term\&quot;,\&quot;attrs\&quot;:{\&quot;name\&quot;:\&quot;letter\&quot;},\&quot;children\&quot;:[\&quot;personlig kommunikasjon\&quot;]},{\&quot;name\&quot;:\&quot;term\&quot;,\&quot;attrs\&quot;:{\&quot;name\&quot;:\&quot;letter\&quot;,\&quot;form\&quot;:\&quot;short\&quot;},\&quot;children\&quot;:[\&quot;brev\&quot;]}]}]},{\&quot;name\&quot;:\&quot;locale\&quot;,\&quot;attrs\&quot;:{\&quot;xml:lang\&quot;:\&quot;pl\&quot;},\&quot;children\&quot;:[{\&quot;name\&quot;:\&quot;terms\&quot;,\&quot;attrs\&quot;:{},\&quot;children\&quot;:[{\&quot;name\&quot;:\&quot;term\&quot;,\&quot;attrs\&quot;:{\&quot;name\&quot;:\&quot;letter\&quot;},\&quot;children\&quot;:[\&quot;osobista komunikacja\&quot;]},{\&quot;name\&quot;:\&quot;term\&quot;,\&quot;attrs\&quot;:{\&quot;name\&quot;:\&quot;letter\&quot;,\&quot;form\&quot;:\&quot;short\&quot;},\&quot;children\&quot;:[\&quot;list\&quot;]}]}]},{\&quot;name\&quot;:\&quot;locale\&quot;,\&quot;attrs\&quot;:{\&quot;xml:lang\&quot;:\&quot;pt\&quot;},\&quot;children\&quot;:[{\&quot;name\&quot;:\&quot;terms\&quot;,\&quot;attrs\&quot;:{},\&quot;children\&quot;:[{\&quot;name\&quot;:\&quot;term\&quot;,\&quot;attrs\&quot;:{\&quot;name\&quot;:\&quot;letter\&quot;},\&quot;children\&quot;:[\&quot;comunicação pessoal\&quot;]},{\&quot;name\&quot;:\&quot;term\&quot;,\&quot;attrs\&quot;:{\&quot;name\&quot;:\&quot;letter\&quot;,\&quot;form\&quot;:\&quot;short\&quot;},\&quot;children\&quot;:[\&quot;carta\&quot;]}]}]},{\&quot;name\&quot;:\&quot;locale\&quot;,\&quot;attrs\&quot;:{\&quot;xml:lang\&quot;:\&quot;ro\&quot;},\&quot;children\&quot;:[{\&quot;name\&quot;:\&quot;terms\&quot;,\&quot;attrs\&quot;:{},\&quot;children\&quot;:[{\&quot;name\&quot;:\&quot;term\&quot;,\&quot;attrs\&quot;:{\&quot;name\&quot;:\&quot;letter\&quot;},\&quot;children\&quot;:[\&quot;comunicare personală\&quot;]},{\&quot;name\&quot;:\&quot;term\&quot;,\&quot;attrs\&quot;:{\&quot;name\&quot;:\&quot;letter\&quot;,\&quot;form\&quot;:\&quot;short\&quot;},\&quot;children\&quot;:[\&quot;scrisoare\&quot;]}]}]},{\&quot;name\&quot;:\&quot;locale\&quot;,\&quot;attrs\&quot;:{\&quot;xml:lang\&quot;:\&quot;ru\&quot;},\&quot;children\&quot;:[{\&quot;name\&quot;:\&quot;terms\&quot;,\&quot;attrs\&quot;:{},\&quot;children\&quot;:[{\&quot;name\&quot;:\&quot;term\&quot;,\&quot;attrs\&quot;:{\&quot;name\&quot;:\&quot;letter\&quot;},\&quot;children\&quot;:[\&quot;личная переписка\&quot;]},{\&quot;name\&quot;:\&quot;term\&quot;,\&quot;attrs\&quot;:{\&quot;name\&quot;:\&quot;letter\&quot;,\&quot;form\&quot;:\&quot;short\&quot;},\&quot;children\&quot;:[\&quot;письмо\&quot;]}]}]},{\&quot;name\&quot;:\&quot;locale\&quot;,\&quot;attrs\&quot;:{\&quot;xml:lang\&quot;:\&quot;sk\&quot;},\&quot;children\&quot;:[{\&quot;name\&quot;:\&quot;terms\&quot;,\&quot;attrs\&quot;:{},\&quot;children\&quot;:[{\&quot;name\&quot;:\&quot;term\&quot;,\&quot;attrs\&quot;:{\&quot;name\&quot;:\&quot;letter\&quot;},\&quot;children\&quot;:[\&quot;osobná komunikácia\&quot;]},{\&quot;name\&quot;:\&quot;term\&quot;,\&quot;attrs\&quot;:{\&quot;name\&quot;:\&quot;letter\&quot;,\&quot;form\&quot;:\&quot;short\&quot;},\&quot;children\&quot;:[\&quot;list\&quot;]}]}]},{\&quot;name\&quot;:\&quot;locale\&quot;,\&quot;attrs\&quot;:{\&quot;xml:lang\&quot;:\&quot;sl\&quot;},\&quot;children\&quot;:[{\&quot;name\&quot;:\&quot;terms\&quot;,\&quot;attrs\&quot;:{},\&quot;children\&quot;:[{\&quot;name\&quot;:\&quot;term\&quot;,\&quot;attrs\&quot;:{\&quot;name\&quot;:\&quot;letter\&quot;},\&quot;children\&quot;:[\&quot;osebna komunikacija\&quot;]},{\&quot;name\&quot;:\&quot;term\&quot;,\&quot;attrs\&quot;:{\&quot;name\&quot;:\&quot;letter\&quot;,\&quot;form\&quot;:\&quot;short\&quot;},\&quot;children\&quot;:[\&quot;pismo\&quot;]}]}]},{\&quot;name\&quot;:\&quot;locale\&quot;,\&quot;attrs\&quot;:{\&quot;xml:lang\&quot;:\&quot;sr\&quot;},\&quot;children\&quot;:[{\&quot;name\&quot;:\&quot;terms\&quot;,\&quot;attrs\&quot;:{},\&quot;children\&quot;:[{\&quot;name\&quot;:\&quot;term\&quot;,\&quot;attrs\&quot;:{\&quot;name\&quot;:\&quot;letter\&quot;},\&quot;children\&quot;:[\&quot;лична комуникација\&quot;]},{\&quot;name\&quot;:\&quot;term\&quot;,\&quot;attrs\&quot;:{\&quot;name\&quot;:\&quot;letter\&quot;,\&quot;form\&quot;:\&quot;short\&quot;},\&quot;children\&quot;:[\&quot;писмо\&quot;]}]}]},{\&quot;name\&quot;:\&quot;locale\&quot;,\&quot;attrs\&quot;:{\&quot;xml:lang\&quot;:\&quot;sv\&quot;},\&quot;children\&quot;:[{\&quot;name\&quot;:\&quot;terms\&quot;,\&quot;attrs\&quot;:{},\&quot;children\&quot;:[{\&quot;name\&quot;:\&quot;term\&quot;,\&quot;attrs\&quot;:{\&quot;name\&quot;:\&quot;letter\&quot;},\&quot;children\&quot;:[\&quot;personlig kommunikation\&quot;]},{\&quot;name\&quot;:\&quot;term\&quot;,\&quot;attrs\&quot;:{\&quot;name\&quot;:\&quot;letter\&quot;,\&quot;form\&quot;:\&quot;short\&quot;},\&quot;children\&quot;:[\&quot;brev\&quot;]}]}]},{\&quot;name\&quot;:\&quot;locale\&quot;,\&quot;attrs\&quot;:{\&quot;xml:lang\&quot;:\&quot;th\&quot;},\&quot;children\&quot;:[{\&quot;name\&quot;:\&quot;terms\&quot;,\&quot;attrs\&quot;:{},\&quot;children\&quot;:[{\&quot;name\&quot;:\&quot;term\&quot;,\&quot;attrs\&quot;:{\&quot;name\&quot;:\&quot;letter\&quot;},\&quot;children\&quot;:[\&quot;การสื่อสารส่วนบุคคล\&quot;]},{\&quot;name\&quot;:\&quot;term\&quot;,\&quot;attrs\&quot;:{\&quot;name\&quot;:\&quot;letter\&quot;,\&quot;form\&quot;:\&quot;short\&quot;},\&quot;children\&quot;:[\&quot;จดหมาย\&quot;]}]}]},{\&quot;name\&quot;:\&quot;locale\&quot;,\&quot;attrs\&quot;:{\&quot;xml:lang\&quot;:\&quot;tr\&quot;},\&quot;children\&quot;:[{\&quot;name\&quot;:\&quot;terms\&quot;,\&quot;attrs\&quot;:{},\&quot;children\&quot;:[{\&quot;name\&quot;:\&quot;term\&quot;,\&quot;attrs\&quot;:{\&quot;name\&quot;:\&quot;letter\&quot;},\&quot;children\&quot;:[\&quot;kişisel iletişim\&quot;]},{\&quot;name\&quot;:\&quot;term\&quot;,\&quot;attrs\&quot;:{\&quot;name\&quot;:\&quot;letter\&quot;,\&quot;form\&quot;:\&quot;short\&quot;},\&quot;children\&quot;:[\&quot;mektup\&quot;]}]}]},{\&quot;name\&quot;:\&quot;locale\&quot;,\&quot;attrs\&quot;:{\&quot;xml:lang\&quot;:\&quot;uk\&quot;},\&quot;children\&quot;:[{\&quot;name\&quot;:\&quot;terms\&quot;,\&quot;attrs\&quot;:{},\&quot;children\&quot;:[{\&quot;name\&quot;:\&quot;term\&quot;,\&quot;attrs\&quot;:{\&quot;name\&quot;:\&quot;letter\&quot;},\&quot;children\&quot;:[\&quot;особисте спілкування\&quot;]},{\&quot;name\&quot;:\&quot;term\&quot;,\&quot;attrs\&quot;:{\&quot;name\&quot;:\&quot;letter\&quot;,\&quot;form\&quot;:\&quot;short\&quot;},\&quot;children\&quot;:[\&quot;лист\&quot;]}]}]},{\&quot;name\&quot;:\&quot;locale\&quot;,\&quot;attrs\&quot;:{\&quot;xml:lang\&quot;:\&quot;vi\&quot;},\&quot;children\&quot;:[{\&quot;name\&quot;:\&quot;terms\&quot;,\&quot;attrs\&quot;:{},\&quot;children\&quot;:[{\&quot;name\&quot;:\&quot;term\&quot;,\&quot;attrs\&quot;:{\&quot;name\&quot;:\&quot;letter\&quot;},\&quot;children\&quot;:[\&quot;giao tiếp cá nhân\&quot;]},{\&quot;name\&quot;:\&quot;term\&quot;,\&quot;attrs\&quot;:{\&quot;name\&quot;:\&quot;letter\&quot;,\&quot;form\&quot;:\&quot;short\&quot;},\&quot;children\&quot;:[\&quot;thư\&quot;]}]}]},{\&quot;name\&quot;:\&quot;locale\&quot;,\&quot;attrs\&quot;:{\&quot;xml:lang\&quot;:\&quot;zh-CN\&quot;},\&quot;children\&quot;:[{\&quot;name\&quot;:\&quot;terms\&quot;,\&quot;attrs\&quot;:{},\&quot;children\&quot;:[{\&quot;name\&quot;:\&quot;term\&quot;,\&quot;attrs\&quot;:{\&quot;name\&quot;:\&quot;letter\&quot;},\&quot;children\&quot;:[\&quot;的私人交流\&quot;]},{\&quot;name\&quot;:\&quot;term\&quot;,\&quot;attrs\&quot;:{\&quot;name\&quot;:\&quot;letter\&quot;,\&quot;form\&quot;:\&quot;short\&quot;},\&quot;children\&quot;:[\&quot;信函\&quot;]}]}]},{\&quot;name\&quot;:\&quot;locale\&quot;,\&quot;attrs\&quot;:{\&quot;xml:lang\&quot;:\&quot;zh-TW\&quot;},\&quot;children\&quot;:[{\&quot;name\&quot;:\&quot;terms\&quot;,\&quot;attrs\&quot;:{},\&quot;children\&quot;:[{\&quot;name\&quot;:\&quot;term\&quot;,\&quot;attrs\&quot;:{\&quot;name\&quot;:\&quot;letter\&quot;},\&quot;children\&quot;:[\&quot;私人通訊\&quot;]},{\&quot;name\&quot;:\&quot;term\&quot;,\&quot;attrs\&quot;:{\&quot;name\&quot;:\&quot;letter\&quot;,\&quot;form\&quot;:\&quot;short\&quot;},\&quot;children\&quot;:[\&quot;信函\&quot;]}]}]},{\&quot;name\&quot;:\&quot;macro\&quot;,\&quot;attrs\&quot;:{\&quot;name\&quot;:\&quot;author-bib\&quot;},\&quot;children\&quot;:[{\&quot;name\&quot;:\&quot;names\&quot;,\&quot;attrs\&quot;:{\&quot;variable\&quot;:\&quot;composer\&quot;,\&quot;delimiter\&quot;:\&quot;, \&quot;},\&quot;children\&quot;:[{\&quot;name\&quot;:\&quot;name\&quot;,\&quot;attrs\&quot;:{\&quot;name-as-sort-order\&quot;:\&quot;all\&quot;,\&quot;and\&quot;:\&quot;symbol\&quot;,\&quot;sort-separator\&quot;:\&quot;, \&quot;,\&quot;initialize-with\&quot;:\&quot;. \&quot;,\&quot;delimiter\&quot;:\&quot;, \&quot;,\&quot;delimiter-precedes-last\&quot;:\&quot;always\&quot;},\&quot;children\&quot;:[]},{\&quot;name\&quot;:\&quot;substitute\&quot;,\&quot;attrs\&quot;:{},\&quot;children\&quot;:[{\&quot;name\&quot;:\&quot;names\&quot;,\&quot;attrs\&quot;:{\&quot;variable\&quot;:\&quot;author\&quot;},\&quot;children\&quot;:[]},{\&quot;name\&quot;:\&quot;names\&quot;,\&quot;attrs\&quot;:{\&quot;variable\&quot;:\&quot;illustrator\&quot;},\&quot;children\&quot;:[]},{\&quot;name\&quot;:\&quot;names\&quot;,\&quot;attrs\&quot;:{\&quot;variable\&quot;:\&quot;director\&quot;},\&quot;children\&quot;:[{\&quot;name\&quot;:\&quot;name\&quot;,\&quot;attrs\&quot;:{\&quot;name-as-sort-order\&quot;:\&quot;all\&quot;,\&quot;and\&quot;:\&quot;symbol\&quot;,\&quot;sort-separator\&quot;:\&quot;, \&quot;,\&quot;initialize-with\&quot;:\&quot;. \&quot;,\&quot;delimiter\&quot;:\&quot;, \&quot;,\&quot;delimiter-precedes-last\&quot;:\&quot;always\&quot;},\&quot;children\&quot;:[]},{\&quot;name\&quot;:\&quot;label\&quot;,\&quot;attrs\&quot;:{\&quot;form\&quot;:\&quot;long\&quot;,\&quot;prefix\&quot;:\&quot; (\&quot;,\&quot;suffix\&quot;:\&quot;)\&quot;,\&quot;text-case\&quot;:\&quot;title\&quot;},\&quot;children\&quot;:[]}]},{\&quot;name\&quot;:\&quot;choose\&quot;,\&quot;attrs\&quot;:{},\&quot;children\&quot;:[{\&quot;name\&quot;:\&quot;if\&quot;,\&quot;attrs\&quot;:{\&quot;variable\&quot;:\&quot;container-title\&quot;},\&quot;children\&quot;:[{\&quot;name\&quot;:\&quot;choose\&quot;,\&quot;attrs\&quot;:{},\&quot;children\&quot;:[{\&quot;name\&quot;:\&quot;if\&quot;,\&quot;attrs\&quot;:{\&quot;type\&quot;:\&quot;book entry entry-dictionary entry-encyclopedia\&quot;,\&quot;match\&quot;:\&quot;any\&quot;},\&quot;children\&quot;:[{\&quot;name\&quot;:\&quot;choose\&quot;,\&quot;attrs\&quot;:{},\&quot;children\&quot;:[{\&quot;name\&quot;:\&quot;if\&quot;,\&quot;attrs\&quot;:{\&quot;variable\&quot;:\&quot;title\&quot;},\&quot;children\&quot;:[{\&quot;name\&quot;:\&quot;group\&quot;,\&quot;attrs\&quot;:{\&quot;delimiter\&quot;:\&quot; \&quot;},\&quot;children\&quot;:[{\&quot;name\&quot;:\&quot;text\&quot;,\&quot;attrs\&quot;:{\&quot;macro\&quot;:\&quot;title\&quot;},\&quot;children\&quot;:[]},{\&quot;name\&quot;:\&quot;text\&quot;,\&quot;attrs\&quot;:{\&quot;macro\&quot;:\&quot;parenthetical\&quot;},\&quot;children\&quot;:[]}]}]},{\&quot;name\&quot;:\&quot;else\&quot;,\&quot;attrs\&quot;:{},\&quot;children\&quot;:[{\&quot;name\&quot;:\&quot;text\&quot;,\&quot;attrs\&quot;:{\&quot;macro\&quot;:\&quot;title-and-descriptions\&quot;},\&quot;children\&quot;:[]}]}]}]}]}]}]},{\&quot;name\&quot;:\&quot;names\&quot;,\&quot;attrs\&quot;:{\&quot;variable\&quot;:\&quot;editor\&quot;,\&quot;delimiter\&quot;:\&quot;, \&quot;},\&quot;children\&quot;:[{\&quot;name\&quot;:\&quot;name\&quot;,\&quot;attrs\&quot;:{\&quot;name-as-sort-order\&quot;:\&quot;all\&quot;,\&quot;and\&quot;:\&quot;symbol\&quot;,\&quot;sort-separator\&quot;:\&quot;, \&quot;,\&quot;initialize-with\&quot;:\&quot;. \&quot;,\&quot;delimiter\&quot;:\&quot;, \&quot;,\&quot;delimiter-precedes-last\&quot;:\&quot;always\&quot;},\&quot;children\&quot;:[]},{\&quot;name\&quot;:\&quot;label\&quot;,\&quot;attrs\&quot;:{\&quot;form\&quot;:\&quot;short\&quot;,\&quot;prefix\&quot;:\&quot; (\&quot;,\&quot;suffix\&quot;:\&quot;)\&quot;,\&quot;text-case\&quot;:\&quot;title\&quot;},\&quot;children\&quot;:[]}]},{\&quot;name\&quot;:\&quot;names\&quot;,\&quot;attrs\&quot;:{\&quot;variable\&quot;:\&quot;editorial-director\&quot;},\&quot;children\&quot;:[{\&quot;name\&quot;:\&quot;name\&quot;,\&quot;attrs\&quot;:{\&quot;name-as-sort-order\&quot;:\&quot;all\&quot;,\&quot;and\&quot;:\&quot;symbol\&quot;,\&quot;sort-separator\&quot;:\&quot;, \&quot;,\&quot;initialize-with\&quot;:\&quot;. \&quot;,\&quot;delimiter\&quot;:\&quot;, \&quot;,\&quot;delimiter-precedes-last\&quot;:\&quot;always\&quot;},\&quot;children\&quot;:[]},{\&quot;name\&quot;:\&quot;label\&quot;,\&quot;attrs\&quot;:{\&quot;form\&quot;:\&quot;short\&quot;,\&quot;prefix\&quot;:\&quot; (\&quot;,\&quot;suffix\&quot;:\&quot;)\&quot;,\&quot;text-case\&quot;:\&quot;title\&quot;},\&quot;children\&quot;:[]}]},{\&quot;name\&quot;:\&quot;names\&quot;,\&quot;attrs\&quot;:{\&quot;variable\&quot;:\&quot;collection-editor\&quot;},\&quot;children\&quot;:[{\&quot;name\&quot;:\&quot;name\&quot;,\&quot;attrs\&quot;:{\&quot;name-as-sort-order\&quot;:\&quot;all\&quot;,\&quot;and\&quot;:\&quot;symbol\&quot;,\&quot;sort-separator\&quot;:\&quot;, \&quot;,\&quot;initialize-with\&quot;:\&quot;. \&quot;,\&quot;delimiter\&quot;:\&quot;, \&quot;,\&quot;delimiter-precedes-last\&quot;:\&quot;always\&quot;},\&quot;children\&quot;:[]},{\&quot;name\&quot;:\&quot;label\&quot;,\&quot;attrs\&quot;:{\&quot;form\&quot;:\&quot;short\&quot;,\&quot;prefix\&quot;:\&quot; (\&quot;,\&quot;suffix\&quot;:\&quot;)\&quot;,\&quot;text-case\&quot;:\&quot;title\&quot;},\&quot;children\&quot;:[]}]},{\&quot;name\&quot;:\&quot;choose\&quot;,\&quot;attrs\&quot;:{},\&quot;children\&quot;:[{\&quot;name\&quot;:\&quot;if\&quot;,\&quot;attrs\&quot;:{\&quot;variable\&quot;:\&quot;title\&quot;},\&quot;children\&quot;:[{\&quot;name\&quot;:\&quot;group\&quot;,\&quot;attrs\&quot;:{\&quot;delimiter\&quot;:\&quot; \&quot;},\&quot;children\&quot;:[{\&quot;name\&quot;:\&quot;text\&quot;,\&quot;attrs\&quot;:{\&quot;macro\&quot;:\&quot;title\&quot;},\&quot;children\&quot;:[]},{\&quot;name\&quot;:\&quot;text\&quot;,\&quot;attrs\&quot;:{\&quot;macro\&quot;:\&quot;parenthetical\&quot;},\&quot;children\&quot;:[]}]}]},{\&quot;name\&quot;:\&quot;else\&quot;,\&quot;attrs\&quot;:{},\&quot;children\&quot;:[{\&quot;name\&quot;:\&quot;text\&quot;,\&quot;attrs\&quot;:{\&quot;macro\&quot;:\&quot;title-and-descriptions\&quot;},\&quot;children\&quot;:[]}]}]}]}]}]},{\&quot;name\&quot;:\&quot;macro\&quot;,\&quot;attrs\&quot;:{\&quot;name\&quot;:\&quot;author-intext\&quot;},\&quot;children\&quot;:[{\&quot;name\&quot;:\&quot;choose\&quot;,\&quot;attrs\&quot;:{},\&quot;children\&quot;:[{\&quot;name\&quot;:\&quot;if\&quot;,\&quot;attrs\&quot;:{\&quot;type\&quot;:\&quot;bill legal_case legislation treaty\&quot;,\&quot;match\&quot;:\&quot;any\&quot;},\&quot;children\&quot;:[{\&quot;name\&quot;:\&quot;text\&quot;,\&quot;attrs\&quot;:{\&quot;macro\&quot;:\&quot;title-intext\&quot;},\&quot;children\&quot;:[]}]},{\&quot;name\&quot;:\&quot;else-if\&quot;,\&quot;attrs\&quot;:{\&quot;type\&quot;:\&quot;interview personal_communication\&quot;,\&quot;match\&quot;:\&quot;any\&quot;},\&quot;children\&quot;:[{\&quot;name\&quot;:\&quot;choose\&quot;,\&quot;attrs\&quot;:{},\&quot;children\&quot;:[{\&quot;name\&quot;:\&quot;if\&quot;,\&quot;attrs\&quot;:{\&quot;variable\&quot;:\&quot;archive container-title DOI publisher URL\&quot;,\&quot;match\&quot;:\&quot;none\&quot;},\&quot;children\&quot;:[{\&quot;name\&quot;:\&quot;group\&quot;,\&quot;attrs\&quot;:{\&quot;delimiter\&quot;:\&quot;, \&quot;},\&quot;children\&quot;:[{\&quot;name\&quot;:\&quot;names\&quot;,\&quot;attrs\&quot;:{\&quot;variable\&quot;:\&quot;author\&quot;},\&quot;children\&quot;:[{\&quot;name\&quot;:\&quot;name\&quot;,\&quot;attrs\&quot;:{\&quot;and\&quot;:\&quot;symbol\&quot;,\&quot;delimiter\&quot;:\&quot;, \&quot;,\&quot;initialize-with\&quot;:\&quot;. \&quot;},\&quot;children\&quot;:[]},{\&quot;name\&quot;:\&quot;substitute\&quot;,\&quot;attrs\&quot;:{},\&quot;children\&quot;:[{\&quot;name\&quot;:\&quot;text\&quot;,\&quot;attrs\&quot;:{\&quot;macro\&quot;:\&quot;title-intext\&quot;},\&quot;children\&quot;:[]}]}]},{\&quot;name\&quot;:\&quot;text\&quot;,\&quot;attrs\&quot;:{\&quot;term\&quot;:\&quot;letter\&quot;},\&quot;children\&quot;:[]}]}]},{\&quot;name\&quot;:\&quot;else\&quot;,\&quot;attrs\&quot;:{},\&quot;children\&quot;:[{\&quot;name\&quot;:\&quot;names\&quot;,\&quot;attrs\&quot;:{\&quot;variable\&quot;:\&quot;author\&quot;,\&quot;delimiter\&quot;:\&quot;, \&quot;},\&quot;children\&quot;:[{\&quot;name\&quot;:\&quot;name\&quot;,\&quot;attrs\&quot;:{\&quot;form\&quot;:\&quot;short\&quot;,\&quot;and\&quot;:\&quot;symbol\&quot;,\&quot;delimiter\&quot;:\&quot;, \&quot;,\&quot;initialize-with\&quot;:\&quot;. \&quot;},\&quot;children\&quot;:[]},{\&quot;name\&quot;:\&quot;substitute\&quot;,\&quot;attrs\&quot;:{},\&quot;children\&quot;:[{\&quot;name\&quot;:\&quot;text\&quot;,\&quot;attrs\&quot;:{\&quot;macro\&quot;:\&quot;title-intext\&quot;},\&quot;children\&quot;:[]}]}]}]}]}]},{\&quot;name\&quot;:\&quot;else\&quot;,\&quot;attrs\&quot;:{},\&quot;children\&quot;:[{\&quot;name\&quot;:\&quot;names\&quot;,\&quot;attrs\&quot;:{\&quot;variable\&quot;:\&quot;composer\&quot;,\&quot;delimiter\&quot;:\&quot;, \&quot;},\&quot;children\&quot;:[{\&quot;name\&quot;:\&quot;name\&quot;,\&quot;attrs\&quot;:{\&quot;form\&quot;:\&quot;short\&quot;,\&quot;and\&quot;:\&quot;symbol\&quot;,\&quot;delimiter\&quot;:\&quot;, \&quot;,\&quot;initialize-with\&quot;:\&quot;. \&quot;},\&quot;children\&quot;:[]},{\&quot;name\&quot;:\&quot;substitute\&quot;,\&quot;attrs\&quot;:{},\&quot;children\&quot;:[{\&quot;name\&quot;:\&quot;names\&quot;,\&quot;attrs\&quot;:{\&quot;variable\&quot;:\&quot;author\&quot;},\&quot;children\&quot;:[]},{\&quot;name\&quot;:\&quot;names\&quot;,\&quot;attrs\&quot;:{\&quot;variable\&quot;:\&quot;illustrator\&quot;},\&quot;children\&quot;:[]},{\&quot;name\&quot;:\&quot;names\&quot;,\&quot;attrs\&quot;:{\&quot;variable\&quot;:\&quot;director\&quot;},\&quot;children\&quot;:[]},{\&quot;name\&quot;:\&quot;choose\&quot;,\&quot;attrs\&quot;:{},\&quot;children\&quot;:[{\&quot;name\&quot;:\&quot;if\&quot;,\&quot;attrs\&quot;:{\&quot;variable\&quot;:\&quot;container-title\&quot;},\&quot;children\&quot;:[{\&quot;name\&quot;:\&quot;choose\&quot;,\&quot;attrs\&quot;:{},\&quot;children\&quot;:[{\&quot;name\&quot;:\&quot;if\&quot;,\&quot;attrs\&quot;:{\&quot;type\&quot;:\&quot;book entry entry-dictionary entry-encyclopedia\&quot;,\&quot;match\&quot;:\&quot;any\&quot;},\&quot;children\&quot;:[{\&quot;name\&quot;:\&quot;text\&quot;,\&quot;attrs\&quot;:{\&quot;macro\&quot;:\&quot;title-intext\&quot;},\&quot;children\&quot;:[]}]}]}]}]},{\&quot;name\&quot;:\&quot;names\&quot;,\&quot;attrs\&quot;:{\&quot;variable\&quot;:\&quot;editor\&quot;},\&quot;children\&quot;:[]},{\&quot;name\&quot;:\&quot;names\&quot;,\&quot;attrs\&quot;:{\&quot;variable\&quot;:\&quot;editorial-director\&quot;},\&quot;children\&quot;:[]},{\&quot;name\&quot;:\&quot;text\&quot;,\&quot;attrs\&quot;:{\&quot;macro\&quot;:\&quot;title-intext\&quot;},\&quot;children\&quot;:[]}]}]}]}]}]},{\&quot;name\&quot;:\&quot;macro\&quot;,\&quot;attrs\&quot;:{\&quot;name\&quot;:\&quot;date-bib\&quot;},\&quot;children\&quot;:[{\&quot;name\&quot;:\&quot;group\&quot;,\&quot;attrs\&quot;:{\&quot;delimiter\&quot;:\&quot; \&quot;,\&quot;prefix\&quot;:\&quot;(\&quot;,\&quot;suffix\&quot;:\&quot;)\&quot;},\&quot;children\&quot;:[{\&quot;name\&quot;:\&quot;choose\&quot;,\&quot;attrs\&quot;:{},\&quot;children\&quot;:[{\&quot;name\&quot;:\&quot;if\&quot;,\&quot;attrs\&quot;:{\&quot;is-uncertain-date\&quot;:\&quot;issued\&quot;},\&quot;children\&quot;:[{\&quot;name\&quot;:\&quot;text\&quot;,\&quot;attrs\&quot;:{\&quot;term\&quot;:\&quot;circa\&quot;,\&quot;form\&quot;:\&quot;short\&quot;},\&quot;children\&quot;:[]}]}]},{\&quot;name\&quot;:\&quot;group\&quot;,\&quot;attrs\&quot;:{},\&quot;children\&quot;:[{\&quot;name\&quot;:\&quot;choose\&quot;,\&quot;attrs\&quot;:{},\&quot;children\&quot;:[{\&quot;name\&quot;:\&quot;if\&quot;,\&quot;attrs\&quot;:{\&quot;variable\&quot;:\&quot;issued\&quot;},\&quot;children\&quot;:[{\&quot;name\&quot;:\&quot;date\&quot;,\&quot;attrs\&quot;:{\&quot;variable\&quot;:\&quot;issued\&quot;},\&quot;children\&quot;:[{\&quot;name\&quot;:\&quot;date-part\&quot;,\&quot;attrs\&quot;:{\&quot;name\&quot;:\&quot;year\&quot;},\&quot;children\&quot;:[]}]},{\&quot;name\&quot;:\&quot;text\&quot;,\&quot;attrs\&quot;:{\&quot;variable\&quot;:\&quot;year-suffix\&quot;},\&quot;children\&quot;:[]},{\&quot;name\&quot;:\&quot;choose\&quot;,\&quot;attrs\&quot;:{},\&quot;children\&quot;:[{\&quot;name\&quot;:\&quot;if\&quot;,\&quot;attrs\&quot;:{\&quot;type\&quot;:\&quot;article-magazine article-newspaper broadcast interview motion_picture pamphlet personal_communication post post-weblog song speech webpage\&quot;,\&quot;match\&quot;:\&quot;any\&quot;},\&quot;children\&quot;:[{\&quot;name\&quot;:\&quot;date\&quot;,\&quot;attrs\&quot;:{\&quot;variable\&quot;:\&quot;issued\&quot;},\&quot;children\&quot;:[{\&quot;name\&quot;:\&quot;date-part\&quot;,\&quot;attrs\&quot;:{\&quot;prefix\&quot;:\&quot;, \&quot;,\&quot;name\&quot;:\&quot;month\&quot;},\&quot;children\&quot;:[]},{\&quot;name\&quot;:\&quot;date-part\&quot;,\&quot;attrs\&quot;:{\&quot;prefix\&quot;:\&quot; \&quot;,\&quot;name\&quot;:\&quot;day\&quot;},\&quot;children\&quot;:[]}]}]},{\&quot;name\&quot;:\&quot;else-if\&quot;,\&quot;attrs\&quot;:{\&quot;type\&quot;:\&quot;paper-conference\&quot;},\&quot;children\&quot;:[{\&quot;name\&quot;:\&quot;choose\&quot;,\&quot;attrs\&quot;:{},\&quot;children\&quot;:[{\&quot;name\&quot;:\&quot;if\&quot;,\&quot;attrs\&quot;:{\&quot;variable\&quot;:\&quot;collection-editor editor editorial-director issue page volume\&quot;,\&quot;match\&quot;:\&quot;none\&quot;},\&quot;children\&quot;:[{\&quot;name\&quot;:\&quot;date\&quot;,\&quot;attrs\&quot;:{\&quot;variable\&quot;:\&quot;issued\&quot;},\&quot;children\&quot;:[{\&quot;name\&quot;:\&quot;date-part\&quot;,\&quot;attrs\&quot;:{\&quot;prefix\&quot;:\&quot;, \&quot;,\&quot;name\&quot;:\&quot;month\&quot;},\&quot;children\&quot;:[]},{\&quot;name\&quot;:\&quot;date-part\&quot;,\&quot;attrs\&quot;:{\&quot;prefix\&quot;:\&quot; \&quot;,\&quot;name\&quot;:\&quot;day\&quot;},\&quot;children\&quot;:[]}]}]}]}]}]}]},{\&quot;name\&quot;:\&quot;else-if\&quot;,\&quot;attrs\&quot;:{\&quot;variable\&quot;:\&quot;status\&quot;},\&quot;children\&quot;:[{\&quot;name\&quot;:\&quot;group\&quot;,\&quot;attrs\&quot;:{},\&quot;children\&quot;:[{\&quot;name\&quot;:\&quot;text\&quot;,\&quot;attrs\&quot;:{\&quot;variable\&quot;:\&quot;status\&quot;,\&quot;text-case\&quot;:\&quot;lowercase\&quot;},\&quot;children\&quot;:[]},{\&quot;name\&quot;:\&quot;text\&quot;,\&quot;attrs\&quot;:{\&quot;variable\&quot;:\&quot;year-suffix\&quot;,\&quot;prefix\&quot;:\&quot;-\&quot;},\&quot;children\&quot;:[]}]}]},{\&quot;name\&quot;:\&quot;else\&quot;,\&quot;attrs\&quot;:{},\&quot;children\&quot;:[{\&quot;name\&quot;:\&quot;group\&quot;,\&quot;attrs\&quot;:{},\&quot;children\&quot;:[{\&quot;name\&quot;:\&quot;text\&quot;,\&quot;attrs\&quot;:{\&quot;term\&quot;:\&quot;no date\&quot;,\&quot;form\&quot;:\&quot;short\&quot;},\&quot;children\&quot;:[]},{\&quot;name\&quot;:\&quot;text\&quot;,\&quot;attrs\&quot;:{\&quot;variable\&quot;:\&quot;year-suffix\&quot;,\&quot;prefix\&quot;:\&quot;-\&quot;},\&quot;children\&quot;:[]}]}]}]}]}]}]},{\&quot;name\&quot;:\&quot;macro\&quot;,\&quot;attrs\&quot;:{\&quot;name\&quot;:\&quot;date-sort-group\&quot;},\&quot;children\&quot;:[{\&quot;name\&quot;:\&quot;choose\&quot;,\&quot;attrs\&quot;:{},\&quot;children\&quot;:[{\&quot;name\&quot;:\&quot;if\&quot;,\&quot;attrs\&quot;:{\&quot;variable\&quot;:\&quot;issued\&quot;},\&quot;children\&quot;:[{\&quot;name\&quot;:\&quot;text\&quot;,\&quot;attrs\&quot;:{\&quot;value\&quot;:\&quot;1\&quot;},\&quot;children\&quot;:[]}]},{\&quot;name\&quot;:\&quot;else-if\&quot;,\&quot;attrs\&quot;:{\&quot;variable\&quot;:\&quot;status\&quot;},\&quot;children\&quot;:[{\&quot;name\&quot;:\&quot;text\&quot;,\&quot;attrs\&quot;:{\&quot;value\&quot;:\&quot;2\&quot;},\&quot;children\&quot;:[]}]},{\&quot;name\&quot;:\&quot;else\&quot;,\&quot;attrs\&quot;:{},\&quot;children\&quot;:[{\&quot;name\&quot;:\&quot;text\&quot;,\&quot;attrs\&quot;:{\&quot;value\&quot;:\&quot;0\&quot;},\&quot;children\&quot;:[]}]}]}]},{\&quot;name\&quot;:\&quot;macro\&quot;,\&quot;attrs\&quot;:{\&quot;name\&quot;:\&quot;date-sort-date\&quot;},\&quot;children\&quot;:[{\&quot;name\&quot;:\&quot;choose\&quot;,\&quot;attrs\&quot;:{},\&quot;children\&quot;:[{\&quot;name\&quot;:\&quot;if\&quot;,\&quot;attrs\&quot;:{\&quot;type\&quot;:\&quot;article-magazine article-newspaper broadcast interview pamphlet personal_communication post post-weblog speech treaty webpage\&quot;,\&quot;match\&quot;:\&quot;any\&quot;},\&quot;children\&quot;:[{\&quot;name\&quot;:\&quot;date\&quot;,\&quot;attrs\&quot;:{\&quot;variable\&quot;:\&quot;issued\&quot;,\&quot;form\&quot;:\&quot;numeric\&quot;},\&quot;children\&quot;:[]}]},{\&quot;name\&quot;:\&quot;else-if\&quot;,\&quot;attrs\&quot;:{\&quot;type\&quot;:\&quot;paper-conference\&quot;},\&quot;children\&quot;:[{\&quot;name\&quot;:\&quot;choose\&quot;,\&quot;attrs\&quot;:{},\&quot;children\&quot;:[{\&quot;name\&quot;:\&quot;if\&quot;,\&quot;attrs\&quot;:{\&quot;variable\&quot;:\&quot;collection-editor editor editorial-director issue page volume\&quot;,\&quot;match\&quot;:\&quot;none\&quot;},\&quot;children\&quot;:[{\&quot;name\&quot;:\&quot;date\&quot;,\&quot;attrs\&quot;:{\&quot;variable\&quot;:\&quot;issued\&quot;,\&quot;form\&quot;:\&quot;numeric\&quot;},\&quot;children\&quot;:[]}]}]}]},{\&quot;name\&quot;:\&quot;else\&quot;,\&quot;attrs\&quot;:{},\&quot;children\&quot;:[{\&quot;name\&quot;:\&quot;date\&quot;,\&quot;attrs\&quot;:{\&quot;variable\&quot;:\&quot;issued\&quot;,\&quot;form\&quot;:\&quot;numeric\&quot;},\&quot;children\&quot;:[]}]}]}]},{\&quot;name\&quot;:\&quot;macro\&quot;,\&quot;attrs\&quot;:{\&quot;name\&quot;:\&quot;date-intext\&quot;},\&quot;children\&quot;:[{\&quot;name\&quot;:\&quot;choose\&quot;,\&quot;attrs\&quot;:{},\&quot;children\&quot;:[{\&quot;name\&quot;:\&quot;if\&quot;,\&quot;attrs\&quot;:{\&quot;variable\&quot;:\&quot;issued\&quot;},\&quot;children\&quot;:[{\&quot;name\&quot;:\&quot;group\&quot;,\&quot;attrs\&quot;:{\&quot;delimiter\&quot;:\&quot;/\&quot;},\&quot;children\&quot;:[{\&quot;name\&quot;:\&quot;group\&quot;,\&quot;attrs\&quot;:{\&quot;delimiter\&quot;:\&quot; \&quot;},\&quot;children\&quot;:[{\&quot;name\&quot;:\&quot;choose\&quot;,\&quot;attrs\&quot;:{},\&quot;children\&quot;:[{\&quot;name\&quot;:\&quot;if\&quot;,\&quot;attrs\&quot;:{\&quot;is-uncertain-date\&quot;:\&quot;original-date\&quot;},\&quot;children\&quot;:[{\&quot;name\&quot;:\&quot;text\&quot;,\&quot;attrs\&quot;:{\&quot;term\&quot;:\&quot;circa\&quot;,\&quot;form\&quot;:\&quot;short\&quot;},\&quot;children\&quot;:[]}]}]},{\&quot;name\&quot;:\&quot;date\&quot;,\&quot;attrs\&quot;:{\&quot;variable\&quot;:\&quot;original-date\&quot;},\&quot;children\&quot;:[{\&quot;name\&quot;:\&quot;date-part\&quot;,\&quot;attrs\&quot;:{\&quot;name\&quot;:\&quot;year\&quot;},\&quot;children\&quot;:[]}]}]},{\&quot;name\&quot;:\&quot;group\&quot;,\&quot;attrs\&quot;:{\&quot;delimiter\&quot;:\&quot; \&quot;},\&quot;children\&quot;:[{\&quot;name\&quot;:\&quot;choose\&quot;,\&quot;attrs\&quot;:{},\&quot;children\&quot;:[{\&quot;name\&quot;:\&quot;if\&quot;,\&quot;attrs\&quot;:{\&quot;is-uncertain-date\&quot;:\&quot;issued\&quot;},\&quot;children\&quot;:[{\&quot;name\&quot;:\&quot;text\&quot;,\&quot;attrs\&quot;:{\&quot;term\&quot;:\&quot;circa\&quot;,\&quot;form\&quot;:\&quot;short\&quot;},\&quot;children\&quot;:[]}]}]},{\&quot;name\&quot;:\&quot;group\&quot;,\&quot;attrs\&quot;:{},\&quot;children\&quot;:[{\&quot;name\&quot;:\&quot;choose\&quot;,\&quot;attrs\&quot;:{},\&quot;children\&quot;:[{\&quot;name\&quot;:\&quot;if\&quot;,\&quot;attrs\&quot;:{\&quot;type\&quot;:\&quot;interview personal_communication\&quot;,\&quot;match\&quot;:\&quot;any\&quot;},\&quot;children\&quot;:[{\&quot;name\&quot;:\&quot;choose\&quot;,\&quot;attrs\&quot;:{},\&quot;children\&quot;:[{\&quot;name\&quot;:\&quot;if\&quot;,\&quot;attrs\&quot;:{\&quot;variable\&quot;:\&quot;archive container-title DOI publisher URL\&quot;,\&quot;match\&quot;:\&quot;none\&quot;},\&quot;children\&quot;:[{\&quot;name\&quot;:\&quot;date\&quot;,\&quot;attrs\&quot;:{\&quot;variable\&quot;:\&quot;issued\&quot;,\&quot;form\&quot;:\&quot;text\&quot;},\&quot;children\&quot;:[]}]},{\&quot;name\&quot;:\&quot;else\&quot;,\&quot;attrs\&quot;:{},\&quot;children\&quot;:[{\&quot;name\&quot;:\&quot;date\&quot;,\&quot;attrs\&quot;:{\&quot;variable\&quot;:\&quot;issued\&quot;},\&quot;children\&quot;:[{\&quot;name\&quot;:\&quot;date-part\&quot;,\&quot;attrs\&quot;:{\&quot;name\&quot;:\&quot;year\&quot;},\&quot;children\&quot;:[]}]}]}]}]},{\&quot;name\&quot;:\&quot;else\&quot;,\&quot;attrs\&quot;:{},\&quot;children\&quot;:[{\&quot;name\&quot;:\&quot;date\&quot;,\&quot;attrs\&quot;:{\&quot;variable\&quot;:\&quot;issued\&quot;},\&quot;children\&quot;:[{\&quot;name\&quot;:\&quot;date-part\&quot;,\&quot;attrs\&quot;:{\&quot;name\&quot;:\&quot;year\&quot;},\&quot;children\&quot;:[]}]}]}]},{\&quot;name\&quot;:\&quot;text\&quot;,\&quot;attrs\&quot;:{\&quot;variable\&quot;:\&quot;year-suffix\&quot;},\&quot;children\&quot;:[]}]}]}]}]},{\&quot;name\&quot;:\&quot;else-if\&quot;,\&quot;attrs\&quot;:{\&quot;variable\&quot;:\&quot;status\&quot;},\&quot;children\&quot;:[{\&quot;name\&quot;:\&quot;text\&quot;,\&quot;attrs\&quot;:{\&quot;variable\&quot;:\&quot;status\&quot;,\&quot;text-case\&quot;:\&quot;lowercase\&quot;},\&quot;children\&quot;:[]},{\&quot;name\&quot;:\&quot;text\&quot;,\&quot;attrs\&quot;:{\&quot;variable\&quot;:\&quot;year-suffix\&quot;,\&quot;prefix\&quot;:\&quot;-\&quot;},\&quot;children\&quot;:[]}]},{\&quot;name\&quot;:\&quot;else\&quot;,\&quot;attrs\&quot;:{},\&quot;children\&quot;:[{\&quot;name\&quot;:\&quot;text\&quot;,\&quot;attrs\&quot;:{\&quot;term\&quot;:\&quot;no date\&quot;,\&quot;form\&quot;:\&quot;short\&quot;},\&quot;children\&quot;:[]},{\&quot;name\&quot;:\&quot;text\&quot;,\&quot;attrs\&quot;:{\&quot;variable\&quot;:\&quot;year-suffix\&quot;,\&quot;prefix\&quot;:\&quot;-\&quot;},\&quot;children\&quot;:[]}]}]}]},{\&quot;name\&quot;:\&quot;macro\&quot;,\&quot;attrs\&quot;:{\&quot;name\&quot;:\&quot;title-and-descriptions\&quot;},\&quot;children\&quot;:[{\&quot;name\&quot;:\&quot;choose\&quot;,\&quot;attrs\&quot;:{},\&quot;children\&quot;:[{\&quot;name\&quot;:\&quot;if\&quot;,\&quot;attrs\&quot;:{\&quot;variable\&quot;:\&quot;title\&quot;},\&quot;children\&quot;:[{\&quot;name\&quot;:\&quot;group\&quot;,\&quot;attrs\&quot;:{\&quot;delimiter\&quot;:\&quot; \&quot;},\&quot;children\&quot;:[{\&quot;name\&quot;:\&quot;text\&quot;,\&quot;attrs\&quot;:{\&quot;macro\&quot;:\&quot;title\&quot;},\&quot;children\&quot;:[]},{\&quot;name\&quot;:\&quot;text\&quot;,\&quot;attrs\&quot;:{\&quot;macro\&quot;:\&quot;parenthetical\&quot;},\&quot;children\&quot;:[]},{\&quot;name\&quot;:\&quot;text\&quot;,\&quot;attrs\&quot;:{\&quot;macro\&quot;:\&quot;bracketed\&quot;},\&quot;children\&quot;:[]}]}]},{\&quot;name\&quot;:\&quot;else\&quot;,\&quot;attrs\&quot;:{},\&quot;children\&quot;:[{\&quot;name\&quot;:\&quot;group\&quot;,\&quot;attrs\&quot;:{\&quot;delimiter\&quot;:\&quot; \&quot;},\&quot;children\&quot;:[{\&quot;name\&quot;:\&quot;text\&quot;,\&quot;attrs\&quot;:{\&quot;macro\&quot;:\&quot;bracketed\&quot;},\&quot;children\&quot;:[]},{\&quot;name\&quot;:\&quot;text\&quot;,\&quot;attrs\&quot;:{\&quot;macro\&quot;:\&quot;parenthetical\&quot;},\&quot;children\&quot;:[]}]}]}]}]},{\&quot;name\&quot;:\&quot;macro\&quot;,\&quot;attrs\&quot;:{\&quot;name\&quot;:\&quot;title\&quot;},\&quot;children\&quot;:[{\&quot;name\&quot;:\&quot;choose\&quot;,\&quot;attrs\&quot;:{},\&quot;children\&quot;:[{\&quot;name\&quot;:\&quot;if\&quot;,\&quot;attrs\&quot;:{\&quot;type\&quot;:\&quot;post webpage\&quot;,\&quot;match\&quot;:\&quot;any\&quot;},\&quot;children\&quot;:[{\&quot;name\&quot;:\&quot;text\&quot;,\&quot;attrs\&quot;:{\&quot;variable\&quot;:\&quot;title\&quot;,\&quot;font-style\&quot;:\&quot;italic\&quot;},\&quot;children\&quot;:[]}]},{\&quot;name\&quot;:\&quot;else-if\&quot;,\&quot;attrs\&quot;:{\&quot;variable\&quot;:\&quot;container-title\&quot;,\&quot;match\&quot;:\&quot;any\&quot;},\&quot;children\&quot;:[{\&quot;name\&quot;:\&quot;text\&quot;,\&quot;attrs\&quot;:{\&quot;variable\&quot;:\&quot;title\&quot;},\&quot;children\&quot;:[]}]},{\&quot;name\&quot;:\&quot;else\&quot;,\&quot;attrs\&quot;:{},\&quot;children\&quot;:[{\&quot;name\&quot;:\&quot;choose\&quot;,\&quot;attrs\&quot;:{},\&quot;children\&quot;:[{\&quot;name\&quot;:\&quot;if\&quot;,\&quot;attrs\&quot;:{\&quot;type\&quot;:\&quot;article-journal article-magazine article-newspaper post-weblog review review-book\&quot;,\&quot;match\&quot;:\&quot;any\&quot;},\&quot;children\&quot;:[{\&quot;name\&quot;:\&quot;text\&quot;,\&quot;attrs\&quot;:{\&quot;variable\&quot;:\&quot;title\&quot;,\&quot;font-style\&quot;:\&quot;italic\&quot;},\&quot;children\&quot;:[]}]},{\&quot;name\&quot;:\&quot;else-if\&quot;,\&quot;attrs\&quot;:{\&quot;type\&quot;:\&quot;paper-conference\&quot;},\&quot;children\&quot;:[{\&quot;name\&quot;:\&quot;choose\&quot;,\&quot;attrs\&quot;:{},\&quot;children\&quot;:[{\&quot;name\&quot;:\&quot;if\&quot;,\&quot;attrs\&quot;:{\&quot;variable\&quot;:\&quot;collection-editor editor editorial-director\&quot;,\&quot;match\&quot;:\&quot;any\&quot;},\&quot;children\&quot;:[{\&quot;name\&quot;:\&quot;group\&quot;,\&quot;attrs\&quot;:{\&quot;delimiter\&quot;:\&quot;: \&quot;,\&quot;font-style\&quot;:\&quot;italic\&quot;},\&quot;children\&quot;:[{\&quot;name\&quot;:\&quot;text\&quot;,\&quot;attrs\&quot;:{\&quot;variable\&quot;:\&quot;title\&quot;},\&quot;children\&quot;:[]},{\&quot;name\&quot;:\&quot;choose\&quot;,\&quot;attrs\&quot;:{},\&quot;children\&quot;:[{\&quot;name\&quot;:\&quot;if\&quot;,\&quot;attrs\&quot;:{\&quot;is-numeric\&quot;:\&quot;volume\&quot;,\&quot;match\&quot;:\&quot;none\&quot;},\&quot;children\&quot;:[{\&quot;name\&quot;:\&quot;group\&quot;,\&quot;attrs\&quot;:{\&quot;delimiter\&quot;:\&quot; \&quot;},\&quot;children\&quot;:[{\&quot;name\&quot;:\&quot;label\&quot;,\&quot;attrs\&quot;:{\&quot;variable\&quot;:\&quot;volume\&quot;,\&quot;form\&quot;:\&quot;short\&quot;,\&quot;text-case\&quot;:\&quot;capitalize-first\&quot;},\&quot;children\&quot;:[]},{\&quot;name\&quot;:\&quot;text\&quot;,\&quot;attrs\&quot;:{\&quot;variable\&quot;:\&quot;volume\&quot;},\&quot;children\&quot;:[]}]}]}]}]}]},{\&quot;name\&quot;:\&quot;else\&quot;,\&quot;attrs\&quot;:{},\&quot;children\&quot;:[{\&quot;name\&quot;:\&quot;text\&quot;,\&quot;attrs\&quot;:{\&quot;variable\&quot;:\&quot;title\&quot;,\&quot;font-style\&quot;:\&quot;italic\&quot;},\&quot;children\&quot;:[]}]}]}]},{\&quot;name\&quot;:\&quot;else\&quot;,\&quot;attrs\&quot;:{},\&quot;children\&quot;:[{\&quot;name\&quot;:\&quot;group\&quot;,\&quot;attrs\&quot;:{\&quot;delimiter\&quot;:\&quot;: \&quot;,\&quot;font-style\&quot;:\&quot;italic\&quot;},\&quot;children\&quot;:[{\&quot;name\&quot;:\&quot;text\&quot;,\&quot;attrs\&quot;:{\&quot;variable\&quot;:\&quot;title\&quot;},\&quot;children\&quot;:[]},{\&quot;name\&quot;:\&quot;choose\&quot;,\&quot;attrs\&quot;:{},\&quot;children\&quot;:[{\&quot;name\&quot;:\&quot;if\&quot;,\&quot;attrs\&quot;:{\&quot;is-numeric\&quot;:\&quot;volume\&quot;,\&quot;match\&quot;:\&quot;none\&quot;},\&quot;children\&quot;:[{\&quot;name\&quot;:\&quot;group\&quot;,\&quot;attrs\&quot;:{\&quot;delimiter\&quot;:\&quot; \&quot;},\&quot;children\&quot;:[{\&quot;name\&quot;:\&quot;label\&quot;,\&quot;attrs\&quot;:{\&quot;variable\&quot;:\&quot;volume\&quot;,\&quot;form\&quot;:\&quot;short\&quot;,\&quot;text-case\&quot;:\&quot;capitalize-first\&quot;},\&quot;children\&quot;:[]},{\&quot;name\&quot;:\&quot;text\&quot;,\&quot;attrs\&quot;:{\&quot;variable\&quot;:\&quot;volume\&quot;},\&quot;children\&quot;:[]}]}]}]}]}]}]}]}]}]},{\&quot;name\&quot;:\&quot;macro\&quot;,\&quot;attrs\&quot;:{\&quot;name\&quot;:\&quot;title-intext\&quot;},\&quot;children\&quot;:[{\&quot;name\&quot;:\&quot;choose\&quot;,\&quot;attrs\&quot;:{},\&quot;children\&quot;:[{\&quot;name\&quot;:\&quot;if\&quot;,\&quot;attrs\&quot;:{\&quot;variable\&quot;:\&quot;title\&quot;,\&quot;match\&quot;:\&quot;none\&quot;},\&quot;children\&quot;:[{\&quot;name\&quot;:\&quot;text\&quot;,\&quot;attrs\&quot;:{\&quot;macro\&quot;:\&quot;bracketed-intext\&quot;,\&quot;prefix\&quot;:\&quot;[\&quot;,\&quot;suffix\&quot;:\&quot;]\&quot;},\&quot;children\&quot;:[]}]},{\&quot;name\&quot;:\&quot;else-if\&quot;,\&quot;attrs\&quot;:{\&quot;type\&quot;:\&quot;bill\&quot;},\&quot;children\&quot;:[{\&quot;name\&quot;:\&quot;choose\&quot;,\&quot;attrs\&quot;:{},\&quot;children\&quot;:[{\&quot;name\&quot;:\&quot;if\&quot;,\&quot;attrs\&quot;:{\&quot;variable\&quot;:\&quot;number container-title\&quot;,\&quot;match\&quot;:\&quot;none\&quot;},\&quot;children\&quot;:[{\&quot;name\&quot;:\&quot;text\&quot;,\&quot;attrs\&quot;:{\&quot;variable\&quot;:\&quot;title\&quot;,\&quot;form\&quot;:\&quot;short\&quot;,\&quot;font-style\&quot;:\&quot;italic\&quot;,\&quot;text-case\&quot;:\&quot;title\&quot;},\&quot;children\&quot;:[]}]},{\&quot;name\&quot;:\&quot;else-if\&quot;,\&quot;attrs\&quot;:{\&quot;variable\&quot;:\&quot;title\&quot;},\&quot;children\&quot;:[{\&quot;name\&quot;:\&quot;text\&quot;,\&quot;attrs\&quot;:{\&quot;variable\&quot;:\&quot;title\&quot;,\&quot;form\&quot;:\&quot;short\&quot;,\&quot;text-case\&quot;:\&quot;title\&quot;},\&quot;children\&quot;:[]}]},{\&quot;name\&quot;:\&quot;else\&quot;,\&quot;attrs\&quot;:{},\&quot;children\&quot;:[{\&quot;name\&quot;:\&quot;group\&quot;,\&quot;attrs\&quot;:{\&quot;delimiter\&quot;:\&quot; \&quot;},\&quot;children\&quot;:[{\&quot;name\&quot;:\&quot;text\&quot;,\&quot;attrs\&quot;:{\&quot;variable\&quot;:\&quot;genre\&quot;},\&quot;children\&quot;:[]},{\&quot;name\&quot;:\&quot;group\&quot;,\&quot;attrs\&quot;:{\&quot;delimiter\&quot;:\&quot; \&quot;},\&quot;children\&quot;:[{\&quot;name\&quot;:\&quot;choose\&quot;,\&quot;attrs\&quot;:{},\&quot;children\&quot;:[{\&quot;name\&quot;:\&quot;if\&quot;,\&quot;attrs\&quot;:{\&quot;variable\&quot;:\&quot;chapter-number container-title\&quot;,\&quot;match\&quot;:\&quot;none\&quot;},\&quot;children\&quot;:[{\&quot;name\&quot;:\&quot;text\&quot;,\&quot;attrs\&quot;:{\&quot;term\&quot;:\&quot;issue\&quot;,\&quot;form\&quot;:\&quot;short\&quot;},\&quot;children\&quot;:[]}]}]},{\&quot;name\&quot;:\&quot;text\&quot;,\&quot;attrs\&quot;:{\&quot;variable\&quot;:\&quot;number\&quot;},\&quot;children\&quot;:[]}]}]}]}]}]},{\&quot;name\&quot;:\&quot;else-if\&quot;,\&quot;attrs\&quot;:{\&quot;type\&quot;:\&quot;legal_case\&quot;,\&quot;match\&quot;:\&quot;any\&quot;},\&quot;children\&quot;:[{\&quot;name\&quot;:\&quot;text\&quot;,\&quot;attrs\&quot;:{\&quot;variable\&quot;:\&quot;title\&quot;,\&quot;font-style\&quot;:\&quot;italic\&quot;},\&quot;children\&quot;:[]}]},{\&quot;name\&quot;:\&quot;else-if\&quot;,\&quot;attrs\&quot;:{\&quot;type\&quot;:\&quot;legislation treaty\&quot;,\&quot;match\&quot;:\&quot;any\&quot;},\&quot;children\&quot;:[{\&quot;name\&quot;:\&quot;text\&quot;,\&quot;attrs\&quot;:{\&quot;variable\&quot;:\&quot;title\&quot;,\&quot;form\&quot;:\&quot;short\&quot;,\&quot;text-case\&quot;:\&quot;title\&quot;},\&quot;children\&quot;:[]}]},{\&quot;name\&quot;:\&quot;else-if\&quot;,\&quot;attrs\&quot;:{\&quot;type\&quot;:\&quot;post webpage\&quot;,\&quot;match\&quot;:\&quot;any\&quot;},\&quot;children\&quot;:[{\&quot;name\&quot;:\&quot;text\&quot;,\&quot;attrs\&quot;:{\&quot;variable\&quot;:\&quot;title\&quot;,\&quot;form\&quot;:\&quot;short\&quot;,\&quot;font-style\&quot;:\&quot;italic\&quot;,\&quot;text-case\&quot;:\&quot;title\&quot;},\&quot;children\&quot;:[]}]},{\&quot;name\&quot;:\&quot;else-if\&quot;,\&quot;attrs\&quot;:{\&quot;variable\&quot;:\&quot;container-title\&quot;,\&quot;match\&quot;:\&quot;any\&quot;},\&quot;children\&quot;:[{\&quot;name\&quot;:\&quot;text\&quot;,\&quot;attrs\&quot;:{\&quot;variable\&quot;:\&quot;title\&quot;,\&quot;form\&quot;:\&quot;short\&quot;,\&quot;quotes\&quot;:\&quot;true\&quot;,\&quot;text-case\&quot;:\&quot;title\&quot;},\&quot;children\&quot;:[]}]},{\&quot;name\&quot;:\&quot;else\&quot;,\&quot;attrs\&quot;:{},\&quot;children\&quot;:[{\&quot;name\&quot;:\&quot;text\&quot;,\&quot;attrs\&quot;:{\&quot;variable\&quot;:\&quot;title\&quot;,\&quot;form\&quot;:\&quot;short\&quot;,\&quot;font-style\&quot;:\&quot;italic\&quot;,\&quot;text-case\&quot;:\&quot;title\&quot;},\&quot;children\&quot;:[]}]}]}]},{\&quot;name\&quot;:\&quot;macro\&quot;,\&quot;attrs\&quot;:{\&quot;name\&quot;:\&quot;parenthetical\&quot;},\&quot;children\&quot;:[{\&quot;name\&quot;:\&quot;group\&quot;,\&quot;attrs\&quot;:{\&quot;prefix\&quot;:\&quot;(\&quot;,\&quot;suffix\&quot;:\&quot;)\&quot;},\&quot;children\&quot;:[{\&quot;name\&quot;:\&quot;choose\&quot;,\&quot;attrs\&quot;:{},\&quot;children\&quot;:[{\&quot;name\&quot;:\&quot;if\&quot;,\&quot;attrs\&quot;:{\&quot;type\&quot;:\&quot;patent\&quot;},\&quot;children\&quot;:[{\&quot;name\&quot;:\&quot;group\&quot;,\&quot;attrs\&quot;:{\&quot;delimiter\&quot;:\&quot; \&quot;},\&quot;children\&quot;:[{\&quot;name\&quot;:\&quot;text\&quot;,\&quot;attrs\&quot;:{\&quot;variable\&quot;:\&quot;authority\&quot;,\&quot;form\&quot;:\&quot;short\&quot;},\&quot;children\&quot;:[]},{\&quot;name\&quot;:\&quot;choose\&quot;,\&quot;attrs\&quot;:{},\&quot;children\&quot;:[{\&quot;name\&quot;:\&quot;if\&quot;,\&quot;attrs\&quot;:{\&quot;variable\&quot;:\&quot;genre\&quot;},\&quot;children\&quot;:[{\&quot;name\&quot;:\&quot;text\&quot;,\&quot;attrs\&quot;:{\&quot;variable\&quot;:\&quot;genre\&quot;,\&quot;text-case\&quot;:\&quot;capitalize-first\&quot;},\&quot;children\&quot;:[]}]},{\&quot;name\&quot;:\&quot;else\&quot;,\&quot;attrs\&quot;:{},\&quot;children\&quot;:[{\&quot;name\&quot;:\&quot;text\&quot;,\&quot;attrs\&quot;:{\&quot;value\&quot;:\&quot;patent\&quot;,\&quot;text-case\&quot;:\&quot;capitalize-first\&quot;},\&quot;children\&quot;:[]}]}]},{\&quot;name\&quot;:\&quot;group\&quot;,\&quot;attrs\&quot;:{\&quot;delimiter\&quot;:\&quot; \&quot;},\&quot;children\&quot;:[{\&quot;name\&quot;:\&quot;text\&quot;,\&quot;attrs\&quot;:{\&quot;term\&quot;:\&quot;issue\&quot;,\&quot;form\&quot;:\&quot;short\&quot;,\&quot;text-case\&quot;:\&quot;capitalize-first\&quot;},\&quot;children\&quot;:[]},{\&quot;name\&quot;:\&quot;text\&quot;,\&quot;attrs\&quot;:{\&quot;variable\&quot;:\&quot;number\&quot;},\&quot;children\&quot;:[]}]}]}]},{\&quot;name\&quot;:\&quot;else-if\&quot;,\&quot;attrs\&quot;:{\&quot;type\&quot;:\&quot;post webpage\&quot;,\&quot;match\&quot;:\&quot;any\&quot;},\&quot;children\&quot;:[{\&quot;name\&quot;:\&quot;group\&quot;,\&quot;attrs\&quot;:{\&quot;delimiter\&quot;:\&quot;; \&quot;},\&quot;children\&quot;:[{\&quot;name\&quot;:\&quot;text\&quot;,\&quot;attrs\&quot;:{\&quot;macro\&quot;:\&quot;secondary-contributors\&quot;},\&quot;children\&quot;:[]},{\&quot;name\&quot;:\&quot;text\&quot;,\&quot;attrs\&quot;:{\&quot;macro\&quot;:\&quot;database-location\&quot;},\&quot;children\&quot;:[]},{\&quot;name\&quot;:\&quot;text\&quot;,\&quot;attrs\&quot;:{\&quot;macro\&quot;:\&quot;number\&quot;},\&quot;children\&quot;:[]},{\&quot;name\&quot;:\&quot;text\&quot;,\&quot;attrs\&quot;:{\&quot;macro\&quot;:\&quot;locators-booklike\&quot;},\&quot;children\&quot;:[]}]}]},{\&quot;name\&quot;:\&quot;else-if\&quot;,\&quot;attrs\&quot;:{\&quot;variable\&quot;:\&quot;container-title\&quot;},\&quot;children\&quot;:[{\&quot;name\&quot;:\&quot;group\&quot;,\&quot;attrs\&quot;:{\&quot;delimiter\&quot;:\&quot;; \&quot;},\&quot;children\&quot;:[{\&quot;name\&quot;:\&quot;text\&quot;,\&quot;attrs\&quot;:{\&quot;macro\&quot;:\&quot;secondary-contributors\&quot;},\&quot;children\&quot;:[]},{\&quot;name\&quot;:\&quot;choose\&quot;,\&quot;attrs\&quot;:{},\&quot;children\&quot;:[{\&quot;name\&quot;:\&quot;if\&quot;,\&quot;attrs\&quot;:{\&quot;type\&quot;:\&quot;broadcast graphic map motion_picture song\&quot;,\&quot;match\&quot;:\&quot;any\&quot;},\&quot;children\&quot;:[{\&quot;name\&quot;:\&quot;text\&quot;,\&quot;attrs\&quot;:{\&quot;macro\&quot;:\&quot;number\&quot;},\&quot;children\&quot;:[]}]}]}]}]},{\&quot;name\&quot;:\&quot;else\&quot;,\&quot;attrs\&quot;:{},\&quot;children\&quot;:[{\&quot;name\&quot;:\&quot;group\&quot;,\&quot;attrs\&quot;:{\&quot;delimiter\&quot;:\&quot;; \&quot;},\&quot;children\&quot;:[{\&quot;name\&quot;:\&quot;text\&quot;,\&quot;attrs\&quot;:{\&quot;macro\&quot;:\&quot;secondary-contributors\&quot;},\&quot;children\&quot;:[]},{\&quot;name\&quot;:\&quot;text\&quot;,\&quot;attrs\&quot;:{\&quot;macro\&quot;:\&quot;database-location\&quot;},\&quot;children\&quot;:[]},{\&quot;name\&quot;:\&quot;text\&quot;,\&quot;attrs\&quot;:{\&quot;macro\&quot;:\&quot;number\&quot;},\&quot;children\&quot;:[]},{\&quot;name\&quot;:\&quot;text\&quot;,\&quot;attrs\&quot;:{\&quot;macro\&quot;:\&quot;locators-booklike\&quot;},\&quot;children\&quot;:[]}]}]}]}]}]},{\&quot;name\&quot;:\&quot;macro\&quot;,\&quot;attrs\&quot;:{\&quot;name\&quot;:\&quot;parenthetical-container\&quot;},\&quot;children\&quot;:[{\&quot;name\&quot;:\&quot;choose\&quot;,\&quot;attrs\&quot;:{},\&quot;children\&quot;:[{\&quot;name\&quot;:\&quot;if\&quot;,\&quot;attrs\&quot;:{\&quot;variable\&quot;:\&quot;container-title\&quot;,\&quot;match\&quot;:\&quot;any\&quot;},\&quot;children\&quot;:[{\&quot;name\&quot;:\&quot;group\&quot;,\&quot;attrs\&quot;:{\&quot;prefix\&quot;:\&quot;(\&quot;,\&quot;suffix\&quot;:\&quot;)\&quot;},\&quot;children\&quot;:[{\&quot;name\&quot;:\&quot;group\&quot;,\&quot;attrs\&quot;:{\&quot;delimiter\&quot;:\&quot;; \&quot;},\&quot;children\&quot;:[{\&quot;name\&quot;:\&quot;text\&quot;,\&quot;attrs\&quot;:{\&quot;macro\&quot;:\&quot;database-location\&quot;},\&quot;children\&quot;:[]},{\&quot;name\&quot;:\&quot;choose\&quot;,\&quot;attrs\&quot;:{},\&quot;children\&quot;:[{\&quot;name\&quot;:\&quot;if\&quot;,\&quot;attrs\&quot;:{\&quot;type\&quot;:\&quot;broadcast graphic map motion_picture song\&quot;,\&quot;match\&quot;:\&quot;none\&quot;},\&quot;children\&quot;:[{\&quot;name\&quot;:\&quot;text\&quot;,\&quot;attrs\&quot;:{\&quot;macro\&quot;:\&quot;number\&quot;},\&quot;children\&quot;:[]}]}]},{\&quot;name\&quot;:\&quot;text\&quot;,\&quot;attrs\&quot;:{\&quot;macro\&quot;:\&quot;locators-booklike\&quot;},\&quot;children\&quot;:[]}]}]}]}]}]},{\&quot;name\&quot;:\&quot;macro\&quot;,\&quot;attrs\&quot;:{\&quot;name\&quot;:\&quot;bracketed\&quot;},\&quot;children\&quot;:[{\&quot;name\&quot;:\&quot;group\&quot;,\&quot;attrs\&quot;:{\&quot;prefix\&quot;:\&quot;[\&quot;,\&quot;suffix\&quot;:\&quot;]\&quot;},\&quot;children\&quot;:[{\&quot;name\&quot;:\&quot;choose\&quot;,\&quot;attrs\&quot;:{},\&quot;children\&quot;:[{\&quot;name\&quot;:\&quot;if\&quot;,\&quot;attrs\&quot;:{\&quot;variable\&quot;:\&quot;reviewed-author reviewed-title\&quot;,\&quot;type\&quot;:\&quot;review review-book\&quot;,\&quot;match\&quot;:\&quot;any\&quot;},\&quot;children\&quot;:[{\&quot;name\&quot;:\&quot;group\&quot;,\&quot;attrs\&quot;:{\&quot;delimiter\&quot;:\&quot;; \&quot;},\&quot;children\&quot;:[{\&quot;name\&quot;:\&quot;group\&quot;,\&quot;attrs\&quot;:{\&quot;delimiter\&quot;:\&quot;, \&quot;},\&quot;children\&quot;:[{\&quot;name\&quot;:\&quot;group\&quot;,\&quot;attrs\&quot;:{\&quot;delimiter\&quot;:\&quot; \&quot;},\&quot;children\&quot;:[{\&quot;name\&quot;:\&quot;choose\&quot;,\&quot;attrs\&quot;:{},\&quot;children\&quot;:[{\&quot;name\&quot;:\&quot;if\&quot;,\&quot;attrs\&quot;:{\&quot;variable\&quot;:\&quot;number\&quot;,\&quot;match\&quot;:\&quot;none\&quot;},\&quot;children\&quot;:[{\&quot;name\&quot;:\&quot;choose\&quot;,\&quot;attrs\&quot;:{},\&quot;children\&quot;:[{\&quot;name\&quot;:\&quot;if\&quot;,\&quot;attrs\&quot;:{\&quot;variable\&quot;:\&quot;genre\&quot;},\&quot;children\&quot;:[{\&quot;name\&quot;:\&quot;text\&quot;,\&quot;attrs\&quot;:{\&quot;variable\&quot;:\&quot;genre\&quot;,\&quot;text-case\&quot;:\&quot;capitalize-first\&quot;},\&quot;children\&quot;:[]}]},{\&quot;name\&quot;:\&quot;else-if\&quot;,\&quot;attrs\&quot;:{\&quot;variable\&quot;:\&quot;medium\&quot;},\&quot;children\&quot;:[{\&quot;name\&quot;:\&quot;text\&quot;,\&quot;attrs\&quot;:{\&quot;variable\&quot;:\&quot;medium\&quot;,\&quot;text-case\&quot;:\&quot;capitalize-first\&quot;},\&quot;children\&quot;:[]}]},{\&quot;name\&quot;:\&quot;else\&quot;,\&quot;attrs\&quot;:{},\&quot;children\&quot;:[{\&quot;name\&quot;:\&quot;text\&quot;,\&quot;attrs\&quot;:{\&quot;value\&quot;:\&quot;Review of\&quot;},\&quot;children\&quot;:[]}]}]}]},{\&quot;name\&quot;:\&quot;else\&quot;,\&quot;attrs\&quot;:{},\&quot;children\&quot;:[{\&quot;name\&quot;:\&quot;choose\&quot;,\&quot;attrs\&quot;:{},\&quot;children\&quot;:[{\&quot;name\&quot;:\&quot;if\&quot;,\&quot;attrs\&quot;:{\&quot;variable\&quot;:\&quot;medium\&quot;},\&quot;children\&quot;:[{\&quot;name\&quot;:\&quot;text\&quot;,\&quot;attrs\&quot;:{\&quot;variable\&quot;:\&quot;medium\&quot;,\&quot;text-case\&quot;:\&quot;capitalize-first\&quot;},\&quot;children\&quot;:[]}]},{\&quot;name\&quot;:\&quot;else\&quot;,\&quot;attrs\&quot;:{},\&quot;children\&quot;:[{\&quot;name\&quot;:\&quot;text\&quot;,\&quot;attrs\&quot;:{\&quot;value\&quot;:\&quot;Review of\&quot;},\&quot;children\&quot;:[]}]}]}]}]},{\&quot;name\&quot;:\&quot;text\&quot;,\&quot;attrs\&quot;:{\&quot;macro\&quot;:\&quot;reviewed-title\&quot;},\&quot;children\&quot;:[]}]},{\&quot;name\&quot;:\&quot;names\&quot;,\&quot;attrs\&quot;:{\&quot;variable\&quot;:\&quot;reviewed-author\&quot;},\&quot;children\&quot;:[{\&quot;name\&quot;:\&quot;label\&quot;,\&quot;attrs\&quot;:{\&quot;form\&quot;:\&quot;verb-short\&quot;,\&quot;suffix\&quot;:\&quot; \&quot;},\&quot;children\&quot;:[]},{\&quot;name\&quot;:\&quot;name\&quot;,\&quot;attrs\&quot;:{\&quot;and\&quot;:\&quot;symbol\&quot;,\&quot;initialize-with\&quot;:\&quot;. \&quot;,\&quot;delimiter\&quot;:\&quot;, \&quot;},\&quot;children\&quot;:[]}]}]},{\&quot;name\&quot;:\&quot;choose\&quot;,\&quot;attrs\&quot;:{},\&quot;children\&quot;:[{\&quot;name\&quot;:\&quot;if\&quot;,\&quot;attrs\&quot;:{\&quot;variable\&quot;:\&quot;genre\&quot;,\&quot;match\&quot;:\&quot;any\&quot;},\&quot;children\&quot;:[{\&quot;name\&quot;:\&quot;choose\&quot;,\&quot;attrs\&quot;:{},\&quot;children\&quot;:[{\&quot;name\&quot;:\&quot;if\&quot;,\&quot;attrs\&quot;:{\&quot;variable\&quot;:\&quot;number\&quot;,\&quot;match\&quot;:\&quot;none\&quot;},\&quot;children\&quot;:[{\&quot;name\&quot;:\&quot;text\&quot;,\&quot;attrs\&quot;:{\&quot;variable\&quot;:\&quot;medium\&quot;,\&quot;text-case\&quot;:\&quot;capitalize-first\&quot;},\&quot;children\&quot;:[]}]}]}]}]}]}]},{\&quot;name\&quot;:\&quot;else-if\&quot;,\&quot;attrs\&quot;:{\&quot;type\&quot;:\&quot;thesis\&quot;},\&quot;children\&quot;:[{\&quot;name\&quot;:\&quot;group\&quot;,\&quot;attrs\&quot;:{\&quot;delimiter\&quot;:\&quot;; \&quot;},\&quot;children\&quot;:[{\&quot;name\&quot;:\&quot;choose\&quot;,\&quot;attrs\&quot;:{},\&quot;children\&quot;:[{\&quot;name\&quot;:\&quot;if\&quot;,\&quot;attrs\&quot;:{\&quot;variable\&quot;:\&quot;number\&quot;,\&quot;match\&quot;:\&quot;none\&quot;},\&quot;children\&quot;:[{\&quot;name\&quot;:\&quot;group\&quot;,\&quot;attrs\&quot;:{\&quot;delimiter\&quot;:\&quot;, \&quot;},\&quot;children\&quot;:[{\&quot;name\&quot;:\&quot;text\&quot;,\&quot;attrs\&quot;:{\&quot;variable\&quot;:\&quot;genre\&quot;,\&quot;text-case\&quot;:\&quot;capitalize-first\&quot;},\&quot;children\&quot;:[]},{\&quot;name\&quot;:\&quot;choose\&quot;,\&quot;attrs\&quot;:{},\&quot;children\&quot;:[{\&quot;name\&quot;:\&quot;if\&quot;,\&quot;attrs\&quot;:{\&quot;variable\&quot;:\&quot;archive DOI URL\&quot;,\&quot;match\&quot;:\&quot;any\&quot;},\&quot;children\&quot;:[{\&quot;name\&quot;:\&quot;text\&quot;,\&quot;attrs\&quot;:{\&quot;variable\&quot;:\&quot;publisher\&quot;},\&quot;children\&quot;:[]}]}]}]}]}]},{\&quot;name\&quot;:\&quot;text\&quot;,\&quot;attrs\&quot;:{\&quot;variable\&quot;:\&quot;medium\&quot;,\&quot;text-case\&quot;:\&quot;capitalize-first\&quot;},\&quot;children\&quot;:[]}]}]},{\&quot;name\&quot;:\&quot;else-if\&quot;,\&quot;attrs\&quot;:{\&quot;variable\&quot;:\&quot;interviewer\&quot;,\&quot;type\&quot;:\&quot;interview\&quot;,\&quot;match\&quot;:\&quot;any\&quot;},\&quot;children\&quot;:[{\&quot;name\&quot;:\&quot;choose\&quot;,\&quot;attrs\&quot;:{},\&quot;children\&quot;:[{\&quot;name\&quot;:\&quot;if\&quot;,\&quot;attrs\&quot;:{\&quot;variable\&quot;:\&quot;title\&quot;},\&quot;children\&quot;:[{\&quot;name\&quot;:\&quot;text\&quot;,\&quot;attrs\&quot;:{\&quot;macro\&quot;:\&quot;format\&quot;},\&quot;children\&quot;:[]}]},{\&quot;name\&quot;:\&quot;else-if\&quot;,\&quot;attrs\&quot;:{\&quot;variable\&quot;:\&quot;genre\&quot;},\&quot;children\&quot;:[{\&quot;name\&quot;:\&quot;group\&quot;,\&quot;attrs\&quot;:{\&quot;delimiter\&quot;:\&quot;; \&quot;},\&quot;children\&quot;:[{\&quot;name\&quot;:\&quot;group\&quot;,\&quot;attrs\&quot;:{\&quot;delimiter\&quot;:\&quot; \&quot;},\&quot;children\&quot;:[{\&quot;name\&quot;:\&quot;text\&quot;,\&quot;attrs\&quot;:{\&quot;variable\&quot;:\&quot;genre\&quot;,\&quot;text-case\&quot;:\&quot;capitalize-first\&quot;},\&quot;children\&quot;:[]},{\&quot;name\&quot;:\&quot;group\&quot;,\&quot;attrs\&quot;:{\&quot;delimiter\&quot;:\&quot; \&quot;},\&quot;children\&quot;:[{\&quot;name\&quot;:\&quot;text\&quot;,\&quot;attrs\&quot;:{\&quot;term\&quot;:\&quot;author\&quot;,\&quot;form\&quot;:\&quot;verb\&quot;},\&quot;children\&quot;:[]},{\&quot;name\&quot;:\&quot;names\&quot;,\&quot;attrs\&quot;:{\&quot;variable\&quot;:\&quot;interviewer\&quot;},\&quot;children\&quot;:[{\&quot;name\&quot;:\&quot;name\&quot;,\&quot;attrs\&quot;:{\&quot;and\&quot;:\&quot;symbol\&quot;,\&quot;initialize-with\&quot;:\&quot;. \&quot;,\&quot;delimiter\&quot;:\&quot;, \&quot;},\&quot;children\&quot;:[]}]}]}]}]}]},{\&quot;name\&quot;:\&quot;else-if\&quot;,\&quot;attrs\&quot;:{\&quot;variable\&quot;:\&quot;interviewer\&quot;},\&quot;children\&quot;:[{\&quot;name\&quot;:\&quot;group\&quot;,\&quot;attrs\&quot;:{\&quot;delimiter\&quot;:\&quot;; \&quot;},\&quot;children\&quot;:[{\&quot;name\&quot;:\&quot;names\&quot;,\&quot;attrs\&quot;:{\&quot;variable\&quot;:\&quot;interviewer\&quot;},\&quot;children\&quot;:[{\&quot;name\&quot;:\&quot;label\&quot;,\&quot;attrs\&quot;:{\&quot;form\&quot;:\&quot;verb\&quot;,\&quot;suffix\&quot;:\&quot; \&quot;,\&quot;text-case\&quot;:\&quot;capitalize-first\&quot;},\&quot;children\&quot;:[]},{\&quot;name\&quot;:\&quot;name\&quot;,\&quot;attrs\&quot;:{\&quot;and\&quot;:\&quot;symbol\&quot;,\&quot;initialize-with\&quot;:\&quot;. \&quot;,\&quot;delimiter\&quot;:\&quot;, \&quot;},\&quot;children\&quot;:[]}]},{\&quot;name\&quot;:\&quot;text\&quot;,\&quot;attrs\&quot;:{\&quot;variable\&quot;:\&quot;medium\&quot;,\&quot;text-case\&quot;:\&quot;capitalize-first\&quot;},\&quot;children\&quot;:[]}]}]},{\&quot;name\&quot;:\&quot;else\&quot;,\&quot;attrs\&quot;:{},\&quot;children\&quot;:[{\&quot;name\&quot;:\&quot;text\&quot;,\&quot;attrs\&quot;:{\&quot;macro\&quot;:\&quot;format\&quot;},\&quot;children\&quot;:[]}]}]}]},{\&quot;name\&quot;:\&quot;else-if\&quot;,\&quot;attrs\&quot;:{\&quot;type\&quot;:\&quot;personal_communication\&quot;},\&quot;children\&quot;:[{\&quot;name\&quot;:\&quot;choose\&quot;,\&quot;attrs\&quot;:{},\&quot;children\&quot;:[{\&quot;name\&quot;:\&quot;if\&quot;,\&quot;attrs\&quot;:{\&quot;variable\&quot;:\&quot;recipient\&quot;},\&quot;children\&quot;:[{\&quot;name\&quot;:\&quot;group\&quot;,\&quot;attrs\&quot;:{\&quot;delimiter\&quot;:\&quot;; \&quot;},\&quot;children\&quot;:[{\&quot;name\&quot;:\&quot;group\&quot;,\&quot;attrs\&quot;:{\&quot;delimiter\&quot;:\&quot; \&quot;},\&quot;children\&quot;:[{\&quot;name\&quot;:\&quot;choose\&quot;,\&quot;attrs\&quot;:{},\&quot;children\&quot;:[{\&quot;name\&quot;:\&quot;if\&quot;,\&quot;attrs\&quot;:{\&quot;variable\&quot;:\&quot;number\&quot;,\&quot;match\&quot;:\&quot;none\&quot;},\&quot;children\&quot;:[{\&quot;name\&quot;:\&quot;choose\&quot;,\&quot;attrs\&quot;:{},\&quot;children\&quot;:[{\&quot;name\&quot;:\&quot;if\&quot;,\&quot;attrs\&quot;:{\&quot;variable\&quot;:\&quot;genre\&quot;},\&quot;children\&quot;:[{\&quot;name\&quot;:\&quot;text\&quot;,\&quot;attrs\&quot;:{\&quot;variable\&quot;:\&quot;genre\&quot;,\&quot;text-case\&quot;:\&quot;capitalize-first\&quot;},\&quot;children\&quot;:[]}]},{\&quot;name\&quot;:\&quot;else-if\&quot;,\&quot;attrs\&quot;:{\&quot;variable\&quot;:\&quot;medium\&quot;},\&quot;children\&quot;:[{\&quot;name\&quot;:\&quot;text\&quot;,\&quot;attrs\&quot;:{\&quot;variable\&quot;:\&quot;medium\&quot;,\&quot;text-case\&quot;:\&quot;capitalize-first\&quot;},\&quot;children\&quot;:[]}]},{\&quot;name\&quot;:\&quot;else\&quot;,\&quot;attrs\&quot;:{},\&quot;children\&quot;:[{\&quot;name\&quot;:\&quot;text\&quot;,\&quot;attrs\&quot;:{\&quot;term\&quot;:\&quot;letter\&quot;,\&quot;form\&quot;:\&quot;short\&quot;,\&quot;text-case\&quot;:\&quot;capitalize-first\&quot;},\&quot;children\&quot;:[]}]}]}]},{\&quot;name\&quot;:\&quot;else\&quot;,\&quot;attrs\&quot;:{},\&quot;children\&quot;:[{\&quot;name\&quot;:\&quot;choose\&quot;,\&quot;attrs\&quot;:{},\&quot;children\&quot;:[{\&quot;name\&quot;:\&quot;if\&quot;,\&quot;attrs\&quot;:{\&quot;variable\&quot;:\&quot;medium\&quot;},\&quot;children\&quot;:[{\&quot;name\&quot;:\&quot;text\&quot;,\&quot;attrs\&quot;:{\&quot;variable\&quot;:\&quot;medium\&quot;,\&quot;text-case\&quot;:\&quot;capitalize-first\&quot;},\&quot;children\&quot;:[]}]},{\&quot;name\&quot;:\&quot;else\&quot;,\&quot;attrs\&quot;:{},\&quot;children\&quot;:[{\&quot;name\&quot;:\&quot;text\&quot;,\&quot;attrs\&quot;:{\&quot;term\&quot;:\&quot;letter\&quot;,\&quot;form\&quot;:\&quot;short\&quot;,\&quot;text-case\&quot;:\&quot;capitalize-first\&quot;},\&quot;children\&quot;:[]}]}]}]}]},{\&quot;name\&quot;:\&quot;names\&quot;,\&quot;attrs\&quot;:{\&quot;variable\&quot;:\&quot;recipient\&quot;,\&quot;delimiter\&quot;:\&quot;, \&quot;},\&quot;children\&quot;:[{\&quot;name\&quot;:\&quot;label\&quot;,\&quot;attrs\&quot;:{\&quot;form\&quot;:\&quot;verb\&quot;,\&quot;suffix\&quot;:\&quot; \&quot;},\&quot;children\&quot;:[]},{\&quot;name\&quot;:\&quot;name\&quot;,\&quot;attrs\&quot;:{\&quot;and\&quot;:\&quot;symbol\&quot;,\&quot;delimiter\&quot;:\&quot;, \&quot;},\&quot;children\&quot;:[]}]}]},{\&quot;name\&quot;:\&quot;choose\&quot;,\&quot;attrs\&quot;:{},\&quot;children\&quot;:[{\&quot;name\&quot;:\&quot;if\&quot;,\&quot;attrs\&quot;:{\&quot;variable\&quot;:\&quot;genre\&quot;,\&quot;match\&quot;:\&quot;any\&quot;},\&quot;children\&quot;:[{\&quot;name\&quot;:\&quot;choose\&quot;,\&quot;attrs\&quot;:{},\&quot;children\&quot;:[{\&quot;name\&quot;:\&quot;if\&quot;,\&quot;attrs\&quot;:{\&quot;variable\&quot;:\&quot;number\&quot;,\&quot;match\&quot;:\&quot;none\&quot;},\&quot;children\&quot;:[{\&quot;name\&quot;:\&quot;text\&quot;,\&quot;attrs\&quot;:{\&quot;variable\&quot;:\&quot;medium\&quot;,\&quot;text-case\&quot;:\&quot;capitalize-first\&quot;},\&quot;children\&quot;:[]}]}]}]}]}]}]},{\&quot;name\&quot;:\&quot;else\&quot;,\&quot;attrs\&quot;:{},\&quot;children\&quot;:[{\&quot;name\&quot;:\&quot;text\&quot;,\&quot;attrs\&quot;:{\&quot;macro\&quot;:\&quot;format\&quot;},\&quot;children\&quot;:[]}]}]}]},{\&quot;name\&quot;:\&quot;else-if\&quot;,\&quot;attrs\&quot;:{\&quot;variable\&quot;:\&quot;composer\&quot;,\&quot;type\&quot;:\&quot;song\&quot;,\&quot;match\&quot;:\&quot;all\&quot;},\&quot;children\&quot;:[{\&quot;name\&quot;:\&quot;group\&quot;,\&quot;attrs\&quot;:{\&quot;delimiter\&quot;:\&quot;; \&quot;},\&quot;children\&quot;:[{\&quot;name\&quot;:\&quot;choose\&quot;,\&quot;attrs\&quot;:{},\&quot;children\&quot;:[{\&quot;name\&quot;:\&quot;if\&quot;,\&quot;attrs\&quot;:{\&quot;variable\&quot;:\&quot;number\&quot;,\&quot;match\&quot;:\&quot;none\&quot;},\&quot;children\&quot;:[{\&quot;name\&quot;:\&quot;group\&quot;,\&quot;attrs\&quot;:{\&quot;delimiter\&quot;:\&quot; \&quot;},\&quot;children\&quot;:[{\&quot;name\&quot;:\&quot;choose\&quot;,\&quot;attrs\&quot;:{},\&quot;children\&quot;:[{\&quot;name\&quot;:\&quot;if\&quot;,\&quot;attrs\&quot;:{\&quot;variable\&quot;:\&quot;genre\&quot;},\&quot;children\&quot;:[{\&quot;name\&quot;:\&quot;text\&quot;,\&quot;attrs\&quot;:{\&quot;variable\&quot;:\&quot;genre\&quot;,\&quot;text-case\&quot;:\&quot;capitalize-first\&quot;},\&quot;children\&quot;:[]},{\&quot;name\&quot;:\&quot;names\&quot;,\&quot;attrs\&quot;:{\&quot;variable\&quot;:\&quot;author\&quot;,\&quot;prefix\&quot;:\&quot;recorded by \&quot;},\&quot;children\&quot;:[{\&quot;name\&quot;:\&quot;name\&quot;,\&quot;attrs\&quot;:{\&quot;and\&quot;:\&quot;symbol\&quot;,\&quot;initialize-with\&quot;:\&quot;. \&quot;,\&quot;delimiter\&quot;:\&quot;, \&quot;},\&quot;children\&quot;:[]}]}]},{\&quot;name\&quot;:\&quot;else-if\&quot;,\&quot;attrs\&quot;:{\&quot;variable\&quot;:\&quot;medium\&quot;},\&quot;children\&quot;:[{\&quot;name\&quot;:\&quot;text\&quot;,\&quot;attrs\&quot;:{\&quot;variable\&quot;:\&quot;medium\&quot;,\&quot;text-case\&quot;:\&quot;capitalize-first\&quot;},\&quot;children\&quot;:[]},{\&quot;name\&quot;:\&quot;names\&quot;,\&quot;attrs\&quot;:{\&quot;variable\&quot;:\&quot;author\&quot;,\&quot;prefix\&quot;:\&quot;recorded by \&quot;},\&quot;children\&quot;:[{\&quot;name\&quot;:\&quot;name\&quot;,\&quot;attrs\&quot;:{\&quot;and\&quot;:\&quot;symbol\&quot;,\&quot;initialize-with\&quot;:\&quot;. \&quot;,\&quot;delimiter\&quot;:\&quot;, \&quot;},\&quot;children\&quot;:[]}]}]},{\&quot;name\&quot;:\&quot;else\&quot;,\&quot;attrs\&quot;:{},\&quot;children\&quot;:[{\&quot;name\&quot;:\&quot;names\&quot;,\&quot;attrs\&quot;:{\&quot;variable\&quot;:\&quot;author\&quot;,\&quot;prefix\&quot;:\&quot;Recorded by \&quot;},\&quot;children\&quot;:[{\&quot;name\&quot;:\&quot;name\&quot;,\&quot;attrs\&quot;:{\&quot;and\&quot;:\&quot;symbol\&quot;,\&quot;initialize-with\&quot;:\&quot;. \&quot;,\&quot;delimiter\&quot;:\&quot;, \&quot;},\&quot;children\&quot;:[]}]}]}]}]}]},{\&quot;name\&quot;:\&quot;else\&quot;,\&quot;attrs\&quot;:{},\&quot;children\&quot;:[{\&quot;name\&quot;:\&quot;group\&quot;,\&quot;attrs\&quot;:{\&quot;delimiter\&quot;:\&quot; \&quot;},\&quot;children\&quot;:[{\&quot;name\&quot;:\&quot;choose\&quot;,\&quot;attrs\&quot;:{},\&quot;children\&quot;:[{\&quot;name\&quot;:\&quot;if\&quot;,\&quot;attrs\&quot;:{\&quot;variable\&quot;:\&quot;medium\&quot;},\&quot;children\&quot;:[{\&quot;name\&quot;:\&quot;text\&quot;,\&quot;attrs\&quot;:{\&quot;variable\&quot;:\&quot;medium\&quot;,\&quot;text-case\&quot;:\&quot;capitalize-first\&quot;},\&quot;children\&quot;:[]},{\&quot;name\&quot;:\&quot;names\&quot;,\&quot;attrs\&quot;:{\&quot;variable\&quot;:\&quot;author\&quot;,\&quot;prefix\&quot;:\&quot;recorded by \&quot;},\&quot;children\&quot;:[{\&quot;name\&quot;:\&quot;name\&quot;,\&quot;attrs\&quot;:{\&quot;and\&quot;:\&quot;symbol\&quot;,\&quot;initialize-with\&quot;:\&quot;. \&quot;,\&quot;delimiter\&quot;:\&quot;, \&quot;},\&quot;children\&quot;:[]}]}]},{\&quot;name\&quot;:\&quot;else\&quot;,\&quot;attrs\&quot;:{},\&quot;children\&quot;:[{\&quot;name\&quot;:\&quot;names\&quot;,\&quot;attrs\&quot;:{\&quot;variable\&quot;:\&quot;author\&quot;,\&quot;prefix\&quot;:\&quot;Recorded by \&quot;},\&quot;children\&quot;:[{\&quot;name\&quot;:\&quot;name\&quot;,\&quot;attrs\&quot;:{\&quot;and\&quot;:\&quot;symbol\&quot;,\&quot;initialize-with\&quot;:\&quot;. \&quot;,\&quot;delimiter\&quot;:\&quot;, \&quot;},\&quot;children\&quot;:[]}]}]}]}]}]}]},{\&quot;name\&quot;:\&quot;choose\&quot;,\&quot;attrs\&quot;:{},\&quot;children\&quot;:[{\&quot;name\&quot;:\&quot;if\&quot;,\&quot;attrs\&quot;:{\&quot;variable\&quot;:\&quot;genre\&quot;,\&quot;match\&quot;:\&quot;any\&quot;},\&quot;children\&quot;:[{\&quot;name\&quot;:\&quot;choose\&quot;,\&quot;attrs\&quot;:{},\&quot;children\&quot;:[{\&quot;name\&quot;:\&quot;if\&quot;,\&quot;attrs\&quot;:{\&quot;variable\&quot;:\&quot;number\&quot;,\&quot;match\&quot;:\&quot;none\&quot;},\&quot;children\&quot;:[{\&quot;name\&quot;:\&quot;text\&quot;,\&quot;attrs\&quot;:{\&quot;variable\&quot;:\&quot;medium\&quot;,\&quot;text-case\&quot;:\&quot;capitalize-first\&quot;},\&quot;children\&quot;:[]}]}]}]}]}]}]},{\&quot;name\&quot;:\&quot;else-if\&quot;,\&quot;attrs\&quot;:{\&quot;variable\&quot;:\&quot;container-title\&quot;,\&quot;match\&quot;:\&quot;none\&quot;},\&quot;children\&quot;:[{\&quot;name\&quot;:\&quot;text\&quot;,\&quot;attrs\&quot;:{\&quot;macro\&quot;:\&quot;format\&quot;},\&quot;children\&quot;:[]}]},{\&quot;name\&quot;:\&quot;else\&quot;,\&quot;attrs\&quot;:{},\&quot;children\&quot;:[{\&quot;name\&quot;:\&quot;choose\&quot;,\&quot;attrs\&quot;:{},\&quot;children\&quot;:[{\&quot;name\&quot;:\&quot;if\&quot;,\&quot;attrs\&quot;:{\&quot;type\&quot;:\&quot;paper-conference speech\&quot;,\&quot;match\&quot;:\&quot;any\&quot;},\&quot;children\&quot;:[{\&quot;name\&quot;:\&quot;choose\&quot;,\&quot;attrs\&quot;:{},\&quot;children\&quot;:[{\&quot;name\&quot;:\&quot;if\&quot;,\&quot;attrs\&quot;:{\&quot;variable\&quot;:\&quot;collection-editor editor editorial-director issue page volume\&quot;,\&quot;match\&quot;:\&quot;any\&quot;},\&quot;children\&quot;:[{\&quot;name\&quot;:\&quot;text\&quot;,\&quot;attrs\&quot;:{\&quot;macro\&quot;:\&quot;format\&quot;},\&quot;children\&quot;:[]}]}]}]},{\&quot;name\&quot;:\&quot;else-if\&quot;,\&quot;attrs\&quot;:{\&quot;type\&quot;:\&quot;book\&quot;},\&quot;children\&quot;:[{\&quot;name\&quot;:\&quot;choose\&quot;,\&quot;attrs\&quot;:{},\&quot;children\&quot;:[{\&quot;name\&quot;:\&quot;if\&quot;,\&quot;attrs\&quot;:{\&quot;variable\&quot;:\&quot;version\&quot;,\&quot;match\&quot;:\&quot;none\&quot;},\&quot;children\&quot;:[{\&quot;name\&quot;:\&quot;text\&quot;,\&quot;attrs\&quot;:{\&quot;macro\&quot;:\&quot;format\&quot;},\&quot;children\&quot;:[]}]}]}]},{\&quot;name\&quot;:\&quot;else-if\&quot;,\&quot;attrs\&quot;:{\&quot;type\&quot;:\&quot;report\&quot;,\&quot;match\&quot;:\&quot;none\&quot;},\&quot;children\&quot;:[{\&quot;name\&quot;:\&quot;text\&quot;,\&quot;attrs\&quot;:{\&quot;macro\&quot;:\&quot;format\&quot;},\&quot;children\&quot;:[]}]}]}]}]}]}]},{\&quot;name\&quot;:\&quot;macro\&quot;,\&quot;attrs\&quot;:{\&quot;name\&quot;:\&quot;bracketed-intext\&quot;},\&quot;children\&quot;:[{\&quot;name\&quot;:\&quot;group\&quot;,\&quot;attrs\&quot;:{\&quot;prefix\&quot;:\&quot;[\&quot;,\&quot;suffix\&quot;:\&quot;]\&quot;},\&quot;children\&quot;:[{\&quot;name\&quot;:\&quot;choose\&quot;,\&quot;attrs\&quot;:{},\&quot;children\&quot;:[{\&quot;name\&quot;:\&quot;if\&quot;,\&quot;attrs\&quot;:{\&quot;variable\&quot;:\&quot;reviewed-author reviewed-title\&quot;,\&quot;type\&quot;:\&quot;review review-book\&quot;,\&quot;match\&quot;:\&quot;any\&quot;},\&quot;children\&quot;:[{\&quot;name\&quot;:\&quot;text\&quot;,\&quot;attrs\&quot;:{\&quot;macro\&quot;:\&quot;reviewed-title-intext\&quot;,\&quot;prefix\&quot;:\&quot;Review of \&quot;},\&quot;children\&quot;:[]}]},{\&quot;name\&quot;:\&quot;else-if\&quot;,\&quot;attrs\&quot;:{\&quot;variable\&quot;:\&quot;interviewer\&quot;,\&quot;type\&quot;:\&quot;interview\&quot;,\&quot;match\&quot;:\&quot;any\&quot;},\&quot;children\&quot;:[{\&quot;name\&quot;:\&quot;names\&quot;,\&quot;attrs\&quot;:{\&quot;variable\&quot;:\&quot;interviewer\&quot;},\&quot;children\&quot;:[{\&quot;name\&quot;:\&quot;label\&quot;,\&quot;attrs\&quot;:{\&quot;form\&quot;:\&quot;verb\&quot;,\&quot;suffix\&quot;:\&quot; \&quot;,\&quot;text-case\&quot;:\&quot;capitalize-first\&quot;},\&quot;children\&quot;:[]},{\&quot;name\&quot;:\&quot;name\&quot;,\&quot;attrs\&quot;:{\&quot;and\&quot;:\&quot;symbol\&quot;,\&quot;initialize-with\&quot;:\&quot;. \&quot;,\&quot;delimiter\&quot;:\&quot;, \&quot;},\&quot;children\&quot;:[]},{\&quot;name\&quot;:\&quot;substitute\&quot;,\&quot;attrs\&quot;:{},\&quot;children\&quot;:[{\&quot;name\&quot;:\&quot;text\&quot;,\&quot;attrs\&quot;:{\&quot;macro\&quot;:\&quot;format-intext\&quot;},\&quot;children\&quot;:[]}]}]}]},{\&quot;name\&quot;:\&quot;else-if\&quot;,\&quot;attrs\&quot;:{\&quot;type\&quot;:\&quot;personal_communication\&quot;},\&quot;children\&quot;:[{\&quot;name\&quot;:\&quot;choose\&quot;,\&quot;attrs\&quot;:{},\&quot;children\&quot;:[{\&quot;name\&quot;:\&quot;if\&quot;,\&quot;attrs\&quot;:{\&quot;variable\&quot;:\&quot;recipient\&quot;},\&quot;children\&quot;:[{\&quot;name\&quot;:\&quot;group\&quot;,\&quot;attrs\&quot;:{\&quot;delimiter\&quot;:\&quot; \&quot;},\&quot;children\&quot;:[{\&quot;name\&quot;:\&quot;choose\&quot;,\&quot;attrs\&quot;:{},\&quot;children\&quot;:[{\&quot;name\&quot;:\&quot;if\&quot;,\&quot;attrs\&quot;:{\&quot;variable\&quot;:\&quot;number\&quot;,\&quot;match\&quot;:\&quot;none\&quot;},\&quot;children\&quot;:[{\&quot;name\&quot;:\&quot;text\&quot;,\&quot;attrs\&quot;:{\&quot;variable\&quot;:\&quot;genre\&quot;,\&quot;text-case\&quot;:\&quot;capitalize-first\&quot;},\&quot;children\&quot;:[]}]},{\&quot;name\&quot;:\&quot;else\&quot;,\&quot;attrs\&quot;:{},\&quot;children\&quot;:[{\&quot;name\&quot;:\&quot;text\&quot;,\&quot;attrs\&quot;:{\&quot;term\&quot;:\&quot;letter\&quot;,\&quot;form\&quot;:\&quot;short\&quot;,\&quot;text-case\&quot;:\&quot;capitalize-first\&quot;},\&quot;children\&quot;:[]}]}]},{\&quot;name\&quot;:\&quot;names\&quot;,\&quot;attrs\&quot;:{\&quot;variable\&quot;:\&quot;recipient\&quot;,\&quot;delimiter\&quot;:\&quot;, \&quot;},\&quot;children\&quot;:[{\&quot;name\&quot;:\&quot;label\&quot;,\&quot;attrs\&quot;:{\&quot;form\&quot;:\&quot;verb\&quot;,\&quot;suffix\&quot;:\&quot; \&quot;},\&quot;children\&quot;:[]},{\&quot;name\&quot;:\&quot;name\&quot;,\&quot;attrs\&quot;:{\&quot;and\&quot;:\&quot;symbol\&quot;,\&quot;delimiter\&quot;:\&quot;, \&quot;},\&quot;children\&quot;:[]}]}]}]},{\&quot;name\&quot;:\&quot;else\&quot;,\&quot;attrs\&quot;:{},\&quot;children\&quot;:[{\&quot;name\&quot;:\&quot;text\&quot;,\&quot;attrs\&quot;:{\&quot;macro\&quot;:\&quot;format-intext\&quot;},\&quot;children\&quot;:[]}]}]}]},{\&quot;name\&quot;:\&quot;else\&quot;,\&quot;attrs\&quot;:{},\&quot;children\&quot;:[{\&quot;name\&quot;:\&quot;text\&quot;,\&quot;attrs\&quot;:{\&quot;macro\&quot;:\&quot;format-intext\&quot;},\&quot;children\&quot;:[]}]}]}]}]},{\&quot;name\&quot;:\&quot;macro\&quot;,\&quot;attrs\&quot;:{\&quot;name\&quot;:\&quot;bracketed-container\&quot;},\&quot;children\&quot;:[{\&quot;name\&quot;:\&quot;group\&quot;,\&quot;attrs\&quot;:{\&quot;prefix\&quot;:\&quot;[\&quot;,\&quot;suffix\&quot;:\&quot;]\&quot;},\&quot;children\&quot;:[{\&quot;name\&quot;:\&quot;choose\&quot;,\&quot;attrs\&quot;:{},\&quot;children\&quot;:[{\&quot;name\&quot;:\&quot;if\&quot;,\&quot;attrs\&quot;:{\&quot;type\&quot;:\&quot;paper-conference speech\&quot;,\&quot;match\&quot;:\&quot;any\&quot;},\&quot;children\&quot;:[{\&quot;name\&quot;:\&quot;choose\&quot;,\&quot;attrs\&quot;:{},\&quot;children\&quot;:[{\&quot;name\&quot;:\&quot;if\&quot;,\&quot;attrs\&quot;:{\&quot;variable\&quot;:\&quot;collection-editor editor editorial-director issue page volume\&quot;,\&quot;match\&quot;:\&quot;none\&quot;},\&quot;children\&quot;:[{\&quot;name\&quot;:\&quot;text\&quot;,\&quot;attrs\&quot;:{\&quot;macro\&quot;:\&quot;format\&quot;},\&quot;children\&quot;:[]}]}]}]},{\&quot;name\&quot;:\&quot;else-if\&quot;,\&quot;attrs\&quot;:{\&quot;type\&quot;:\&quot;book\&quot;,\&quot;variable\&quot;:\&quot;version\&quot;,\&quot;match\&quot;:\&quot;all\&quot;},\&quot;children\&quot;:[{\&quot;name\&quot;:\&quot;text\&quot;,\&quot;attrs\&quot;:{\&quot;macro\&quot;:\&quot;format\&quot;},\&quot;children\&quot;:[]}]},{\&quot;name\&quot;:\&quot;else-if\&quot;,\&quot;attrs\&quot;:{\&quot;type\&quot;:\&quot;report\&quot;},\&quot;children\&quot;:[{\&quot;name\&quot;:\&quot;text\&quot;,\&quot;attrs\&quot;:{\&quot;macro\&quot;:\&quot;format\&quot;},\&quot;children\&quot;:[]}]}]}]}]},{\&quot;name\&quot;:\&quot;macro\&quot;,\&quot;attrs\&quot;:{\&quot;name\&quot;:\&quot;secondary-contributors\&quot;},\&quot;children\&quot;:[{\&quot;name\&quot;:\&quot;choose\&quot;,\&quot;attrs\&quot;:{},\&quot;children\&quot;:[{\&quot;name\&quot;:\&quot;if\&quot;,\&quot;attrs\&quot;:{\&quot;type\&quot;:\&quot;article-journal article-magazine article-newspaper post-weblog review review-book\&quot;,\&quot;match\&quot;:\&quot;any\&quot;},\&quot;children\&quot;:[{\&quot;name\&quot;:\&quot;text\&quot;,\&quot;attrs\&quot;:{\&quot;macro\&quot;:\&quot;secondary-contributors-periodical\&quot;},\&quot;children\&quot;:[]}]},{\&quot;name\&quot;:\&quot;else-if\&quot;,\&quot;attrs\&quot;:{\&quot;type\&quot;:\&quot;paper-conference\&quot;},\&quot;children\&quot;:[{\&quot;name\&quot;:\&quot;choose\&quot;,\&quot;attrs\&quot;:{},\&quot;children\&quot;:[{\&quot;name\&quot;:\&quot;if\&quot;,\&quot;attrs\&quot;:{\&quot;variable\&quot;:\&quot;collection-editor editor editorial-director\&quot;,\&quot;match\&quot;:\&quot;any\&quot;},\&quot;children\&quot;:[{\&quot;name\&quot;:\&quot;text\&quot;,\&quot;attrs\&quot;:{\&quot;macro\&quot;:\&quot;secondary-contributors-booklike\&quot;},\&quot;children\&quot;:[]}]},{\&quot;name\&quot;:\&quot;else\&quot;,\&quot;attrs\&quot;:{},\&quot;children\&quot;:[{\&quot;name\&quot;:\&quot;text\&quot;,\&quot;attrs\&quot;:{\&quot;macro\&quot;:\&quot;secondary-contributors-periodical\&quot;},\&quot;children\&quot;:[]}]}]}]},{\&quot;name\&quot;:\&quot;else\&quot;,\&quot;attrs\&quot;:{},\&quot;children\&quot;:[{\&quot;name\&quot;:\&quot;text\&quot;,\&quot;attrs\&quot;:{\&quot;macro\&quot;:\&quot;secondary-contributors-booklike\&quot;},\&quot;children\&quot;:[]}]}]}]},{\&quot;name\&quot;:\&quot;macro\&quot;,\&quot;attrs\&quot;:{\&quot;name\&quot;:\&quot;secondary-contributors-periodical\&quot;},\&quot;children\&quot;:[{\&quot;name\&quot;:\&quot;group\&quot;,\&quot;attrs\&quot;:{\&quot;delimiter\&quot;:\&quot;; \&quot;},\&quot;children\&quot;:[{\&quot;name\&quot;:\&quot;choose\&quot;,\&quot;attrs\&quot;:{},\&quot;children\&quot;:[{\&quot;name\&quot;:\&quot;if\&quot;,\&quot;attrs\&quot;:{\&quot;variable\&quot;:\&quot;title\&quot;},\&quot;children\&quot;:[{\&quot;name\&quot;:\&quot;names\&quot;,\&quot;attrs\&quot;:{\&quot;variable\&quot;:\&quot;interviewer\&quot;,\&quot;delimiter\&quot;:\&quot;; \&quot;},\&quot;children\&quot;:[{\&quot;name\&quot;:\&quot;name\&quot;,\&quot;attrs\&quot;:{\&quot;and\&quot;:\&quot;symbol\&quot;,\&quot;initialize-with\&quot;:\&quot;. \&quot;,\&quot;delimiter\&quot;:\&quot;, \&quot;},\&quot;children\&quot;:[]},{\&quot;name\&quot;:\&quot;label\&quot;,\&quot;attrs\&quot;:{\&quot;form\&quot;:\&quot;short\&quot;,\&quot;prefix\&quot;:\&quot;, \&quot;,\&quot;text-case\&quot;:\&quot;title\&quot;},\&quot;children\&quot;:[]}]}]}]},{\&quot;name\&quot;:\&quot;names\&quot;,\&quot;attrs\&quot;:{\&quot;variable\&quot;:\&quot;translator\&quot;,\&quot;delimiter\&quot;:\&quot;; \&quot;},\&quot;children\&quot;:[{\&quot;name\&quot;:\&quot;name\&quot;,\&quot;attrs\&quot;:{\&quot;and\&quot;:\&quot;symbol\&quot;,\&quot;initialize-with\&quot;:\&quot;. \&quot;,\&quot;delimiter\&quot;:\&quot;, \&quot;},\&quot;children\&quot;:[]},{\&quot;name\&quot;:\&quot;label\&quot;,\&quot;attrs\&quot;:{\&quot;form\&quot;:\&quot;short\&quot;,\&quot;prefix\&quot;:\&quot;, \&quot;,\&quot;text-case\&quot;:\&quot;title\&quot;},\&quot;children\&quot;:[]}]}]}]},{\&quot;name\&quot;:\&quot;macro\&quot;,\&quot;attrs\&quot;:{\&quot;name\&quot;:\&quot;secondary-contributors-booklike\&quot;},\&quot;children\&quot;:[{\&quot;name\&quot;:\&quot;group\&quot;,\&quot;attrs\&quot;:{\&quot;delimiter\&quot;:\&quot;; \&quot;},\&quot;children\&quot;:[{\&quot;name\&quot;:\&quot;choose\&quot;,\&quot;attrs\&quot;:{},\&quot;children\&quot;:[{\&quot;name\&quot;:\&quot;if\&quot;,\&quot;attrs\&quot;:{\&quot;variable\&quot;:\&quot;title\&quot;},\&quot;children\&quot;:[{\&quot;name\&quot;:\&quot;names\&quot;,\&quot;attrs\&quot;:{\&quot;variable\&quot;:\&quot;interviewer\&quot;},\&quot;children\&quot;:[{\&quot;name\&quot;:\&quot;name\&quot;,\&quot;attrs\&quot;:{\&quot;and\&quot;:\&quot;symbol\&quot;,\&quot;initialize-with\&quot;:\&quot;. \&quot;,\&quot;delimiter\&quot;:\&quot;, \&quot;},\&quot;children\&quot;:[]},{\&quot;name\&quot;:\&quot;label\&quot;,\&quot;attrs\&quot;:{\&quot;form\&quot;:\&quot;short\&quot;,\&quot;prefix\&quot;:\&quot;, \&quot;,\&quot;text-case\&quot;:\&quot;title\&quot;},\&quot;children\&quot;:[]}]}]}]},{\&quot;name\&quot;:\&quot;choose\&quot;,\&quot;attrs\&quot;:{},\&quot;children\&quot;:[{\&quot;name\&quot;:\&quot;if\&quot;,\&quot;attrs\&quot;:{\&quot;type\&quot;:\&quot;post webpage\&quot;,\&quot;match\&quot;:\&quot;none\&quot;},\&quot;children\&quot;:[{\&quot;name\&quot;:\&quot;choose\&quot;,\&quot;attrs\&quot;:{},\&quot;children\&quot;:[{\&quot;name\&quot;:\&quot;if\&quot;,\&quot;attrs\&quot;:{\&quot;variable\&quot;:\&quot;container-title\&quot;,\&quot;match\&quot;:\&quot;none\&quot;},\&quot;children\&quot;:[{\&quot;name\&quot;:\&quot;group\&quot;,\&quot;attrs\&quot;:{\&quot;delimiter\&quot;:\&quot;; \&quot;},\&quot;children\&quot;:[{\&quot;name\&quot;:\&quot;names\&quot;,\&quot;attrs\&quot;:{\&quot;variable\&quot;:\&quot;container-author\&quot;},\&quot;children\&quot;:[{\&quot;name\&quot;:\&quot;label\&quot;,\&quot;attrs\&quot;:{\&quot;form\&quot;:\&quot;verb-short\&quot;,\&quot;suffix\&quot;:\&quot; \&quot;,\&quot;text-case\&quot;:\&quot;title\&quot;},\&quot;children\&quot;:[]},{\&quot;name\&quot;:\&quot;name\&quot;,\&quot;attrs\&quot;:{\&quot;and\&quot;:\&quot;symbol\&quot;,\&quot;initialize-with\&quot;:\&quot;. \&quot;,\&quot;delimiter\&quot;:\&quot;, \&quot;},\&quot;children\&quot;:[]}]},{\&quot;name\&quot;:\&quot;names\&quot;,\&quot;attrs\&quot;:{\&quot;variable\&quot;:\&quot;editor translator\&quot;,\&quot;delimiter\&quot;:\&quot;; \&quot;},\&quot;children\&quot;:[{\&quot;name\&quot;:\&quot;name\&quot;,\&quot;attrs\&quot;:{\&quot;and\&quot;:\&quot;symbol\&quot;,\&quot;initialize-with\&quot;:\&quot;. \&quot;,\&quot;delimiter\&quot;:\&quot;, \&quot;},\&quot;children\&quot;:[]},{\&quot;name\&quot;:\&quot;label\&quot;,\&quot;attrs\&quot;:{\&quot;form\&quot;:\&quot;short\&quot;,\&quot;prefix\&quot;:\&quot;, \&quot;,\&quot;text-case\&quot;:\&quot;title\&quot;},\&quot;children\&quot;:[]}]}]}]}]}]},{\&quot;name\&quot;:\&quot;else\&quot;,\&quot;attrs\&quot;:{},\&quot;children\&quot;:[{\&quot;name\&quot;:\&quot;group\&quot;,\&quot;attrs\&quot;:{\&quot;delimiter\&quot;:\&quot;; \&quot;},\&quot;children\&quot;:[{\&quot;name\&quot;:\&quot;names\&quot;,\&quot;attrs\&quot;:{\&quot;variable\&quot;:\&quot;container-author\&quot;},\&quot;children\&quot;:[{\&quot;name\&quot;:\&quot;label\&quot;,\&quot;attrs\&quot;:{\&quot;form\&quot;:\&quot;verb-short\&quot;,\&quot;suffix\&quot;:\&quot; \&quot;,\&quot;text-case\&quot;:\&quot;title\&quot;},\&quot;children\&quot;:[]},{\&quot;name\&quot;:\&quot;name\&quot;,\&quot;attrs\&quot;:{\&quot;and\&quot;:\&quot;symbol\&quot;,\&quot;initialize-with\&quot;:\&quot;. \&quot;,\&quot;delimiter\&quot;:\&quot;, \&quot;},\&quot;children\&quot;:[]}]},{\&quot;name\&quot;:\&quot;names\&quot;,\&quot;attrs\&quot;:{\&quot;variable\&quot;:\&quot;editor translator\&quot;,\&quot;delimiter\&quot;:\&quot;; \&quot;},\&quot;children\&quot;:[{\&quot;name\&quot;:\&quot;name\&quot;,\&quot;attrs\&quot;:{\&quot;and\&quot;:\&quot;symbol\&quot;,\&quot;initialize-with\&quot;:\&quot;. \&quot;,\&quot;delimiter\&quot;:\&quot;, \&quot;},\&quot;children\&quot;:[]},{\&quot;name\&quot;:\&quot;label\&quot;,\&quot;attrs\&quot;:{\&quot;form\&quot;:\&quot;short\&quot;,\&quot;prefix\&quot;:\&quot;, \&quot;,\&quot;text-case\&quot;:\&quot;title\&quot;},\&quot;children\&quot;:[]}]}]}]}]}]}]},{\&quot;name\&quot;:\&quot;macro\&quot;,\&quot;attrs\&quot;:{\&quot;name\&quot;:\&quot;database-location\&quot;},\&quot;children\&quot;:[{\&quot;name\&quot;:\&quot;choose\&quot;,\&quot;attrs\&quot;:{},\&quot;children\&quot;:[{\&quot;name\&quot;:\&quot;if\&quot;,\&quot;attrs\&quot;:{\&quot;variable\&quot;:\&quot;archive-place\&quot;,\&quot;match\&quot;:\&quot;none\&quot;},\&quot;children\&quot;:[{\&quot;name\&quot;:\&quot;text\&quot;,\&quot;attrs\&quot;:{\&quot;variable\&quot;:\&quot;archive_location\&quot;},\&quot;children\&quot;:[]}]}]}]},{\&quot;name\&quot;:\&quot;macro\&quot;,\&quot;attrs\&quot;:{\&quot;name\&quot;:\&quot;number\&quot;},\&quot;children\&quot;:[{\&quot;name\&quot;:\&quot;choose\&quot;,\&quot;attrs\&quot;:{},\&quot;children\&quot;:[{\&quot;name\&quot;:\&quot;if\&quot;,\&quot;attrs\&quot;:{\&quot;variable\&quot;:\&quot;number\&quot;},\&quot;children\&quot;:[{\&quot;name\&quot;:\&quot;group\&quot;,\&quot;attrs\&quot;:{\&quot;delimiter\&quot;:\&quot;, \&quot;},\&quot;children\&quot;:[{\&quot;name\&quot;:\&quot;group\&quot;,\&quot;attrs\&quot;:{\&quot;delimiter\&quot;:\&quot; \&quot;},\&quot;children\&quot;:[{\&quot;name\&quot;:\&quot;text\&quot;,\&quot;attrs\&quot;:{\&quot;variable\&quot;:\&quot;genre\&quot;,\&quot;text-case\&quot;:\&quot;title\&quot;},\&quot;children\&quot;:[]},{\&quot;name\&quot;:\&quot;choose\&quot;,\&quot;attrs\&quot;:{},\&quot;children\&quot;:[{\&quot;name\&quot;:\&quot;if\&quot;,\&quot;attrs\&quot;:{\&quot;is-numeric\&quot;:\&quot;number\&quot;},\&quot;children\&quot;:[{\&quot;name\&quot;:\&quot;text\&quot;,\&quot;attrs\&quot;:{\&quot;term\&quot;:\&quot;issue\&quot;,\&quot;form\&quot;:\&quot;short\&quot;,\&quot;text-case\&quot;:\&quot;capitalize-first\&quot;},\&quot;children\&quot;:[]},{\&quot;name\&quot;:\&quot;text\&quot;,\&quot;attrs\&quot;:{\&quot;variable\&quot;:\&quot;number\&quot;},\&quot;children\&quot;:[]}]},{\&quot;name\&quot;:\&quot;else\&quot;,\&quot;attrs\&quot;:{},\&quot;children\&quot;:[{\&quot;name\&quot;:\&quot;text\&quot;,\&quot;attrs\&quot;:{\&quot;variable\&quot;:\&quot;number\&quot;},\&quot;children\&quot;:[]}]}]}]},{\&quot;name\&quot;:\&quot;choose\&quot;,\&quot;attrs\&quot;:{},\&quot;children\&quot;:[{\&quot;name\&quot;:\&quot;if\&quot;,\&quot;attrs\&quot;:{\&quot;type\&quot;:\&quot;thesis\&quot;},\&quot;children\&quot;:[{\&quot;name\&quot;:\&quot;choose\&quot;,\&quot;attrs\&quot;:{},\&quot;children\&quot;:[{\&quot;name\&quot;:\&quot;if\&quot;,\&quot;attrs\&quot;:{\&quot;variable\&quot;:\&quot;archive DOI URL\&quot;,\&quot;match\&quot;:\&quot;any\&quot;},\&quot;children\&quot;:[{\&quot;name\&quot;:\&quot;text\&quot;,\&quot;attrs\&quot;:{\&quot;variable\&quot;:\&quot;publisher\&quot;},\&quot;children\&quot;:[]}]}]}]}]}]}]}]}]},{\&quot;name\&quot;:\&quot;macro\&quot;,\&quot;attrs\&quot;:{\&quot;name\&quot;:\&quot;locators-booklike\&quot;},\&quot;children\&quot;:[{\&quot;name\&quot;:\&quot;choose\&quot;,\&quot;attrs\&quot;:{},\&quot;children\&quot;:[{\&quot;name\&quot;:\&quot;if\&quot;,\&quot;attrs\&quot;:{\&quot;type\&quot;:\&quot;article-journal article-magazine article-newspaper broadcast interview patent post post-weblog review review-book speech webpage\&quot;,\&quot;match\&quot;:\&quot;any\&quot;},\&quot;children\&quot;:[]},{\&quot;name\&quot;:\&quot;else-if\&quot;,\&quot;attrs\&quot;:{\&quot;type\&quot;:\&quot;paper-conference\&quot;},\&quot;children\&quot;:[{\&quot;name\&quot;:\&quot;choose\&quot;,\&quot;attrs\&quot;:{},\&quot;children\&quot;:[{\&quot;name\&quot;:\&quot;if\&quot;,\&quot;attrs\&quot;:{\&quot;variable\&quot;:\&quot;collection-editor editor editorial-director\&quot;,\&quot;match\&quot;:\&quot;any\&quot;},\&quot;children\&quot;:[{\&quot;name\&quot;:\&quot;group\&quot;,\&quot;attrs\&quot;:{\&quot;delimiter\&quot;:\&quot;, \&quot;},\&quot;children\&quot;:[{\&quot;name\&quot;:\&quot;text\&quot;,\&quot;attrs\&quot;:{\&quot;macro\&quot;:\&quot;version\&quot;},\&quot;children\&quot;:[]},{\&quot;name\&quot;:\&quot;text\&quot;,\&quot;attrs\&quot;:{\&quot;macro\&quot;:\&quot;edition\&quot;},\&quot;children\&quot;:[]},{\&quot;name\&quot;:\&quot;text\&quot;,\&quot;attrs\&quot;:{\&quot;macro\&quot;:\&quot;volume-booklike\&quot;},\&quot;children\&quot;:[]}]}]}]}]},{\&quot;name\&quot;:\&quot;else\&quot;,\&quot;attrs\&quot;:{},\&quot;children\&quot;:[{\&quot;name\&quot;:\&quot;group\&quot;,\&quot;attrs\&quot;:{\&quot;delimiter\&quot;:\&quot;, \&quot;},\&quot;children\&quot;:[{\&quot;name\&quot;:\&quot;text\&quot;,\&quot;attrs\&quot;:{\&quot;macro\&quot;:\&quot;version\&quot;},\&quot;children\&quot;:[]},{\&quot;name\&quot;:\&quot;text\&quot;,\&quot;attrs\&quot;:{\&quot;macro\&quot;:\&quot;edition\&quot;},\&quot;children\&quot;:[]},{\&quot;name\&quot;:\&quot;text\&quot;,\&quot;attrs\&quot;:{\&quot;macro\&quot;:\&quot;volume-booklike\&quot;},\&quot;children\&quot;:[]}]}]}]}]},{\&quot;name\&quot;:\&quot;macro\&quot;,\&quot;attrs\&quot;:{\&quot;name\&quot;:\&quot;version\&quot;},\&quot;children\&quot;:[{\&quot;name\&quot;:\&quot;choose\&quot;,\&quot;attrs\&quot;:{},\&quot;children\&quot;:[{\&quot;name\&quot;:\&quot;if\&quot;,\&quot;attrs\&quot;:{\&quot;is-numeric\&quot;:\&quot;version\&quot;},\&quot;children\&quot;:[{\&quot;name\&quot;:\&quot;group\&quot;,\&quot;attrs\&quot;:{\&quot;delimiter\&quot;:\&quot; \&quot;},\&quot;children\&quot;:[{\&quot;name\&quot;:\&quot;text\&quot;,\&quot;attrs\&quot;:{\&quot;term\&quot;:\&quot;version\&quot;,\&quot;text-case\&quot;:\&quot;capitalize-first\&quot;},\&quot;children\&quot;:[]},{\&quot;name\&quot;:\&quot;text\&quot;,\&quot;attrs\&quot;:{\&quot;variable\&quot;:\&quot;version\&quot;},\&quot;children\&quot;:[]}]}]},{\&quot;name\&quot;:\&quot;else\&quot;,\&quot;attrs\&quot;:{},\&quot;children\&quot;:[{\&quot;name\&quot;:\&quot;text\&quot;,\&quot;attrs\&quot;:{\&quot;variable\&quot;:\&quot;version\&quot;},\&quot;children\&quot;:[]}]}]}]},{\&quot;name\&quot;:\&quot;macro\&quot;,\&quot;attrs\&quot;:{\&quot;name\&quot;:\&quot;edition\&quot;},\&quot;children\&quot;:[{\&quot;name\&quot;:\&quot;choose\&quot;,\&quot;attrs\&quot;:{},\&quot;children\&quot;:[{\&quot;name\&quot;:\&quot;if\&quot;,\&quot;attrs\&quot;:{\&quot;is-numeric\&quot;:\&quot;edition\&quot;},\&quot;children\&quot;:[{\&quot;name\&quot;:\&quot;group\&quot;,\&quot;attrs\&quot;:{\&quot;delimiter\&quot;:\&quot; \&quot;},\&quot;children\&quot;:[{\&quot;name\&quot;:\&quot;number\&quot;,\&quot;attrs\&quot;:{\&quot;variable\&quot;:\&quot;edition\&quot;,\&quot;form\&quot;:\&quot;ordinal\&quot;},\&quot;children\&quot;:[]},{\&quot;name\&quot;:\&quot;label\&quot;,\&quot;attrs\&quot;:{\&quot;variable\&quot;:\&quot;edition\&quot;,\&quot;form\&quot;:\&quot;short\&quot;},\&quot;children\&quot;:[]}]}]},{\&quot;name\&quot;:\&quot;else\&quot;,\&quot;attrs\&quot;:{},\&quot;children\&quot;:[{\&quot;name\&quot;:\&quot;text\&quot;,\&quot;attrs\&quot;:{\&quot;variable\&quot;:\&quot;edition\&quot;},\&quot;children\&quot;:[]}]}]}]},{\&quot;name\&quot;:\&quot;macro\&quot;,\&quot;attrs\&quot;:{\&quot;name\&quot;:\&quot;volume-booklike\&quot;},\&quot;children\&quot;:[{\&quot;name\&quot;:\&quot;group\&quot;,\&quot;attrs\&quot;:{\&quot;delimiter\&quot;:\&quot;, \&quot;},\&quot;children\&quot;:[{\&quot;name\&quot;:\&quot;choose\&quot;,\&quot;attrs\&quot;:{},\&quot;children\&quot;:[{\&quot;name\&quot;:\&quot;if\&quot;,\&quot;attrs\&quot;:{\&quot;type\&quot;:\&quot;report\&quot;},\&quot;children\&quot;:[{\&quot;name\&quot;:\&quot;group\&quot;,\&quot;attrs\&quot;:{\&quot;delimiter\&quot;:\&quot; \&quot;},\&quot;children\&quot;:[{\&quot;name\&quot;:\&quot;text\&quot;,\&quot;attrs\&quot;:{\&quot;variable\&quot;:\&quot;collection-title\&quot;,\&quot;text-case\&quot;:\&quot;title\&quot;},\&quot;children\&quot;:[]},{\&quot;name\&quot;:\&quot;text\&quot;,\&quot;attrs\&quot;:{\&quot;variable\&quot;:\&quot;collection-number\&quot;},\&quot;children\&quot;:[]}]}]}]},{\&quot;name\&quot;:\&quot;choose\&quot;,\&quot;attrs\&quot;:{},\&quot;children\&quot;:[{\&quot;name\&quot;:\&quot;if\&quot;,\&quot;attrs\&quot;:{\&quot;variable\&quot;:\&quot;volume\&quot;,\&quot;match\&quot;:\&quot;any\&quot;},\&quot;children\&quot;:[{\&quot;name\&quot;:\&quot;choose\&quot;,\&quot;attrs\&quot;:{},\&quot;children\&quot;:[{\&quot;name\&quot;:\&quot;if\&quot;,\&quot;attrs\&quot;:{\&quot;is-numeric\&quot;:\&quot;volume\&quot;,\&quot;match\&quot;:\&quot;none\&quot;},\&quot;children\&quot;:[]},{\&quot;name\&quot;:\&quot;else\&quot;,\&quot;attrs\&quot;:{},\&quot;children\&quot;:[{\&quot;name\&quot;:\&quot;group\&quot;,\&quot;attrs\&quot;:{\&quot;delimiter\&quot;:\&quot; \&quot;},\&quot;children\&quot;:[{\&quot;name\&quot;:\&quot;label\&quot;,\&quot;attrs\&quot;:{\&quot;variable\&quot;:\&quot;volume\&quot;,\&quot;form\&quot;:\&quot;short\&quot;,\&quot;text-case\&quot;:\&quot;capitalize-first\&quot;},\&quot;children\&quot;:[]},{\&quot;name\&quot;:\&quot;number\&quot;,\&quot;attrs\&quot;:{\&quot;variable\&quot;:\&quot;volume\&quot;,\&quot;form\&quot;:\&quot;numeric\&quot;},\&quot;children\&quot;:[]}]}]}]}]},{\&quot;name\&quot;:\&quot;else\&quot;,\&quot;attrs\&quot;:{},\&quot;children\&quot;:[{\&quot;name\&quot;:\&quot;group\&quot;,\&quot;attrs\&quot;:{},\&quot;children\&quot;:[{\&quot;name\&quot;:\&quot;text\&quot;,\&quot;attrs\&quot;:{\&quot;term\&quot;:\&quot;volume\&quot;,\&quot;form\&quot;:\&quot;short\&quot;,\&quot;text-case\&quot;:\&quot;capitalize-first\&quot;,\&quot;suffix\&quot;:\&quot; \&quot;},\&quot;children\&quot;:[]},{\&quot;name\&quot;:\&quot;text\&quot;,\&quot;attrs\&quot;:{\&quot;term\&quot;:\&quot;page-range-delimiter\&quot;,\&quot;prefix\&quot;:\&quot;1\&quot;},\&quot;children\&quot;:[]},{\&quot;name\&quot;:\&quot;number\&quot;,\&quot;attrs\&quot;:{\&quot;variable\&quot;:\&quot;number-of-volumes\&quot;,\&quot;form\&quot;:\&quot;numeric\&quot;},\&quot;children\&quot;:[]}]}]}]},{\&quot;name\&quot;:\&quot;group\&quot;,\&quot;attrs\&quot;:{\&quot;delimiter\&quot;:\&quot; \&quot;},\&quot;children\&quot;:[{\&quot;name\&quot;:\&quot;label\&quot;,\&quot;attrs\&quot;:{\&quot;variable\&quot;:\&quot;issue\&quot;,\&quot;text-case\&quot;:\&quot;capitalize-first\&quot;},\&quot;children\&quot;:[]},{\&quot;name\&quot;:\&quot;text\&quot;,\&quot;attrs\&quot;:{\&quot;variable\&quot;:\&quot;issue\&quot;},\&quot;children\&quot;:[]}]},{\&quot;name\&quot;:\&quot;group\&quot;,\&quot;attrs\&quot;:{\&quot;delimiter\&quot;:\&quot; \&quot;},\&quot;children\&quot;:[{\&quot;name\&quot;:\&quot;label\&quot;,\&quot;attrs\&quot;:{\&quot;variable\&quot;:\&quot;page\&quot;,\&quot;form\&quot;:\&quot;short\&quot;,\&quot;suffix\&quot;:\&quot; \&quot;},\&quot;children\&quot;:[]},{\&quot;name\&quot;:\&quot;text\&quot;,\&quot;attrs\&quot;:{\&quot;variable\&quot;:\&quot;page\&quot;},\&quot;children\&quot;:[]}]}]}]},{\&quot;name\&quot;:\&quot;macro\&quot;,\&quot;attrs\&quot;:{\&quot;name\&quot;:\&quot;reviewed-title\&quot;},\&quot;children\&quot;:[{\&quot;name\&quot;:\&quot;choose\&quot;,\&quot;attrs\&quot;:{},\&quot;children\&quot;:[{\&quot;name\&quot;:\&quot;if\&quot;,\&quot;attrs\&quot;:{\&quot;variable\&quot;:\&quot;reviewed-title\&quot;},\&quot;children\&quot;:[{\&quot;name\&quot;:\&quot;text\&quot;,\&quot;attrs\&quot;:{\&quot;variable\&quot;:\&quot;reviewed-title\&quot;,\&quot;font-style\&quot;:\&quot;italic\&quot;},\&quot;children\&quot;:[]}]},{\&quot;name\&quot;:\&quot;else\&quot;,\&quot;attrs\&quot;:{},\&quot;children\&quot;:[{\&quot;name\&quot;:\&quot;text\&quot;,\&quot;attrs\&quot;:{\&quot;variable\&quot;:\&quot;title\&quot;,\&quot;font-style\&quot;:\&quot;italic\&quot;},\&quot;children\&quot;:[]}]}]}]},{\&quot;name\&quot;:\&quot;macro\&quot;,\&quot;attrs\&quot;:{\&quot;name\&quot;:\&quot;reviewed-title-intext\&quot;},\&quot;children\&quot;:[{\&quot;name\&quot;:\&quot;choose\&quot;,\&quot;attrs\&quot;:{},\&quot;children\&quot;:[{\&quot;name\&quot;:\&quot;if\&quot;,\&quot;attrs\&quot;:{\&quot;variable\&quot;:\&quot;reviewed-title\&quot;},\&quot;children\&quot;:[{\&quot;name\&quot;:\&quot;text\&quot;,\&quot;attrs\&quot;:{\&quot;variable\&quot;:\&quot;reviewed-title\&quot;,\&quot;form\&quot;:\&quot;short\&quot;,\&quot;font-style\&quot;:\&quot;italic\&quot;,\&quot;text-case\&quot;:\&quot;title\&quot;},\&quot;children\&quot;:[]}]},{\&quot;name\&quot;:\&quot;else\&quot;,\&quot;attrs\&quot;:{},\&quot;children\&quot;:[{\&quot;name\&quot;:\&quot;text\&quot;,\&quot;attrs\&quot;:{\&quot;variable\&quot;:\&quot;title\&quot;,\&quot;form\&quot;:\&quot;short\&quot;,\&quot;font-style\&quot;:\&quot;italic\&quot;,\&quot;text-case\&quot;:\&quot;title\&quot;},\&quot;children\&quot;:[]}]}]}]},{\&quot;name\&quot;:\&quot;macro\&quot;,\&quot;attrs\&quot;:{\&quot;name\&quot;:\&quot;format\&quot;},\&quot;children\&quot;:[{\&quot;name\&quot;:\&quot;choose\&quot;,\&quot;attrs\&quot;:{},\&quot;children\&quot;:[{\&quot;name\&quot;:\&quot;if\&quot;,\&quot;attrs\&quot;:{\&quot;variable\&quot;:\&quot;genre medium\&quot;,\&quot;match\&quot;:\&quot;any\&quot;},\&quot;children\&quot;:[{\&quot;name\&quot;:\&quot;group\&quot;,\&quot;attrs\&quot;:{\&quot;delimiter\&quot;:\&quot;; \&quot;},\&quot;children\&quot;:[{\&quot;name\&quot;:\&quot;choose\&quot;,\&quot;attrs\&quot;:{},\&quot;children\&quot;:[{\&quot;name\&quot;:\&quot;if\&quot;,\&quot;attrs\&quot;:{\&quot;variable\&quot;:\&quot;number\&quot;,\&quot;match\&quot;:\&quot;none\&quot;},\&quot;children\&quot;:[{\&quot;name\&quot;:\&quot;text\&quot;,\&quot;attrs\&quot;:{\&quot;variable\&quot;:\&quot;genre\&quot;,\&quot;text-case\&quot;:\&quot;capitalize-first\&quot;},\&quot;children\&quot;:[]}]}]},{\&quot;name\&quot;:\&quot;text\&quot;,\&quot;attrs\&quot;:{\&quot;variable\&quot;:\&quot;medium\&quot;,\&quot;text-case\&quot;:\&quot;capitalize-first\&quot;},\&quot;children\&quot;:[]}]}]},{\&quot;name\&quot;:\&quot;else-if\&quot;,\&quot;attrs\&quot;:{\&quot;type\&quot;:\&quot;dataset\&quot;},\&quot;children\&quot;:[{\&quot;name\&quot;:\&quot;text\&quot;,\&quot;attrs\&quot;:{\&quot;value\&quot;:\&quot;Data set\&quot;},\&quot;children\&quot;:[]}]},{\&quot;name\&quot;:\&quot;else-if\&quot;,\&quot;attrs\&quot;:{\&quot;type\&quot;:\&quot;book\&quot;,\&quot;variable\&quot;:\&quot;version\&quot;,\&quot;match\&quot;:\&quot;all\&quot;},\&quot;children\&quot;:[{\&quot;name\&quot;:\&quot;text\&quot;,\&quot;attrs\&quot;:{\&quot;value\&quot;:\&quot;Computer software\&quot;},\&quot;children\&quot;:[]}]},{\&quot;name\&quot;:\&quot;else-if\&quot;,\&quot;attrs\&quot;:{\&quot;type\&quot;:\&quot;interview personal_communication\&quot;,\&quot;match\&quot;:\&quot;any\&quot;},\&quot;children\&quot;:[{\&quot;name\&quot;:\&quot;choose\&quot;,\&quot;attrs\&quot;:{},\&quot;children\&quot;:[{\&quot;name\&quot;:\&quot;if\&quot;,\&quot;attrs\&quot;:{\&quot;variable\&quot;:\&quot;archive container-title DOI publisher URL\&quot;,\&quot;match\&quot;:\&quot;none\&quot;},\&quot;children\&quot;:[{\&quot;name\&quot;:\&quot;text\&quot;,\&quot;attrs\&quot;:{\&quot;term\&quot;:\&quot;letter\&quot;,\&quot;text-case\&quot;:\&quot;capitalize-first\&quot;},\&quot;children\&quot;:[]}]},{\&quot;name\&quot;:\&quot;else-if\&quot;,\&quot;attrs\&quot;:{\&quot;type\&quot;:\&quot;interview\&quot;},\&quot;children\&quot;:[{\&quot;name\&quot;:\&quot;text\&quot;,\&quot;attrs\&quot;:{\&quot;term\&quot;:\&quot;interview\&quot;,\&quot;text-case\&quot;:\&quot;capitalize-first\&quot;},\&quot;children\&quot;:[]}]}]}]},{\&quot;name\&quot;:\&quot;else-if\&quot;,\&quot;attrs\&quot;:{\&quot;type\&quot;:\&quot;map\&quot;},\&quot;children\&quot;:[{\&quot;name\&quot;:\&quot;text\&quot;,\&quot;attrs\&quot;:{\&quot;value\&quot;:\&quot;Map\&quot;},\&quot;children\&quot;:[]}]}]}]},{\&quot;name\&quot;:\&quot;macro\&quot;,\&quot;attrs\&quot;:{\&quot;name\&quot;:\&quot;format-intext\&quot;},\&quot;children\&quot;:[{\&quot;name\&quot;:\&quot;choose\&quot;,\&quot;attrs\&quot;:{},\&quot;children\&quot;:[{\&quot;name\&quot;:\&quot;if\&quot;,\&quot;attrs\&quot;:{\&quot;variable\&quot;:\&quot;genre\&quot;,\&quot;match\&quot;:\&quot;any\&quot;},\&quot;children\&quot;:[{\&quot;name\&quot;:\&quot;text\&quot;,\&quot;attrs\&quot;:{\&quot;variable\&quot;:\&quot;genre\&quot;,\&quot;text-case\&quot;:\&quot;capitalize-first\&quot;},\&quot;children\&quot;:[]}]},{\&quot;name\&quot;:\&quot;else-if\&quot;,\&quot;attrs\&quot;:{\&quot;variable\&quot;:\&quot;medium\&quot;},\&quot;children\&quot;:[{\&quot;name\&quot;:\&quot;text\&quot;,\&quot;attrs\&quot;:{\&quot;variable\&quot;:\&quot;medium\&quot;,\&quot;text-case\&quot;:\&quot;capitalize-first\&quot;},\&quot;children\&quot;:[]}]},{\&quot;name\&quot;:\&quot;else-if\&quot;,\&quot;attrs\&quot;:{\&quot;type\&quot;:\&quot;dataset\&quot;},\&quot;children\&quot;:[{\&quot;name\&quot;:\&quot;text\&quot;,\&quot;attrs\&quot;:{\&quot;value\&quot;:\&quot;Data set\&quot;},\&quot;children\&quot;:[]}]},{\&quot;name\&quot;:\&quot;else-if\&quot;,\&quot;attrs\&quot;:{\&quot;type\&quot;:\&quot;book\&quot;,\&quot;variable\&quot;:\&quot;version\&quot;,\&quot;match\&quot;:\&quot;all\&quot;},\&quot;children\&quot;:[{\&quot;name\&quot;:\&quot;text\&quot;,\&quot;attrs\&quot;:{\&quot;value\&quot;:\&quot;Computer software\&quot;},\&quot;children\&quot;:[]}]},{\&quot;name\&quot;:\&quot;else-if\&quot;,\&quot;attrs\&quot;:{\&quot;type\&quot;:\&quot;interview personal_communication\&quot;,\&quot;match\&quot;:\&quot;any\&quot;},\&quot;children\&quot;:[{\&quot;name\&quot;:\&quot;choose\&quot;,\&quot;attrs\&quot;:{},\&quot;children\&quot;:[{\&quot;name\&quot;:\&quot;if\&quot;,\&quot;attrs\&quot;:{\&quot;variable\&quot;:\&quot;archive container-title DOI publisher URL\&quot;,\&quot;match\&quot;:\&quot;none\&quot;},\&quot;children\&quot;:[{\&quot;name\&quot;:\&quot;text\&quot;,\&quot;attrs\&quot;:{\&quot;term\&quot;:\&quot;letter\&quot;,\&quot;text-case\&quot;:\&quot;capitalize-first\&quot;},\&quot;children\&quot;:[]}]},{\&quot;name\&quot;:\&quot;else-if\&quot;,\&quot;attrs\&quot;:{\&quot;type\&quot;:\&quot;interview\&quot;},\&quot;children\&quot;:[{\&quot;name\&quot;:\&quot;text\&quot;,\&quot;attrs\&quot;:{\&quot;term\&quot;:\&quot;interview\&quot;,\&quot;text-case\&quot;:\&quot;capitalize-first\&quot;},\&quot;children\&quot;:[]}]}]}]},{\&quot;name\&quot;:\&quot;else-if\&quot;,\&quot;attrs\&quot;:{\&quot;type\&quot;:\&quot;map\&quot;},\&quot;children\&quot;:[{\&quot;name\&quot;:\&quot;text\&quot;,\&quot;attrs\&quot;:{\&quot;value\&quot;:\&quot;Map\&quot;},\&quot;children\&quot;:[]}]}]}]},{\&quot;name\&quot;:\&quot;macro\&quot;,\&quot;attrs\&quot;:{\&quot;name\&quot;:\&quot;container\&quot;},\&quot;children\&quot;:[{\&quot;name\&quot;:\&quot;choose\&quot;,\&quot;attrs\&quot;:{},\&quot;children\&quot;:[{\&quot;name\&quot;:\&quot;if\&quot;,\&quot;attrs\&quot;:{\&quot;type\&quot;:\&quot;article-journal article-magazine article-newspaper post-weblog review review-book\&quot;,\&quot;match\&quot;:\&quot;any\&quot;},\&quot;children\&quot;:[{\&quot;name\&quot;:\&quot;text\&quot;,\&quot;attrs\&quot;:{\&quot;macro\&quot;:\&quot;container-periodical\&quot;},\&quot;children\&quot;:[]}]},{\&quot;name\&quot;:\&quot;else-if\&quot;,\&quot;attrs\&quot;:{\&quot;type\&quot;:\&quot;paper-conference\&quot;},\&quot;children\&quot;:[{\&quot;name\&quot;:\&quot;choose\&quot;,\&quot;attrs\&quot;:{},\&quot;children\&quot;:[{\&quot;name\&quot;:\&quot;if\&quot;,\&quot;attrs\&quot;:{\&quot;variable\&quot;:\&quot;editor editorial-director collection-editor container-author\&quot;,\&quot;match\&quot;:\&quot;any\&quot;},\&quot;children\&quot;:[{\&quot;name\&quot;:\&quot;text\&quot;,\&quot;attrs\&quot;:{\&quot;macro\&quot;:\&quot;container-booklike\&quot;},\&quot;children\&quot;:[]}]},{\&quot;name\&quot;:\&quot;else\&quot;,\&quot;attrs\&quot;:{},\&quot;children\&quot;:[{\&quot;name\&quot;:\&quot;text\&quot;,\&quot;attrs\&quot;:{\&quot;macro\&quot;:\&quot;container-periodical\&quot;},\&quot;children\&quot;:[]}]}]}]},{\&quot;name\&quot;:\&quot;else-if\&quot;,\&quot;attrs\&quot;:{\&quot;type\&quot;:\&quot;post webpage\&quot;,\&quot;match\&quot;:\&quot;none\&quot;},\&quot;children\&quot;:[{\&quot;name\&quot;:\&quot;text\&quot;,\&quot;attrs\&quot;:{\&quot;macro\&quot;:\&quot;container-booklike\&quot;},\&quot;children\&quot;:[]}]}]}]},{\&quot;name\&quot;:\&quot;macro\&quot;,\&quot;attrs\&quot;:{\&quot;name\&quot;:\&quot;container-periodical\&quot;},\&quot;children\&quot;:[{\&quot;name\&quot;:\&quot;group\&quot;,\&quot;attrs\&quot;:{\&quot;delimiter\&quot;:\&quot;. \&quot;},\&quot;children\&quot;:[{\&quot;name\&quot;:\&quot;group\&quot;,\&quot;attrs\&quot;:{\&quot;delimiter\&quot;:\&quot;, \&quot;},\&quot;children\&quot;:[{\&quot;name\&quot;:\&quot;text\&quot;,\&quot;attrs\&quot;:{\&quot;variable\&quot;:\&quot;container-title\&quot;,\&quot;font-style\&quot;:\&quot;italic\&quot;,\&quot;text-case\&quot;:\&quot;title\&quot;},\&quot;children\&quot;:[]},{\&quot;name\&quot;:\&quot;choose\&quot;,\&quot;attrs\&quot;:{},\&quot;children\&quot;:[{\&quot;name\&quot;:\&quot;if\&quot;,\&quot;attrs\&quot;:{\&quot;variable\&quot;:\&quot;volume\&quot;},\&quot;children\&quot;:[{\&quot;name\&quot;:\&quot;group\&quot;,\&quot;attrs\&quot;:{},\&quot;children\&quot;:[{\&quot;name\&quot;:\&quot;text\&quot;,\&quot;attrs\&quot;:{\&quot;variable\&quot;:\&quot;volume\&quot;,\&quot;font-style\&quot;:\&quot;italic\&quot;},\&quot;children\&quot;:[]},{\&quot;name\&quot;:\&quot;text\&quot;,\&quot;attrs\&quot;:{\&quot;variable\&quot;:\&quot;issue\&quot;,\&quot;prefix\&quot;:\&quot;(\&quot;,\&quot;suffix\&quot;:\&quot;)\&quot;},\&quot;children\&quot;:[]}]}]},{\&quot;name\&quot;:\&quot;else\&quot;,\&quot;attrs\&quot;:{},\&quot;children\&quot;:[{\&quot;name\&quot;:\&quot;text\&quot;,\&quot;attrs\&quot;:{\&quot;variable\&quot;:\&quot;issue\&quot;,\&quot;font-style\&quot;:\&quot;italic\&quot;},\&quot;children\&quot;:[]}]}]},{\&quot;name\&quot;:\&quot;choose\&quot;,\&quot;attrs\&quot;:{},\&quot;children\&quot;:[{\&quot;name\&quot;:\&quot;if\&quot;,\&quot;attrs\&quot;:{\&quot;variable\&quot;:\&quot;page\&quot;},\&quot;children\&quot;:[{\&quot;name\&quot;:\&quot;text\&quot;,\&quot;attrs\&quot;:{\&quot;variable\&quot;:\&quot;page\&quot;},\&quot;children\&quot;:[]}]},{\&quot;name\&quot;:\&quot;else\&quot;,\&quot;attrs\&quot;:{},\&quot;children\&quot;:[{\&quot;name\&quot;:\&quot;text\&quot;,\&quot;attrs\&quot;:{\&quot;variable\&quot;:\&quot;number\&quot;,\&quot;prefix\&quot;:\&quot;Article \&quot;},\&quot;children\&quot;:[]}]}]}]},{\&quot;name\&quot;:\&quot;choose\&quot;,\&quot;attrs\&quot;:{},\&quot;children\&quot;:[{\&quot;name\&quot;:\&quot;if\&quot;,\&quot;attrs\&quot;:{\&quot;variable\&quot;:\&quot;issued\&quot;},\&quot;children\&quot;:[{\&quot;name\&quot;:\&quot;choose\&quot;,\&quot;attrs\&quot;:{},\&quot;children\&quot;:[{\&quot;name\&quot;:\&quot;if\&quot;,\&quot;attrs\&quot;:{\&quot;variable\&quot;:\&quot;issue page volume\&quot;,\&quot;match\&quot;:\&quot;none\&quot;},\&quot;children\&quot;:[{\&quot;name\&quot;:\&quot;text\&quot;,\&quot;attrs\&quot;:{\&quot;variable\&quot;:\&quot;status\&quot;,\&quot;text-case\&quot;:\&quot;capitalize-first\&quot;},\&quot;children\&quot;:[]}]}]}]}]}]}]},{\&quot;name\&quot;:\&quot;macro\&quot;,\&quot;attrs\&quot;:{\&quot;name\&quot;:\&quot;container-booklike\&quot;},\&quot;children\&quot;:[{\&quot;name\&quot;:\&quot;choose\&quot;,\&quot;attrs\&quot;:{},\&quot;children\&quot;:[{\&quot;name\&quot;:\&quot;if\&quot;,\&quot;attrs\&quot;:{\&quot;variable\&quot;:\&quot;container-title\&quot;,\&quot;match\&quot;:\&quot;any\&quot;},\&quot;children\&quot;:[{\&quot;name\&quot;:\&quot;group\&quot;,\&quot;attrs\&quot;:{\&quot;delimiter\&quot;:\&quot; \&quot;},\&quot;children\&quot;:[{\&quot;name\&quot;:\&quot;text\&quot;,\&quot;attrs\&quot;:{\&quot;term\&quot;:\&quot;in\&quot;,\&quot;text-case\&quot;:\&quot;capitalize-first\&quot;},\&quot;children\&quot;:[]},{\&quot;name\&quot;:\&quot;group\&quot;,\&quot;attrs\&quot;:{\&quot;delimiter\&quot;:\&quot;, \&quot;},\&quot;children\&quot;:[{\&quot;name\&quot;:\&quot;names\&quot;,\&quot;attrs\&quot;:{\&quot;variable\&quot;:\&quot;editor translator\&quot;,\&quot;delimiter\&quot;:\&quot;, &amp; \&quot;},\&quot;children\&quot;:[{\&quot;name\&quot;:\&quot;name\&quot;,\&quot;attrs\&quot;:{\&quot;and\&quot;:\&quot;symbol\&quot;,\&quot;initialize-with\&quot;:\&quot;. \&quot;,\&quot;delimiter\&quot;:\&quot;, \&quot;},\&quot;children\&quot;:[]},{\&quot;name\&quot;:\&quot;label\&quot;,\&quot;attrs\&quot;:{\&quot;form\&quot;:\&quot;short\&quot;,\&quot;text-case\&quot;:\&quot;title\&quot;,\&quot;prefix\&quot;:\&quot; (\&quot;,\&quot;suffix\&quot;:\&quot;)\&quot;},\&quot;children\&quot;:[]},{\&quot;name\&quot;:\&quot;substitute\&quot;,\&quot;attrs\&quot;:{},\&quot;children\&quot;:[{\&quot;name\&quot;:\&quot;names\&quot;,\&quot;attrs\&quot;:{\&quot;variable\&quot;:\&quot;editorial-director\&quot;},\&quot;children\&quot;:[]},{\&quot;name\&quot;:\&quot;names\&quot;,\&quot;attrs\&quot;:{\&quot;variable\&quot;:\&quot;collection-editor\&quot;},\&quot;children\&quot;:[]},{\&quot;name\&quot;:\&quot;names\&quot;,\&quot;attrs\&quot;:{\&quot;variable\&quot;:\&quot;container-author\&quot;},\&quot;children\&quot;:[]}]}]},{\&quot;name\&quot;:\&quot;group\&quot;,\&quot;attrs\&quot;:{\&quot;delimiter\&quot;:\&quot;: \&quot;,\&quot;font-style\&quot;:\&quot;italic\&quot;},\&quot;children\&quot;:[{\&quot;name\&quot;:\&quot;text\&quot;,\&quot;attrs\&quot;:{\&quot;variable\&quot;:\&quot;container-title\&quot;},\&quot;children\&quot;:[]},{\&quot;name\&quot;:\&quot;choose\&quot;,\&quot;attrs\&quot;:{},\&quot;children\&quot;:[{\&quot;name\&quot;:\&quot;if\&quot;,\&quot;attrs\&quot;:{\&quot;is-numeric\&quot;:\&quot;volume\&quot;,\&quot;match\&quot;:\&quot;none\&quot;},\&quot;children\&quot;:[{\&quot;name\&quot;:\&quot;group\&quot;,\&quot;attrs\&quot;:{\&quot;delimiter\&quot;:\&quot; \&quot;},\&quot;children\&quot;:[{\&quot;name\&quot;:\&quot;label\&quot;,\&quot;attrs\&quot;:{\&quot;variable\&quot;:\&quot;volume\&quot;,\&quot;form\&quot;:\&quot;short\&quot;,\&quot;text-case\&quot;:\&quot;capitalize-first\&quot;},\&quot;children\&quot;:[]},{\&quot;name\&quot;:\&quot;text\&quot;,\&quot;attrs\&quot;:{\&quot;variable\&quot;:\&quot;volume\&quot;},\&quot;children\&quot;:[]}]}]}]}]}]},{\&quot;name\&quot;:\&quot;text\&quot;,\&quot;attrs\&quot;:{\&quot;macro\&quot;:\&quot;parenthetical-container\&quot;},\&quot;children\&quot;:[]},{\&quot;name\&quot;:\&quot;text\&quot;,\&quot;attrs\&quot;:{\&quot;macro\&quot;:\&quot;bracketed-container\&quot;},\&quot;children\&quot;:[]}]}]}]}]},{\&quot;name\&quot;:\&quot;macro\&quot;,\&quot;attrs\&quot;:{\&quot;name\&quot;:\&quot;publisher\&quot;},\&quot;children\&quot;:[{\&quot;name\&quot;:\&quot;group\&quot;,\&quot;attrs\&quot;:{\&quot;delimiter\&quot;:\&quot;; \&quot;},\&quot;children\&quot;:[{\&quot;name\&quot;:\&quot;choose\&quot;,\&quot;attrs\&quot;:{},\&quot;children\&quot;:[{\&quot;name\&quot;:\&quot;if\&quot;,\&quot;attrs\&quot;:{\&quot;type\&quot;:\&quot;thesis\&quot;},\&quot;children\&quot;:[{\&quot;name\&quot;:\&quot;choose\&quot;,\&quot;attrs\&quot;:{},\&quot;children\&quot;:[{\&quot;name\&quot;:\&quot;if\&quot;,\&quot;attrs\&quot;:{\&quot;variable\&quot;:\&quot;archive DOI URL\&quot;,\&quot;match\&quot;:\&quot;none\&quot;},\&quot;children\&quot;:[{\&quot;name\&quot;:\&quot;text\&quot;,\&quot;attrs\&quot;:{\&quot;variable\&quot;:\&quot;publisher\&quot;},\&quot;children\&quot;:[]}]}]}]},{\&quot;name\&quot;:\&quot;else-if\&quot;,\&quot;attrs\&quot;:{\&quot;type\&quot;:\&quot;post webpage\&quot;,\&quot;match\&quot;:\&quot;any\&quot;},\&quot;children\&quot;:[{\&quot;name\&quot;:\&quot;group\&quot;,\&quot;attrs\&quot;:{\&quot;delimiter\&quot;:\&quot;; \&quot;},\&quot;children\&quot;:[{\&quot;name\&quot;:\&quot;text\&quot;,\&quot;attrs\&quot;:{\&quot;variable\&quot;:\&quot;container-title\&quot;,\&quot;text-case\&quot;:\&quot;title\&quot;},\&quot;children\&quot;:[]},{\&quot;name\&quot;:\&quot;text\&quot;,\&quot;attrs\&quot;:{\&quot;variable\&quot;:\&quot;publisher\&quot;},\&quot;children\&quot;:[]}]}]},{\&quot;name\&quot;:\&quot;else-if\&quot;,\&quot;attrs\&quot;:{\&quot;type\&quot;:\&quot;paper-conference\&quot;},\&quot;children\&quot;:[{\&quot;name\&quot;:\&quot;choose\&quot;,\&quot;attrs\&quot;:{},\&quot;children\&quot;:[{\&quot;name\&quot;:\&quot;if\&quot;,\&quot;attrs\&quot;:{\&quot;variable\&quot;:\&quot;collection-editor editor editorial-director\&quot;,\&quot;match\&quot;:\&quot;any\&quot;},\&quot;children\&quot;:[{\&quot;name\&quot;:\&quot;text\&quot;,\&quot;attrs\&quot;:{\&quot;variable\&quot;:\&quot;publisher\&quot;},\&quot;children\&quot;:[]}]}]}]},{\&quot;name\&quot;:\&quot;else-if\&quot;,\&quot;attrs\&quot;:{\&quot;type\&quot;:\&quot;article-journal article-magazine article-newspaper post-weblog\&quot;,\&quot;match\&quot;:\&quot;none\&quot;},\&quot;children\&quot;:[{\&quot;name\&quot;:\&quot;text\&quot;,\&quot;attrs\&quot;:{\&quot;variable\&quot;:\&quot;publisher\&quot;},\&quot;children\&quot;:[]}]}]},{\&quot;name\&quot;:\&quot;group\&quot;,\&quot;attrs\&quot;:{\&quot;delimiter\&quot;:\&quot;, \&quot;},\&quot;children\&quot;:[{\&quot;name\&quot;:\&quot;choose\&quot;,\&quot;attrs\&quot;:{},\&quot;children\&quot;:[{\&quot;name\&quot;:\&quot;if\&quot;,\&quot;attrs\&quot;:{\&quot;variable\&quot;:\&quot;archive-place\&quot;},\&quot;children\&quot;:[{\&quot;name\&quot;:\&quot;text\&quot;,\&quot;attrs\&quot;:{\&quot;variable\&quot;:\&quot;archive_location\&quot;},\&quot;children\&quot;:[]}]}]},{\&quot;name\&quot;:\&quot;text\&quot;,\&quot;attrs\&quot;:{\&quot;variable\&quot;:\&quot;archive\&quot;},\&quot;children\&quot;:[]},{\&quot;name\&quot;:\&quot;text\&quot;,\&quot;attrs\&quot;:{\&quot;variable\&quot;:\&quot;archive-place\&quot;},\&quot;children\&quot;:[]}]}]}]},{\&quot;name\&quot;:\&quot;macro\&quot;,\&quot;attrs\&quot;:{\&quot;name\&quot;:\&quot;access\&quot;},\&quot;children\&quot;:[{\&quot;name\&quot;:\&quot;choose\&quot;,\&quot;attrs\&quot;:{},\&quot;children\&quot;:[{\&quot;name\&quot;:\&quot;if\&quot;,\&quot;attrs\&quot;:{\&quot;variable\&quot;:\&quot;DOI\&quot;,\&quot;match\&quot;:\&quot;any\&quot;},\&quot;children\&quot;:[{\&quot;name\&quot;:\&quot;text\&quot;,\&quot;attrs\&quot;:{\&quot;variable\&quot;:\&quot;DOI\&quot;,\&quot;prefix\&quot;:\&quot;https://doi.org/\&quot;},\&quot;children\&quot;:[]}]},{\&quot;name\&quot;:\&quot;else-if\&quot;,\&quot;attrs\&quot;:{\&quot;variable\&quot;:\&quot;URL\&quot;},\&quot;children\&quot;:[{\&quot;name\&quot;:\&quot;group\&quot;,\&quot;attrs\&quot;:{\&quot;delimiter\&quot;:\&quot; \&quot;},\&quot;children\&quot;:[{\&quot;name\&quot;:\&quot;choose\&quot;,\&quot;attrs\&quot;:{},\&quot;children\&quot;:[{\&quot;name\&quot;:\&quot;if\&quot;,\&quot;attrs\&quot;:{\&quot;variable\&quot;:\&quot;issued status\&quot;,\&quot;match\&quot;:\&quot;none\&quot;},\&quot;children\&quot;:[{\&quot;name\&quot;:\&quot;group\&quot;,\&quot;attrs\&quot;:{\&quot;delimiter\&quot;:\&quot; \&quot;},\&quot;children\&quot;:[{\&quot;name\&quot;:\&quot;text\&quot;,\&quot;attrs\&quot;:{\&quot;term\&quot;:\&quot;retrieved\&quot;,\&quot;text-case\&quot;:\&quot;capitalize-first\&quot;},\&quot;children\&quot;:[]},{\&quot;name\&quot;:\&quot;date\&quot;,\&quot;attrs\&quot;:{\&quot;variable\&quot;:\&quot;accessed\&quot;,\&quot;form\&quot;:\&quot;text\&quot;,\&quot;suffix\&quot;:\&quot;,\&quot;},\&quot;children\&quot;:[]},{\&quot;name\&quot;:\&quot;text\&quot;,\&quot;attrs\&quot;:{\&quot;term\&quot;:\&quot;from\&quot;},\&quot;children\&quot;:[]}]}]}]},{\&quot;name\&quot;:\&quot;text\&quot;,\&quot;attrs\&quot;:{\&quot;variable\&quot;:\&quot;URL\&quot;},\&quot;children\&quot;:[]}]}]}]}]},{\&quot;name\&quot;:\&quot;macro\&quot;,\&quot;attrs\&quot;:{\&quot;name\&quot;:\&quot;event\&quot;},\&quot;children\&quot;:[{\&quot;name\&quot;:\&quot;choose\&quot;,\&quot;attrs\&quot;:{},\&quot;children\&quot;:[{\&quot;name\&quot;:\&quot;if\&quot;,\&quot;attrs\&quot;:{\&quot;variable\&quot;:\&quot;event\&quot;},\&quot;children\&quot;:[{\&quot;name\&quot;:\&quot;choose\&quot;,\&quot;attrs\&quot;:{},\&quot;children\&quot;:[{\&quot;name\&quot;:\&quot;if\&quot;,\&quot;attrs\&quot;:{\&quot;variable\&quot;:\&quot;collection-editor editor editorial-director issue page volume\&quot;,\&quot;match\&quot;:\&quot;none\&quot;},\&quot;children\&quot;:[{\&quot;name\&quot;:\&quot;group\&quot;,\&quot;attrs\&quot;:{\&quot;delimiter\&quot;:\&quot;, \&quot;},\&quot;children\&quot;:[{\&quot;name\&quot;:\&quot;text\&quot;,\&quot;attrs\&quot;:{\&quot;variable\&quot;:\&quot;event\&quot;},\&quot;children\&quot;:[]},{\&quot;name\&quot;:\&quot;text\&quot;,\&quot;attrs\&quot;:{\&quot;variable\&quot;:\&quot;event-place\&quot;},\&quot;children\&quot;:[]}]}]}]}]}]}]},{\&quot;name\&quot;:\&quot;macro\&quot;,\&quot;attrs\&quot;:{\&quot;name\&quot;:\&quot;publication-history\&quot;},\&quot;children\&quot;:[{\&quot;name\&quot;:\&quot;choose\&quot;,\&quot;attrs\&quot;:{},\&quot;children\&quot;:[{\&quot;name\&quot;:\&quot;if\&quot;,\&quot;attrs\&quot;:{\&quot;type\&quot;:\&quot;patent\&quot;,\&quot;match\&quot;:\&quot;none\&quot;},\&quot;children\&quot;:[{\&quot;name\&quot;:\&quot;group\&quot;,\&quot;attrs\&quot;:{\&quot;prefix\&quot;:\&quot;(\&quot;,\&quot;suffix\&quot;:\&quot;)\&quot;},\&quot;children\&quot;:[{\&quot;name\&quot;:\&quot;choose\&quot;,\&quot;attrs\&quot;:{},\&quot;children\&quot;:[{\&quot;name\&quot;:\&quot;if\&quot;,\&quot;attrs\&quot;:{\&quot;variable\&quot;:\&quot;references\&quot;},\&quot;children\&quot;:[{\&quot;name\&quot;:\&quot;text\&quot;,\&quot;attrs\&quot;:{\&quot;variable\&quot;:\&quot;references\&quot;},\&quot;children\&quot;:[]}]},{\&quot;name\&quot;:\&quot;else\&quot;,\&quot;attrs\&quot;:{},\&quot;children\&quot;:[{\&quot;name\&quot;:\&quot;group\&quot;,\&quot;attrs\&quot;:{\&quot;delimiter\&quot;:\&quot; \&quot;},\&quot;children\&quot;:[{\&quot;name\&quot;:\&quot;text\&quot;,\&quot;attrs\&quot;:{\&quot;value\&quot;:\&quot;Original work published\&quot;},\&quot;children\&quot;:[]},{\&quot;name\&quot;:\&quot;choose\&quot;,\&quot;attrs\&quot;:{},\&quot;children\&quot;:[{\&quot;name\&quot;:\&quot;if\&quot;,\&quot;attrs\&quot;:{\&quot;is-uncertain-date\&quot;:\&quot;original-date\&quot;},\&quot;children\&quot;:[{\&quot;name\&quot;:\&quot;text\&quot;,\&quot;attrs\&quot;:{\&quot;term\&quot;:\&quot;circa\&quot;,\&quot;form\&quot;:\&quot;short\&quot;},\&quot;children\&quot;:[]}]}]},{\&quot;name\&quot;:\&quot;date\&quot;,\&quot;attrs\&quot;:{\&quot;variable\&quot;:\&quot;original-date\&quot;},\&quot;children\&quot;:[{\&quot;name\&quot;:\&quot;date-part\&quot;,\&quot;attrs\&quot;:{\&quot;name\&quot;:\&quot;year\&quot;},\&quot;children\&quot;:[]}]}]}]}]}]}]},{\&quot;name\&quot;:\&quot;else\&quot;,\&quot;attrs\&quot;:{},\&quot;children\&quot;:[{\&quot;name\&quot;:\&quot;text\&quot;,\&quot;attrs\&quot;:{\&quot;variable\&quot;:\&quot;references\&quot;,\&quot;prefix\&quot;:\&quot;(\&quot;,\&quot;suffix\&quot;:\&quot;)\&quot;},\&quot;children\&quot;:[]}]}]}]},{\&quot;name\&quot;:\&quot;macro\&quot;,\&quot;attrs\&quot;:{\&quot;name\&quot;:\&quot;legal-cites\&quot;},\&quot;children\&quot;:[{\&quot;name\&quot;:\&quot;choose\&quot;,\&quot;attrs\&quot;:{},\&quot;children\&quot;:[{\&quot;name\&quot;:\&quot;if\&quot;,\&quot;attrs\&quot;:{\&quot;type\&quot;:\&quot;legal_case\&quot;},\&quot;children\&quot;:[{\&quot;name\&quot;:\&quot;group\&quot;,\&quot;attrs\&quot;:{\&quot;delimiter\&quot;:\&quot;. \&quot;},\&quot;children\&quot;:[{\&quot;name\&quot;:\&quot;group\&quot;,\&quot;attrs\&quot;:{\&quot;delimiter\&quot;:\&quot;, \&quot;},\&quot;children\&quot;:[{\&quot;name\&quot;:\&quot;text\&quot;,\&quot;attrs\&quot;:{\&quot;variable\&quot;:\&quot;title\&quot;},\&quot;children\&quot;:[]},{\&quot;name\&quot;:\&quot;group\&quot;,\&quot;attrs\&quot;:{\&quot;delimiter\&quot;:\&quot; \&quot;},\&quot;children\&quot;:[{\&quot;name\&quot;:\&quot;text\&quot;,\&quot;attrs\&quot;:{\&quot;macro\&quot;:\&quot;container-legal\&quot;},\&quot;children\&quot;:[]},{\&quot;name\&quot;:\&quot;text\&quot;,\&quot;attrs\&quot;:{\&quot;macro\&quot;:\&quot;date-legal\&quot;},\&quot;children\&quot;:[]}]},{\&quot;name\&quot;:\&quot;text\&quot;,\&quot;attrs\&quot;:{\&quot;variable\&quot;:\&quot;references\&quot;},\&quot;children\&quot;:[]}]},{\&quot;name\&quot;:\&quot;text\&quot;,\&quot;attrs\&quot;:{\&quot;macro\&quot;:\&quot;access\&quot;},\&quot;children\&quot;:[]}]}]},{\&quot;name\&quot;:\&quot;else-if\&quot;,\&quot;attrs\&quot;:{\&quot;type\&quot;:\&quot;bill\&quot;},\&quot;children\&quot;:[{\&quot;name\&quot;:\&quot;group\&quot;,\&quot;attrs\&quot;:{\&quot;delimiter\&quot;:\&quot;. \&quot;},\&quot;children\&quot;:[{\&quot;name\&quot;:\&quot;group\&quot;,\&quot;attrs\&quot;:{\&quot;delimiter\&quot;:\&quot;, \&quot;},\&quot;children\&quot;:[{\&quot;name\&quot;:\&quot;choose\&quot;,\&quot;attrs\&quot;:{},\&quot;children\&quot;:[{\&quot;name\&quot;:\&quot;if\&quot;,\&quot;attrs\&quot;:{\&quot;variable\&quot;:\&quot;number container-title\&quot;,\&quot;match\&quot;:\&quot;none\&quot;},\&quot;children\&quot;:[{\&quot;name\&quot;:\&quot;text\&quot;,\&quot;attrs\&quot;:{\&quot;variable\&quot;:\&quot;title\&quot;,\&quot;font-style\&quot;:\&quot;italic\&quot;},\&quot;children\&quot;:[]}]},{\&quot;name\&quot;:\&quot;else\&quot;,\&quot;attrs\&quot;:{},\&quot;children\&quot;:[{\&quot;name\&quot;:\&quot;text\&quot;,\&quot;attrs\&quot;:{\&quot;variable\&quot;:\&quot;title\&quot;},\&quot;children\&quot;:[]}]}]},{\&quot;name\&quot;:\&quot;group\&quot;,\&quot;attrs\&quot;:{\&quot;delimiter\&quot;:\&quot; \&quot;},\&quot;children\&quot;:[{\&quot;name\&quot;:\&quot;text\&quot;,\&quot;attrs\&quot;:{\&quot;macro\&quot;:\&quot;container-legal\&quot;},\&quot;children\&quot;:[]},{\&quot;name\&quot;:\&quot;text\&quot;,\&quot;attrs\&quot;:{\&quot;macro\&quot;:\&quot;date-legal\&quot;},\&quot;children\&quot;:[]},{\&quot;name\&quot;:\&quot;choose\&quot;,\&quot;attrs\&quot;:{},\&quot;children\&quot;:[{\&quot;name\&quot;:\&quot;if\&quot;,\&quot;attrs\&quot;:{\&quot;variable\&quot;:\&quot;number container-title\&quot;,\&quot;match\&quot;:\&quot;none\&quot;},\&quot;children\&quot;:[{\&quot;name\&quot;:\&quot;names\&quot;,\&quot;attrs\&quot;:{\&quot;variable\&quot;:\&quot;author\&quot;,\&quot;prefix\&quot;:\&quot;(testimony of \&quot;,\&quot;suffix\&quot;:\&quot;)\&quot;},\&quot;children\&quot;:[{\&quot;name\&quot;:\&quot;name\&quot;,\&quot;attrs\&quot;:{\&quot;and\&quot;:\&quot;symbol\&quot;,\&quot;delimiter\&quot;:\&quot;, \&quot;},\&quot;children\&quot;:[]}]}]},{\&quot;name\&quot;:\&quot;else\&quot;,\&quot;attrs\&quot;:{},\&quot;children\&quot;:[{\&quot;name\&quot;:\&quot;text\&quot;,\&quot;attrs\&quot;:{\&quot;variable\&quot;:\&quot;status\&quot;,\&quot;prefix\&quot;:\&quot;(\&quot;,\&quot;suffix\&quot;:\&quot;)\&quot;},\&quot;children\&quot;:[]}]}]}]},{\&quot;name\&quot;:\&quot;text\&quot;,\&quot;attrs\&quot;:{\&quot;variable\&quot;:\&quot;references\&quot;},\&quot;children\&quot;:[]}]},{\&quot;name\&quot;:\&quot;text\&quot;,\&quot;attrs\&quot;:{\&quot;macro\&quot;:\&quot;access\&quot;},\&quot;children\&quot;:[]}]}]},{\&quot;name\&quot;:\&quot;else-if\&quot;,\&quot;attrs\&quot;:{\&quot;type\&quot;:\&quot;legislation\&quot;},\&quot;children\&quot;:[{\&quot;name\&quot;:\&quot;group\&quot;,\&quot;attrs\&quot;:{\&quot;delimiter\&quot;:\&quot;. \&quot;},\&quot;children\&quot;:[{\&quot;name\&quot;:\&quot;group\&quot;,\&quot;attrs\&quot;:{\&quot;delimiter\&quot;:\&quot;, \&quot;},\&quot;children\&quot;:[{\&quot;name\&quot;:\&quot;text\&quot;,\&quot;attrs\&quot;:{\&quot;variable\&quot;:\&quot;title\&quot;},\&quot;children\&quot;:[]},{\&quot;name\&quot;:\&quot;group\&quot;,\&quot;attrs\&quot;:{\&quot;delimiter\&quot;:\&quot; \&quot;},\&quot;children\&quot;:[{\&quot;name\&quot;:\&quot;text\&quot;,\&quot;attrs\&quot;:{\&quot;macro\&quot;:\&quot;container-legal\&quot;},\&quot;children\&quot;:[]},{\&quot;name\&quot;:\&quot;text\&quot;,\&quot;attrs\&quot;:{\&quot;macro\&quot;:\&quot;date-legal\&quot;},\&quot;children\&quot;:[]},{\&quot;name\&quot;:\&quot;text\&quot;,\&quot;attrs\&quot;:{\&quot;variable\&quot;:\&quot;status\&quot;,\&quot;prefix\&quot;:\&quot;(\&quot;,\&quot;suffix\&quot;:\&quot;)\&quot;},\&quot;children\&quot;:[]}]},{\&quot;name\&quot;:\&quot;text\&quot;,\&quot;attrs\&quot;:{\&quot;variable\&quot;:\&quot;references\&quot;},\&quot;children\&quot;:[]}]},{\&quot;name\&quot;:\&quot;text\&quot;,\&quot;attrs\&quot;:{\&quot;macro\&quot;:\&quot;access\&quot;},\&quot;children\&quot;:[]}]}]},{\&quot;name\&quot;:\&quot;else-if\&quot;,\&quot;attrs\&quot;:{\&quot;type\&quot;:\&quot;treaty\&quot;},\&quot;children\&quot;:[{\&quot;name\&quot;:\&quot;group\&quot;,\&quot;attrs\&quot;:{\&quot;delimiter\&quot;:\&quot;, \&quot;},\&quot;children\&quot;:[{\&quot;name\&quot;:\&quot;text\&quot;,\&quot;attrs\&quot;:{\&quot;variable\&quot;:\&quot;title\&quot;,\&quot;text-case\&quot;:\&quot;title\&quot;},\&quot;children\&quot;:[]},{\&quot;name\&quot;:\&quot;names\&quot;,\&quot;attrs\&quot;:{\&quot;variable\&quot;:\&quot;author\&quot;},\&quot;children\&quot;:[{\&quot;name\&quot;:\&quot;name\&quot;,\&quot;attrs\&quot;:{\&quot;initialize-with\&quot;:\&quot;.\&quot;,\&quot;form\&quot;:\&quot;short\&quot;,\&quot;delimiter\&quot;:\&quot;-\&quot;},\&quot;children\&quot;:[]}]},{\&quot;name\&quot;:\&quot;text\&quot;,\&quot;attrs\&quot;:{\&quot;macro\&quot;:\&quot;date-legal\&quot;},\&quot;children\&quot;:[]},{\&quot;name\&quot;:\&quot;text\&quot;,\&quot;attrs\&quot;:{\&quot;macro\&quot;:\&quot;container-legal\&quot;},\&quot;children\&quot;:[]},{\&quot;name\&quot;:\&quot;text\&quot;,\&quot;attrs\&quot;:{\&quot;macro\&quot;:\&quot;access\&quot;},\&quot;children\&quot;:[]}]}]}]}]},{\&quot;name\&quot;:\&quot;macro\&quot;,\&quot;attrs\&quot;:{\&quot;name\&quot;:\&quot;date-legal\&quot;},\&quot;children\&quot;:[{\&quot;name\&quot;:\&quot;choose\&quot;,\&quot;attrs\&quot;:{},\&quot;children\&quot;:[{\&quot;name\&quot;:\&quot;if\&quot;,\&quot;attrs\&quot;:{\&quot;type\&quot;:\&quot;legal_case\&quot;},\&quot;children\&quot;:[{\&quot;name\&quot;:\&quot;group\&quot;,\&quot;attrs\&quot;:{\&quot;prefix\&quot;:\&quot;(\&quot;,\&quot;suffix\&quot;:\&quot;)\&quot;,\&quot;delimiter\&quot;:\&quot; \&quot;},\&quot;children\&quot;:[{\&quot;name\&quot;:\&quot;text\&quot;,\&quot;attrs\&quot;:{\&quot;variable\&quot;:\&quot;authority\&quot;},\&quot;children\&quot;:[]},{\&quot;name\&quot;:\&quot;choose\&quot;,\&quot;attrs\&quot;:{},\&quot;children\&quot;:[{\&quot;name\&quot;:\&quot;if\&quot;,\&quot;attrs\&quot;:{\&quot;variable\&quot;:\&quot;container-title\&quot;,\&quot;match\&quot;:\&quot;any\&quot;},\&quot;children\&quot;:[{\&quot;name\&quot;:\&quot;date\&quot;,\&quot;attrs\&quot;:{\&quot;variable\&quot;:\&quot;issued\&quot;,\&quot;form\&quot;:\&quot;numeric\&quot;,\&quot;date-parts\&quot;:\&quot;year\&quot;},\&quot;children\&quot;:[]}]},{\&quot;name\&quot;:\&quot;else\&quot;,\&quot;attrs\&quot;:{},\&quot;children\&quot;:[{\&quot;name\&quot;:\&quot;date\&quot;,\&quot;attrs\&quot;:{\&quot;variable\&quot;:\&quot;issued\&quot;,\&quot;form\&quot;:\&quot;text\&quot;},\&quot;children\&quot;:[]}]}]}]}]},{\&quot;name\&quot;:\&quot;else-if\&quot;,\&quot;attrs\&quot;:{\&quot;type\&quot;:\&quot;bill legislation\&quot;,\&quot;match\&quot;:\&quot;any\&quot;},\&quot;children\&quot;:[{\&quot;name\&quot;:\&quot;group\&quot;,\&quot;attrs\&quot;:{\&quot;prefix\&quot;:\&quot;(\&quot;,\&quot;suffix\&quot;:\&quot;)\&quot;,\&quot;delimiter\&quot;:\&quot; \&quot;},\&quot;children\&quot;:[{\&quot;name\&quot;:\&quot;group\&quot;,\&quot;attrs\&quot;:{\&quot;delimiter\&quot;:\&quot; \&quot;},\&quot;children\&quot;:[{\&quot;name\&quot;:\&quot;date\&quot;,\&quot;attrs\&quot;:{\&quot;variable\&quot;:\&quot;original-date\&quot;},\&quot;children\&quot;:[{\&quot;name\&quot;:\&quot;date-part\&quot;,\&quot;attrs\&quot;:{\&quot;name\&quot;:\&quot;year\&quot;},\&quot;children\&quot;:[]}]},{\&quot;name\&quot;:\&quot;text\&quot;,\&quot;attrs\&quot;:{\&quot;term\&quot;:\&quot;and\&quot;,\&quot;form\&quot;:\&quot;symbol\&quot;},\&quot;children\&quot;:[]}]},{\&quot;name\&quot;:\&quot;date\&quot;,\&quot;attrs\&quot;:{\&quot;variable\&quot;:\&quot;issued\&quot;},\&quot;children\&quot;:[{\&quot;name\&quot;:\&quot;date-part\&quot;,\&quot;attrs\&quot;:{\&quot;name\&quot;:\&quot;year\&quot;},\&quot;children\&quot;:[]}]}]}]},{\&quot;name\&quot;:\&quot;else-if\&quot;,\&quot;attrs\&quot;:{\&quot;type\&quot;:\&quot;treaty\&quot;},\&quot;children\&quot;:[{\&quot;name\&quot;:\&quot;date\&quot;,\&quot;attrs\&quot;:{\&quot;variable\&quot;:\&quot;issued\&quot;,\&quot;form\&quot;:\&quot;text\&quot;},\&quot;children\&quot;:[]}]}]}]},{\&quot;name\&quot;:\&quot;macro\&quot;,\&quot;attrs\&quot;:{\&quot;name\&quot;:\&quot;container-legal\&quot;},\&quot;children\&quot;:[{\&quot;name\&quot;:\&quot;choose\&quot;,\&quot;attrs\&quot;:{},\&quot;children\&quot;:[{\&quot;name\&quot;:\&quot;if\&quot;,\&quot;attrs\&quot;:{\&quot;type\&quot;:\&quot;legal_case\&quot;},\&quot;children\&quot;:[{\&quot;name\&quot;:\&quot;group\&quot;,\&quot;attrs\&quot;:{\&quot;delimiter\&quot;:\&quot; \&quot;},\&quot;children\&quot;:[{\&quot;name\&quot;:\&quot;choose\&quot;,\&quot;attrs\&quot;:{},\&quot;children\&quot;:[{\&quot;name\&quot;:\&quot;if\&quot;,\&quot;attrs\&quot;:{\&quot;variable\&quot;:\&quot;container-title\&quot;},\&quot;children\&quot;:[{\&quot;name\&quot;:\&quot;group\&quot;,\&quot;attrs\&quot;:{\&quot;delimiter\&quot;:\&quot; \&quot;},\&quot;children\&quot;:[{\&quot;name\&quot;:\&quot;text\&quot;,\&quot;attrs\&quot;:{\&quot;variable\&quot;:\&quot;volume\&quot;},\&quot;children\&quot;:[]},{\&quot;name\&quot;:\&quot;text\&quot;,\&quot;attrs\&quot;:{\&quot;variable\&quot;:\&quot;container-title\&quot;},\&quot;children\&quot;:[]},{\&quot;name\&quot;:\&quot;group\&quot;,\&quot;attrs\&quot;:{\&quot;delimiter\&quot;:\&quot; \&quot;},\&quot;children\&quot;:[{\&quot;name\&quot;:\&quot;text\&quot;,\&quot;attrs\&quot;:{\&quot;term\&quot;:\&quot;section\&quot;,\&quot;form\&quot;:\&quot;symbol\&quot;},\&quot;children\&quot;:[]},{\&quot;name\&quot;:\&quot;text\&quot;,\&quot;attrs\&quot;:{\&quot;variable\&quot;:\&quot;section\&quot;},\&quot;children\&quot;:[]}]},{\&quot;name\&quot;:\&quot;choose\&quot;,\&quot;attrs\&quot;:{},\&quot;children\&quot;:[{\&quot;name\&quot;:\&quot;if\&quot;,\&quot;attrs\&quot;:{\&quot;variable\&quot;:\&quot;page page-first\&quot;,\&quot;match\&quot;:\&quot;any\&quot;},\&quot;children\&quot;:[{\&quot;name\&quot;:\&quot;text\&quot;,\&quot;attrs\&quot;:{\&quot;variable\&quot;:\&quot;page-first\&quot;},\&quot;children\&quot;:[]}]},{\&quot;name\&quot;:\&quot;else\&quot;,\&quot;attrs\&quot;:{},\&quot;children\&quot;:[{\&quot;name\&quot;:\&quot;text\&quot;,\&quot;attrs\&quot;:{\&quot;value\&quot;:\&quot;___\&quot;},\&quot;children\&quot;:[]}]}]}]}]},{\&quot;name\&quot;:\&quot;else\&quot;,\&quot;attrs\&quot;:{},\&quot;children\&quot;:[{\&quot;name\&quot;:\&quot;group\&quot;,\&quot;attrs\&quot;:{\&quot;delimiter\&quot;:\&quot; \&quot;},\&quot;children\&quot;:[{\&quot;name\&quot;:\&quot;choose\&quot;,\&quot;attrs\&quot;:{},\&quot;children\&quot;:[{\&quot;name\&quot;:\&quot;if\&quot;,\&quot;attrs\&quot;:{\&quot;is-numeric\&quot;:\&quot;number\&quot;},\&quot;children\&quot;:[{\&quot;name\&quot;:\&quot;text\&quot;,\&quot;attrs\&quot;:{\&quot;term\&quot;:\&quot;issue\&quot;,\&quot;form\&quot;:\&quot;short\&quot;,\&quot;text-case\&quot;:\&quot;capitalize-first\&quot;},\&quot;children\&quot;:[]}]}]},{\&quot;name\&quot;:\&quot;text\&quot;,\&quot;attrs\&quot;:{\&quot;variable\&quot;:\&quot;number\&quot;},\&quot;children\&quot;:[]}]}]}]}]}]},{\&quot;name\&quot;:\&quot;else-if\&quot;,\&quot;attrs\&quot;:{\&quot;type\&quot;:\&quot;bill\&quot;},\&quot;children\&quot;:[{\&quot;name\&quot;:\&quot;group\&quot;,\&quot;attrs\&quot;:{\&quot;delimiter\&quot;:\&quot;, \&quot;},\&quot;children\&quot;:[{\&quot;name\&quot;:\&quot;group\&quot;,\&quot;attrs\&quot;:{\&quot;delimiter\&quot;:\&quot; \&quot;},\&quot;children\&quot;:[{\&quot;name\&quot;:\&quot;text\&quot;,\&quot;attrs\&quot;:{\&quot;variable\&quot;:\&quot;genre\&quot;},\&quot;children\&quot;:[]},{\&quot;name\&quot;:\&quot;group\&quot;,\&quot;attrs\&quot;:{\&quot;delimiter\&quot;:\&quot; \&quot;},\&quot;children\&quot;:[{\&quot;name\&quot;:\&quot;choose\&quot;,\&quot;attrs\&quot;:{},\&quot;children\&quot;:[{\&quot;name\&quot;:\&quot;if\&quot;,\&quot;attrs\&quot;:{\&quot;variable\&quot;:\&quot;chapter-number container-title\&quot;,\&quot;match\&quot;:\&quot;none\&quot;},\&quot;children\&quot;:[{\&quot;name\&quot;:\&quot;text\&quot;,\&quot;attrs\&quot;:{\&quot;term\&quot;:\&quot;issue\&quot;,\&quot;form\&quot;:\&quot;short\&quot;},\&quot;children\&quot;:[]}]}]},{\&quot;name\&quot;:\&quot;text\&quot;,\&quot;attrs\&quot;:{\&quot;variable\&quot;:\&quot;number\&quot;},\&quot;children\&quot;:[]}]}]},{\&quot;name\&quot;:\&quot;text\&quot;,\&quot;attrs\&quot;:{\&quot;variable\&quot;:\&quot;authority\&quot;},\&quot;children\&quot;:[]},{\&quot;name\&quot;:\&quot;text\&quot;,\&quot;attrs\&quot;:{\&quot;variable\&quot;:\&quot;chapter-number\&quot;},\&quot;children\&quot;:[]},{\&quot;name\&quot;:\&quot;group\&quot;,\&quot;attrs\&quot;:{\&quot;delimiter\&quot;:\&quot; \&quot;},\&quot;children\&quot;:[{\&quot;name\&quot;:\&quot;text\&quot;,\&quot;attrs\&quot;:{\&quot;variable\&quot;:\&quot;volume\&quot;},\&quot;children\&quot;:[]},{\&quot;name\&quot;:\&quot;text\&quot;,\&quot;attrs\&quot;:{\&quot;variable\&quot;:\&quot;container-title\&quot;},\&quot;children\&quot;:[]},{\&quot;name\&quot;:\&quot;text\&quot;,\&quot;attrs\&quot;:{\&quot;variable\&quot;:\&quot;page-first\&quot;},\&quot;children\&quot;:[]}]}]}]},{\&quot;name\&quot;:\&quot;else-if\&quot;,\&quot;attrs\&quot;:{\&quot;type\&quot;:\&quot;legislation\&quot;},\&quot;children\&quot;:[{\&quot;name\&quot;:\&quot;choose\&quot;,\&quot;attrs\&quot;:{},\&quot;children\&quot;:[{\&quot;name\&quot;:\&quot;if\&quot;,\&quot;attrs\&quot;:{\&quot;variable\&quot;:\&quot;number\&quot;},\&quot;children\&quot;:[{\&quot;name\&quot;:\&quot;group\&quot;,\&quot;attrs\&quot;:{\&quot;delimiter\&quot;:\&quot;, \&quot;},\&quot;children\&quot;:[{\&quot;name\&quot;:\&quot;text\&quot;,\&quot;attrs\&quot;:{\&quot;variable\&quot;:\&quot;number\&quot;,\&quot;prefix\&quot;:\&quot;Pub. L. No. \&quot;},\&quot;children\&quot;:[]},{\&quot;name\&quot;:\&quot;group\&quot;,\&quot;attrs\&quot;:{\&quot;delimiter\&quot;:\&quot; \&quot;},\&quot;children\&quot;:[{\&quot;name\&quot;:\&quot;text\&quot;,\&quot;attrs\&quot;:{\&quot;variable\&quot;:\&quot;volume\&quot;},\&quot;children\&quot;:[]},{\&quot;name\&quot;:\&quot;text\&quot;,\&quot;attrs\&quot;:{\&quot;variable\&quot;:\&quot;container-title\&quot;},\&quot;children\&quot;:[]},{\&quot;name\&quot;:\&quot;text\&quot;,\&quot;attrs\&quot;:{\&quot;variable\&quot;:\&quot;page-first\&quot;},\&quot;children\&quot;:[]}]}]}]},{\&quot;name\&quot;:\&quot;else\&quot;,\&quot;attrs\&quot;:{},\&quot;children\&quot;:[{\&quot;name\&quot;:\&quot;group\&quot;,\&quot;attrs\&quot;:{\&quot;delimiter\&quot;:\&quot; \&quot;},\&quot;children\&quot;:[{\&quot;name\&quot;:\&quot;text\&quot;,\&quot;attrs\&quot;:{\&quot;variable\&quot;:\&quot;volume\&quot;},\&quot;children\&quot;:[]},{\&quot;name\&quot;:\&quot;text\&quot;,\&quot;attrs\&quot;:{\&quot;variable\&quot;:\&quot;container-title\&quot;},\&quot;children\&quot;:[]},{\&quot;name\&quot;:\&quot;choose\&quot;,\&quot;attrs\&quot;:{},\&quot;children\&quot;:[{\&quot;name\&quot;:\&quot;if\&quot;,\&quot;attrs\&quot;:{\&quot;variable\&quot;:\&quot;section\&quot;},\&quot;children\&quot;:[{\&quot;name\&quot;:\&quot;group\&quot;,\&quot;attrs\&quot;:{\&quot;delimiter\&quot;:\&quot; \&quot;},\&quot;children\&quot;:[{\&quot;name\&quot;:\&quot;text\&quot;,\&quot;attrs\&quot;:{\&quot;term\&quot;:\&quot;section\&quot;,\&quot;form\&quot;:\&quot;symbol\&quot;},\&quot;children\&quot;:[]},{\&quot;name\&quot;:\&quot;text\&quot;,\&quot;attrs\&quot;:{\&quot;variable\&quot;:\&quot;section\&quot;},\&quot;children\&quot;:[]}]}]},{\&quot;name\&quot;:\&quot;else\&quot;,\&quot;attrs\&quot;:{},\&quot;children\&quot;:[{\&quot;name\&quot;:\&quot;text\&quot;,\&quot;attrs\&quot;:{\&quot;variable\&quot;:\&quot;page-first\&quot;},\&quot;children\&quot;:[]}]}]}]}]}]}]},{\&quot;name\&quot;:\&quot;else-if\&quot;,\&quot;attrs\&quot;:{\&quot;type\&quot;:\&quot;treaty\&quot;},\&quot;children\&quot;:[{\&quot;name\&quot;:\&quot;group\&quot;,\&quot;attrs\&quot;:{\&quot;delimiter\&quot;:\&quot; \&quot;},\&quot;children\&quot;:[{\&quot;name\&quot;:\&quot;number\&quot;,\&quot;attrs\&quot;:{\&quot;variable\&quot;:\&quot;volume\&quot;},\&quot;children\&quot;:[]},{\&quot;name\&quot;:\&quot;text\&quot;,\&quot;attrs\&quot;:{\&quot;variable\&quot;:\&quot;container-title\&quot;},\&quot;children\&quot;:[]},{\&quot;name\&quot;:\&quot;choose\&quot;,\&quot;attrs\&quot;:{},\&quot;children\&quot;:[{\&quot;name\&quot;:\&quot;if\&quot;,\&quot;attrs\&quot;:{\&quot;variable\&quot;:\&quot;page page-first\&quot;,\&quot;match\&quot;:\&quot;any\&quot;},\&quot;children\&quot;:[{\&quot;name\&quot;:\&quot;text\&quot;,\&quot;attrs\&quot;:{\&quot;variable\&quot;:\&quot;page-first\&quot;},\&quot;children\&quot;:[]}]},{\&quot;name\&quot;:\&quot;else\&quot;,\&quot;attrs\&quot;:{},\&quot;children\&quot;:[{\&quot;name\&quot;:\&quot;group\&quot;,\&quot;attrs\&quot;:{\&quot;delimiter\&quot;:\&quot; \&quot;},\&quot;children\&quot;:[{\&quot;name\&quot;:\&quot;text\&quot;,\&quot;attrs\&quot;:{\&quot;term\&quot;:\&quot;issue\&quot;,\&quot;form\&quot;:\&quot;short\&quot;,\&quot;text-case\&quot;:\&quot;capitalize-first\&quot;},\&quot;children\&quot;:[]},{\&quot;name\&quot;:\&quot;text\&quot;,\&quot;attrs\&quot;:{\&quot;variable\&quot;:\&quot;number\&quot;},\&quot;children\&quot;:[]}]}]}]}]}]}]}]},{\&quot;name\&quot;:\&quot;macro\&quot;,\&quot;attrs\&quot;:{\&quot;name\&quot;:\&quot;citation-locator\&quot;},\&quot;children\&quot;:[{\&quot;name\&quot;:\&quot;group\&quot;,\&quot;attrs\&quot;:{\&quot;delimiter\&quot;:\&quot; \&quot;},\&quot;children\&quot;:[{\&quot;name\&quot;:\&quot;choose\&quot;,\&quot;attrs\&quot;:{},\&quot;children\&quot;:[{\&quot;name\&quot;:\&quot;if\&quot;,\&quot;attrs\&quot;:{\&quot;locator\&quot;:\&quot;chapter\&quot;},\&quot;children\&quot;:[{\&quot;name\&quot;:\&quot;label\&quot;,\&quot;attrs\&quot;:{\&quot;variable\&quot;:\&quot;locator\&quot;,\&quot;text-case\&quot;:\&quot;capitalize-first\&quot;},\&quot;children\&quot;:[]}]},{\&quot;name\&quot;:\&quot;else\&quot;,\&quot;attrs\&quot;:{},\&quot;children\&quot;:[{\&quot;name\&quot;:\&quot;label\&quot;,\&quot;attrs\&quot;:{\&quot;variable\&quot;:\&quot;locator\&quot;,\&quot;form\&quot;:\&quot;short\&quot;},\&quot;children\&quot;:[]}]}]},{\&quot;name\&quot;:\&quot;text\&quot;,\&quot;attrs\&quot;:{\&quot;variable\&quot;:\&quot;locator\&quot;},\&quot;children\&quot;:[]}]}]},{\&quot;name\&quot;:\&quot;citation\&quot;,\&quot;attrs\&quot;:{\&quot;et-al-min\&quot;:\&quot;3\&quot;,\&quot;et-al-use-first\&quot;:\&quot;1\&quot;,\&quot;disambiguate-add-year-suffix\&quot;:\&quot;true\&quot;,\&quot;disambiguate-add-names\&quot;:\&quot;true\&quot;,\&quot;disambiguate-add-givenname\&quot;:\&quot;true\&quot;,\&quot;collapse\&quot;:\&quot;year\&quot;,\&quot;givenname-disambiguation-rule\&quot;:\&quot;primary-name\&quot;},\&quot;children\&quot;:[{\&quot;name\&quot;:\&quot;sort\&quot;,\&quot;attrs\&quot;:{},\&quot;children\&quot;:[{\&quot;name\&quot;:\&quot;key\&quot;,\&quot;attrs\&quot;:{\&quot;macro\&quot;:\&quot;author-bib\&quot;,\&quot;names-min\&quot;:\&quot;3\&quot;,\&quot;names-use-first\&quot;:\&quot;1\&quot;},\&quot;children\&quot;:[]},{\&quot;name\&quot;:\&quot;key\&quot;,\&quot;attrs\&quot;:{\&quot;macro\&quot;:\&quot;date-sort-group\&quot;},\&quot;children\&quot;:[]},{\&quot;name\&quot;:\&quot;key\&quot;,\&quot;attrs\&quot;:{\&quot;macro\&quot;:\&quot;date-sort-date\&quot;,\&quot;sort\&quot;:\&quot;ascending\&quot;},\&quot;children\&quot;:[]},{\&quot;name\&quot;:\&quot;key\&quot;,\&quot;attrs\&quot;:{\&quot;variable\&quot;:\&quot;status\&quot;},\&quot;children\&quot;:[]}]},{\&quot;name\&quot;:\&quot;layout\&quot;,\&quot;attrs\&quot;:{\&quot;prefix\&quot;:\&quot;(\&quot;,\&quot;suffix\&quot;:\&quot;)\&quot;,\&quot;delimiter\&quot;:\&quot;; \&quot;},\&quot;children\&quot;:[{\&quot;name\&quot;:\&quot;group\&quot;,\&quot;attrs\&quot;:{\&quot;delimiter\&quot;:\&quot;, \&quot;},\&quot;children\&quot;:[{\&quot;name\&quot;:\&quot;text\&quot;,\&quot;attrs\&quot;:{\&quot;macro\&quot;:\&quot;author-intext\&quot;},\&quot;children\&quot;:[]},{\&quot;name\&quot;:\&quot;text\&quot;,\&quot;attrs\&quot;:{\&quot;macro\&quot;:\&quot;date-intext\&quot;},\&quot;children\&quot;:[]},{\&quot;name\&quot;:\&quot;text\&quot;,\&quot;attrs\&quot;:{\&quot;macro\&quot;:\&quot;citation-locator\&quot;},\&quot;children\&quot;:[]}]}]}]},{\&quot;name\&quot;:\&quot;bibliography\&quot;,\&quot;attrs\&quot;:{\&quot;hanging-indent\&quot;:\&quot;true\&quot;,\&quot;et-al-min\&quot;:\&quot;21\&quot;,\&quot;et-al-use-first\&quot;:\&quot;19\&quot;,\&quot;et-al-use-last\&quot;:\&quot;true\&quot;,\&quot;entry-spacing\&quot;:\&quot;0\&quot;,\&quot;line-spacing\&quot;:\&quot;2\&quot;},\&quot;children\&quot;:[{\&quot;name\&quot;:\&quot;sort\&quot;,\&quot;attrs\&quot;:{},\&quot;children\&quot;:[{\&quot;name\&quot;:\&quot;key\&quot;,\&quot;attrs\&quot;:{\&quot;macro\&quot;:\&quot;author-bib\&quot;},\&quot;children\&quot;:[]},{\&quot;name\&quot;:\&quot;key\&quot;,\&quot;attrs\&quot;:{\&quot;macro\&quot;:\&quot;date-sort-group\&quot;},\&quot;children\&quot;:[]},{\&quot;name\&quot;:\&quot;key\&quot;,\&quot;attrs\&quot;:{\&quot;macro\&quot;:\&quot;date-sort-date\&quot;,\&quot;sort\&quot;:\&quot;ascending\&quot;},\&quot;children\&quot;:[]},{\&quot;name\&quot;:\&quot;key\&quot;,\&quot;attrs\&quot;:{\&quot;variable\&quot;:\&quot;status\&quot;},\&quot;children\&quot;:[]},{\&quot;name\&quot;:\&quot;key\&quot;,\&quot;attrs\&quot;:{\&quot;macro\&quot;:\&quot;title\&quot;},\&quot;children\&quot;:[]}]},{\&quot;name\&quot;:\&quot;layout\&quot;,\&quot;attrs\&quot;:{},\&quot;children\&quot;:[{\&quot;name\&quot;:\&quot;choose\&quot;,\&quot;attrs\&quot;:{},\&quot;children\&quot;:[{\&quot;name\&quot;:\&quot;if\&quot;,\&quot;attrs\&quot;:{\&quot;type\&quot;:\&quot;bill legal_case legislation treaty\&quot;,\&quot;match\&quot;:\&quot;any\&quot;},\&quot;children\&quot;:[{\&quot;name\&quot;:\&quot;choose\&quot;,\&quot;attrs\&quot;:{},\&quot;children\&quot;:[{\&quot;name\&quot;:\&quot;if\&quot;,\&quot;attrs\&quot;:{\&quot;variable\&quot;:\&quot;DOI URL\&quot;,\&quot;match\&quot;:\&quot;any\&quot;},\&quot;children\&quot;:[{\&quot;name\&quot;:\&quot;text\&quot;,\&quot;attrs\&quot;:{\&quot;macro\&quot;:\&quot;legal-cites\&quot;},\&quot;children\&quot;:[]}]},{\&quot;name\&quot;:\&quot;else\&quot;,\&quot;attrs\&quot;:{},\&quot;children\&quot;:[{\&quot;name\&quot;:\&quot;text\&quot;,\&quot;attrs\&quot;:{\&quot;macro\&quot;:\&quot;legal-cites\&quot;,\&quot;suffix\&quot;:\&quot;.\&quot;},\&quot;children\&quot;:[]}]}]}]},{\&quot;name\&quot;:\&quot;else\&quot;,\&quot;attrs\&quot;:{},\&quot;children\&quot;:[{\&quot;name\&quot;:\&quot;group\&quot;,\&quot;attrs\&quot;:{\&quot;delimiter\&quot;:\&quot; \&quot;},\&quot;children\&quot;:[{\&quot;name\&quot;:\&quot;group\&quot;,\&quot;attrs\&quot;:{\&quot;delimiter\&quot;:\&quot;. \&quot;,\&quot;suffix\&quot;:\&quot;.\&quot;},\&quot;children\&quot;:[{\&quot;name\&quot;:\&quot;text\&quot;,\&quot;attrs\&quot;:{\&quot;macro\&quot;:\&quot;author-bib\&quot;},\&quot;children\&quot;:[]},{\&quot;name\&quot;:\&quot;text\&quot;,\&quot;attrs\&quot;:{\&quot;macro\&quot;:\&quot;date-bib\&quot;},\&quot;children\&quot;:[]},{\&quot;name\&quot;:\&quot;text\&quot;,\&quot;attrs\&quot;:{\&quot;macro\&quot;:\&quot;title-and-descriptions\&quot;},\&quot;children\&quot;:[]},{\&quot;name\&quot;:\&quot;text\&quot;,\&quot;attrs\&quot;:{\&quot;macro\&quot;:\&quot;container\&quot;},\&quot;children\&quot;:[]},{\&quot;name\&quot;:\&quot;text\&quot;,\&quot;attrs\&quot;:{\&quot;macro\&quot;:\&quot;event\&quot;},\&quot;children\&quot;:[]},{\&quot;name\&quot;:\&quot;text\&quot;,\&quot;attrs\&quot;:{\&quot;macro\&quot;:\&quot;publisher\&quot;},\&quot;children\&quot;:[]}]},{\&quot;name\&quot;:\&quot;text\&quot;,\&quot;attrs\&quot;:{\&quot;macro\&quot;:\&quot;access\&quot;},\&quot;children\&quot;:[]},{\&quot;name\&quot;:\&quot;text\&quot;,\&quot;attrs\&quot;:{\&quot;macro\&quot;:\&quot;publication-history\&quot;},\&quot;children\&quo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wqreqweq</b:Tag>
    <b:RefOrder>1</b:RefOrder>
  </b:Source>
</b:Sources>
</file>

<file path=customXml/itemProps1.xml><?xml version="1.0" encoding="utf-8"?>
<ds:datastoreItem xmlns:ds="http://schemas.openxmlformats.org/officeDocument/2006/customXml" ds:itemID="{4D38A4C2-1619-4171-ADB9-87FFA8100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2</Pages>
  <Words>2025</Words>
  <Characters>11548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David .</dc:creator>
  <cp:keywords/>
  <dc:description/>
  <cp:lastModifiedBy>. David .</cp:lastModifiedBy>
  <cp:revision>20</cp:revision>
  <dcterms:created xsi:type="dcterms:W3CDTF">2023-10-09T21:23:00Z</dcterms:created>
  <dcterms:modified xsi:type="dcterms:W3CDTF">2023-10-10T03:44:00Z</dcterms:modified>
</cp:coreProperties>
</file>