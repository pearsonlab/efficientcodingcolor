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BCCF0" w14:textId="447D2042" w:rsidR="00CA2C0D" w:rsidRDefault="00001C03" w:rsidP="00EA29F2">
      <w:pPr>
        <w:spacing w:after="0" w:line="240" w:lineRule="auto"/>
        <w:ind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6192" behindDoc="1" locked="0" layoutInCell="1" allowOverlap="1" wp14:anchorId="7298164F" wp14:editId="7ACBF022">
            <wp:simplePos x="0" y="0"/>
            <wp:positionH relativeFrom="column">
              <wp:posOffset>2597</wp:posOffset>
            </wp:positionH>
            <wp:positionV relativeFrom="paragraph">
              <wp:posOffset>1860204</wp:posOffset>
            </wp:positionV>
            <wp:extent cx="2242960" cy="2010432"/>
            <wp:effectExtent l="0" t="0" r="0" b="0"/>
            <wp:wrapTight wrapText="bothSides">
              <wp:wrapPolygon edited="0">
                <wp:start x="0" y="0"/>
                <wp:lineTo x="0" y="21491"/>
                <wp:lineTo x="21465" y="21491"/>
                <wp:lineTo x="21465" y="0"/>
                <wp:lineTo x="0" y="0"/>
              </wp:wrapPolygon>
            </wp:wrapTight>
            <wp:docPr id="1802617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61725" name="Picture 18026172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42960" cy="2010432"/>
                    </a:xfrm>
                    <a:prstGeom prst="rect">
                      <a:avLst/>
                    </a:prstGeom>
                  </pic:spPr>
                </pic:pic>
              </a:graphicData>
            </a:graphic>
            <wp14:sizeRelH relativeFrom="page">
              <wp14:pctWidth>0</wp14:pctWidth>
            </wp14:sizeRelH>
            <wp14:sizeRelV relativeFrom="page">
              <wp14:pctHeight>0</wp14:pctHeight>
            </wp14:sizeRelV>
          </wp:anchor>
        </w:drawing>
      </w:r>
      <w:r w:rsidR="00980700" w:rsidRPr="00071D97">
        <w:rPr>
          <w:rFonts w:ascii="Times New Roman" w:hAnsi="Times New Roman" w:cs="Times New Roman"/>
          <w:sz w:val="24"/>
          <w:szCs w:val="24"/>
        </w:rPr>
        <w:t xml:space="preserve">One of the primary goals in neuroscience is to figure out simple principles that explain how </w:t>
      </w:r>
      <w:r w:rsidR="00175C62">
        <w:rPr>
          <w:rFonts w:ascii="Times New Roman" w:hAnsi="Times New Roman" w:cs="Times New Roman"/>
          <w:sz w:val="24"/>
          <w:szCs w:val="24"/>
        </w:rPr>
        <w:t xml:space="preserve">nervous </w:t>
      </w:r>
      <w:r w:rsidR="00980700" w:rsidRPr="00071D97">
        <w:rPr>
          <w:rFonts w:ascii="Times New Roman" w:hAnsi="Times New Roman" w:cs="Times New Roman"/>
          <w:sz w:val="24"/>
          <w:szCs w:val="24"/>
        </w:rPr>
        <w:t xml:space="preserve">systems are organized. </w:t>
      </w:r>
      <w:r w:rsidR="00EC2035">
        <w:rPr>
          <w:rFonts w:ascii="Times New Roman" w:hAnsi="Times New Roman" w:cs="Times New Roman"/>
          <w:sz w:val="24"/>
          <w:szCs w:val="24"/>
        </w:rPr>
        <w:t xml:space="preserve">One </w:t>
      </w:r>
      <w:r w:rsidR="00980700" w:rsidRPr="00071D97">
        <w:rPr>
          <w:rFonts w:ascii="Times New Roman" w:hAnsi="Times New Roman" w:cs="Times New Roman"/>
          <w:sz w:val="24"/>
          <w:szCs w:val="24"/>
        </w:rPr>
        <w:t xml:space="preserve">of the most successful theories in </w:t>
      </w:r>
      <w:r w:rsidR="00175C62">
        <w:rPr>
          <w:rFonts w:ascii="Times New Roman" w:hAnsi="Times New Roman" w:cs="Times New Roman"/>
          <w:sz w:val="24"/>
          <w:szCs w:val="24"/>
        </w:rPr>
        <w:t>this vein</w:t>
      </w:r>
      <w:r w:rsidR="00EC2035">
        <w:rPr>
          <w:rFonts w:ascii="Times New Roman" w:hAnsi="Times New Roman" w:cs="Times New Roman"/>
          <w:sz w:val="24"/>
          <w:szCs w:val="24"/>
        </w:rPr>
        <w:t xml:space="preserve"> </w:t>
      </w:r>
      <w:r w:rsidR="00980700" w:rsidRPr="00071D97">
        <w:rPr>
          <w:rFonts w:ascii="Times New Roman" w:hAnsi="Times New Roman" w:cs="Times New Roman"/>
          <w:sz w:val="24"/>
          <w:szCs w:val="24"/>
        </w:rPr>
        <w:t>states that sensory systems should remove redundancies in their inputs to optimize the information they process</w:t>
      </w:r>
      <w:r w:rsidR="00EC2035">
        <w:rPr>
          <w:rFonts w:ascii="Times New Roman" w:hAnsi="Times New Roman" w:cs="Times New Roman"/>
          <w:sz w:val="24"/>
          <w:szCs w:val="24"/>
        </w:rPr>
        <w:fldChar w:fldCharType="begin"/>
      </w:r>
      <w:r w:rsidR="00F20DE4">
        <w:rPr>
          <w:rFonts w:ascii="Times New Roman" w:hAnsi="Times New Roman" w:cs="Times New Roman"/>
          <w:sz w:val="24"/>
          <w:szCs w:val="24"/>
        </w:rPr>
        <w:instrText xml:space="preserve"> ADDIN EN.CITE &lt;EndNote&gt;&lt;Cite&gt;&lt;Author&gt;Barlow&lt;/Author&gt;&lt;Year&gt;1961&lt;/Year&gt;&lt;RecNum&gt;16&lt;/RecNum&gt;&lt;DisplayText&gt;&lt;style face="superscript"&gt;5&lt;/style&gt;&lt;/DisplayText&gt;&lt;record&gt;&lt;rec-number&gt;16&lt;/rec-number&gt;&lt;foreign-keys&gt;&lt;key app="EN" db-id="5wd52x90lterdlefr95xtvpjftes5w9fpzwx" timestamp="1697051282"&gt;16&lt;/key&gt;&lt;/foreign-keys&gt;&lt;ref-type name="Journal Article"&gt;17&lt;/ref-type&gt;&lt;contributors&gt;&lt;authors&gt;&lt;author&gt;Barlow, Horace B&lt;/author&gt;&lt;/authors&gt;&lt;/contributors&gt;&lt;titles&gt;&lt;title&gt;Possible principles underlying the transformation of sensory messages&lt;/title&gt;&lt;secondary-title&gt;Sensory communication&lt;/secondary-title&gt;&lt;/titles&gt;&lt;periodical&gt;&lt;full-title&gt;Sensory communication&lt;/full-title&gt;&lt;/periodical&gt;&lt;pages&gt;217-233&lt;/pages&gt;&lt;volume&gt;1&lt;/volume&gt;&lt;number&gt;01&lt;/number&gt;&lt;dates&gt;&lt;year&gt;1961&lt;/year&gt;&lt;/dates&gt;&lt;urls&gt;&lt;/urls&gt;&lt;/record&gt;&lt;/Cite&gt;&lt;/EndNote&gt;</w:instrText>
      </w:r>
      <w:r w:rsidR="00EC2035">
        <w:rPr>
          <w:rFonts w:ascii="Times New Roman" w:hAnsi="Times New Roman" w:cs="Times New Roman"/>
          <w:sz w:val="24"/>
          <w:szCs w:val="24"/>
        </w:rPr>
        <w:fldChar w:fldCharType="separate"/>
      </w:r>
      <w:r w:rsidR="00F20DE4" w:rsidRPr="00F20DE4">
        <w:rPr>
          <w:rFonts w:ascii="Times New Roman" w:hAnsi="Times New Roman" w:cs="Times New Roman"/>
          <w:noProof/>
          <w:sz w:val="24"/>
          <w:szCs w:val="24"/>
          <w:vertAlign w:val="superscript"/>
        </w:rPr>
        <w:t>5</w:t>
      </w:r>
      <w:r w:rsidR="00EC2035">
        <w:rPr>
          <w:rFonts w:ascii="Times New Roman" w:hAnsi="Times New Roman" w:cs="Times New Roman"/>
          <w:sz w:val="24"/>
          <w:szCs w:val="24"/>
        </w:rPr>
        <w:fldChar w:fldCharType="end"/>
      </w:r>
      <w:r w:rsidR="00980700" w:rsidRPr="00071D97">
        <w:rPr>
          <w:rFonts w:ascii="Times New Roman" w:hAnsi="Times New Roman" w:cs="Times New Roman"/>
          <w:sz w:val="24"/>
          <w:szCs w:val="24"/>
        </w:rPr>
        <w:t xml:space="preserve">. </w:t>
      </w:r>
      <w:r w:rsidR="007D361F" w:rsidRPr="00071D97">
        <w:rPr>
          <w:rFonts w:ascii="Times New Roman" w:hAnsi="Times New Roman" w:cs="Times New Roman"/>
          <w:sz w:val="24"/>
          <w:szCs w:val="24"/>
        </w:rPr>
        <w:t xml:space="preserve">This </w:t>
      </w:r>
      <w:r w:rsidR="007D361F" w:rsidRPr="00071D97">
        <w:rPr>
          <w:rFonts w:ascii="Times New Roman" w:hAnsi="Times New Roman" w:cs="Times New Roman"/>
          <w:i/>
          <w:iCs/>
          <w:sz w:val="24"/>
          <w:szCs w:val="24"/>
        </w:rPr>
        <w:t>efficient coding hypothesis</w:t>
      </w:r>
      <w:r w:rsidR="007D361F" w:rsidRPr="00071D97">
        <w:rPr>
          <w:rFonts w:ascii="Times New Roman" w:hAnsi="Times New Roman" w:cs="Times New Roman"/>
          <w:sz w:val="24"/>
          <w:szCs w:val="24"/>
        </w:rPr>
        <w:t xml:space="preserve"> provides us with a mathematical framework to understand how neurons </w:t>
      </w:r>
      <w:r w:rsidR="007D361F" w:rsidRPr="009477AA">
        <w:rPr>
          <w:rFonts w:ascii="Times New Roman" w:hAnsi="Times New Roman" w:cs="Times New Roman"/>
          <w:i/>
          <w:iCs/>
          <w:sz w:val="24"/>
          <w:szCs w:val="24"/>
        </w:rPr>
        <w:t>should</w:t>
      </w:r>
      <w:r w:rsidR="007D361F" w:rsidRPr="00071D97">
        <w:rPr>
          <w:rFonts w:ascii="Times New Roman" w:hAnsi="Times New Roman" w:cs="Times New Roman"/>
          <w:sz w:val="24"/>
          <w:szCs w:val="24"/>
        </w:rPr>
        <w:t xml:space="preserve"> encode information, which can then be experimentally</w:t>
      </w:r>
      <w:r w:rsidR="00175C62">
        <w:rPr>
          <w:rFonts w:ascii="Times New Roman" w:hAnsi="Times New Roman" w:cs="Times New Roman"/>
          <w:sz w:val="24"/>
          <w:szCs w:val="24"/>
        </w:rPr>
        <w:t xml:space="preserve"> tested against how </w:t>
      </w:r>
      <w:r w:rsidR="0088345A">
        <w:rPr>
          <w:rFonts w:ascii="Times New Roman" w:hAnsi="Times New Roman" w:cs="Times New Roman"/>
          <w:sz w:val="24"/>
          <w:szCs w:val="24"/>
        </w:rPr>
        <w:t>neurons</w:t>
      </w:r>
      <w:r w:rsidR="00175C62">
        <w:rPr>
          <w:rFonts w:ascii="Times New Roman" w:hAnsi="Times New Roman" w:cs="Times New Roman"/>
          <w:sz w:val="24"/>
          <w:szCs w:val="24"/>
        </w:rPr>
        <w:t xml:space="preserve"> </w:t>
      </w:r>
      <w:r w:rsidR="00175C62">
        <w:rPr>
          <w:rFonts w:ascii="Times New Roman" w:hAnsi="Times New Roman" w:cs="Times New Roman"/>
          <w:i/>
          <w:iCs/>
          <w:sz w:val="24"/>
          <w:szCs w:val="24"/>
        </w:rPr>
        <w:t>actually</w:t>
      </w:r>
      <w:r w:rsidR="00175C62">
        <w:rPr>
          <w:rFonts w:ascii="Times New Roman" w:hAnsi="Times New Roman" w:cs="Times New Roman"/>
          <w:sz w:val="24"/>
          <w:szCs w:val="24"/>
        </w:rPr>
        <w:t xml:space="preserve"> do so</w:t>
      </w:r>
      <w:r w:rsidR="007D361F" w:rsidRPr="00071D97">
        <w:rPr>
          <w:rFonts w:ascii="Times New Roman" w:hAnsi="Times New Roman" w:cs="Times New Roman"/>
          <w:sz w:val="24"/>
          <w:szCs w:val="24"/>
        </w:rPr>
        <w:t xml:space="preserve">. </w:t>
      </w:r>
      <w:r w:rsidR="00175C62">
        <w:rPr>
          <w:rFonts w:ascii="Times New Roman" w:hAnsi="Times New Roman" w:cs="Times New Roman"/>
          <w:sz w:val="24"/>
          <w:szCs w:val="24"/>
        </w:rPr>
        <w:t>Over the past 60 years, e</w:t>
      </w:r>
      <w:r w:rsidR="00D31537" w:rsidRPr="00071D97">
        <w:rPr>
          <w:rFonts w:ascii="Times New Roman" w:hAnsi="Times New Roman" w:cs="Times New Roman"/>
          <w:sz w:val="24"/>
          <w:szCs w:val="24"/>
        </w:rPr>
        <w:t xml:space="preserve">fficient coding </w:t>
      </w:r>
      <w:r w:rsidR="00175C62">
        <w:rPr>
          <w:rFonts w:ascii="Times New Roman" w:hAnsi="Times New Roman" w:cs="Times New Roman"/>
          <w:sz w:val="24"/>
          <w:szCs w:val="24"/>
        </w:rPr>
        <w:t>has successfully explained</w:t>
      </w:r>
      <w:r w:rsidR="002E57D3" w:rsidRPr="00071D97">
        <w:rPr>
          <w:rFonts w:ascii="Times New Roman" w:hAnsi="Times New Roman" w:cs="Times New Roman"/>
          <w:sz w:val="24"/>
          <w:szCs w:val="24"/>
        </w:rPr>
        <w:t xml:space="preserve"> </w:t>
      </w:r>
      <w:r w:rsidR="00BA4B6D" w:rsidRPr="00071D97">
        <w:rPr>
          <w:rFonts w:ascii="Times New Roman" w:hAnsi="Times New Roman" w:cs="Times New Roman"/>
          <w:sz w:val="24"/>
          <w:szCs w:val="24"/>
        </w:rPr>
        <w:t xml:space="preserve">many experimental findings in different </w:t>
      </w:r>
      <w:r w:rsidR="000A1495" w:rsidRPr="00071D97">
        <w:rPr>
          <w:rFonts w:ascii="Times New Roman" w:hAnsi="Times New Roman" w:cs="Times New Roman"/>
          <w:sz w:val="24"/>
          <w:szCs w:val="24"/>
        </w:rPr>
        <w:t>sensory modalities</w:t>
      </w:r>
      <w:r w:rsidR="00BA4B6D" w:rsidRPr="00071D97">
        <w:rPr>
          <w:rFonts w:ascii="Times New Roman" w:hAnsi="Times New Roman" w:cs="Times New Roman"/>
          <w:sz w:val="24"/>
          <w:szCs w:val="24"/>
        </w:rPr>
        <w:t xml:space="preserve"> such as</w:t>
      </w:r>
      <w:r w:rsidR="00B645EB">
        <w:rPr>
          <w:rFonts w:ascii="Times New Roman" w:hAnsi="Times New Roman" w:cs="Times New Roman"/>
          <w:sz w:val="24"/>
          <w:szCs w:val="24"/>
        </w:rPr>
        <w:t xml:space="preserve"> vision</w:t>
      </w:r>
      <w:r w:rsidR="00EC2035">
        <w:rPr>
          <w:rFonts w:ascii="Times New Roman" w:hAnsi="Times New Roman" w:cs="Times New Roman"/>
          <w:sz w:val="24"/>
          <w:szCs w:val="24"/>
        </w:rPr>
        <w:fldChar w:fldCharType="begin">
          <w:fldData xml:space="preserve">PEVuZE5vdGU+PENpdGU+PEF1dGhvcj5CYWxhc3VicmFtYW5pYW48L0F1dGhvcj48WWVhcj4yMDAy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</w:fldData>
        </w:fldChar>
      </w:r>
      <w:r w:rsidR="00123886">
        <w:rPr>
          <w:rFonts w:ascii="Times New Roman" w:hAnsi="Times New Roman" w:cs="Times New Roman"/>
          <w:sz w:val="24"/>
          <w:szCs w:val="24"/>
        </w:rPr>
        <w:instrText xml:space="preserve"> ADDIN EN.CITE </w:instrText>
      </w:r>
      <w:r w:rsidR="00123886">
        <w:rPr>
          <w:rFonts w:ascii="Times New Roman" w:hAnsi="Times New Roman" w:cs="Times New Roman"/>
          <w:sz w:val="24"/>
          <w:szCs w:val="24"/>
        </w:rPr>
        <w:fldChar w:fldCharType="begin">
          <w:fldData xml:space="preserve">PEVuZE5vdGU+PENpdGU+PEF1dGhvcj5CYWxhc3VicmFtYW5pYW48L0F1dGhvcj48WWVhcj4yMDAy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</w:fldData>
        </w:fldChar>
      </w:r>
      <w:r w:rsidR="00123886">
        <w:rPr>
          <w:rFonts w:ascii="Times New Roman" w:hAnsi="Times New Roman" w:cs="Times New Roman"/>
          <w:sz w:val="24"/>
          <w:szCs w:val="24"/>
        </w:rPr>
        <w:instrText xml:space="preserve"> ADDIN EN.CITE.DATA </w:instrText>
      </w:r>
      <w:r w:rsidR="00123886">
        <w:rPr>
          <w:rFonts w:ascii="Times New Roman" w:hAnsi="Times New Roman" w:cs="Times New Roman"/>
          <w:sz w:val="24"/>
          <w:szCs w:val="24"/>
        </w:rPr>
      </w:r>
      <w:r w:rsidR="00123886">
        <w:rPr>
          <w:rFonts w:ascii="Times New Roman" w:hAnsi="Times New Roman" w:cs="Times New Roman"/>
          <w:sz w:val="24"/>
          <w:szCs w:val="24"/>
        </w:rPr>
        <w:fldChar w:fldCharType="end"/>
      </w:r>
      <w:r w:rsidR="00EC2035">
        <w:rPr>
          <w:rFonts w:ascii="Times New Roman" w:hAnsi="Times New Roman" w:cs="Times New Roman"/>
          <w:sz w:val="24"/>
          <w:szCs w:val="24"/>
        </w:rPr>
        <w:fldChar w:fldCharType="separate"/>
      </w:r>
      <w:r w:rsidR="00123886" w:rsidRPr="00123886">
        <w:rPr>
          <w:rFonts w:ascii="Times New Roman" w:hAnsi="Times New Roman" w:cs="Times New Roman"/>
          <w:noProof/>
          <w:sz w:val="24"/>
          <w:szCs w:val="24"/>
          <w:vertAlign w:val="superscript"/>
        </w:rPr>
        <w:t>4, 8, 13, 18, 19, 24</w:t>
      </w:r>
      <w:r w:rsidR="00EC2035">
        <w:rPr>
          <w:rFonts w:ascii="Times New Roman" w:hAnsi="Times New Roman" w:cs="Times New Roman"/>
          <w:sz w:val="24"/>
          <w:szCs w:val="24"/>
        </w:rPr>
        <w:fldChar w:fldCharType="end"/>
      </w:r>
      <w:r w:rsidR="00B645EB">
        <w:rPr>
          <w:rFonts w:ascii="Times New Roman" w:hAnsi="Times New Roman" w:cs="Times New Roman"/>
          <w:sz w:val="24"/>
          <w:szCs w:val="24"/>
        </w:rPr>
        <w:t>,</w:t>
      </w:r>
      <w:r w:rsidR="00DD233C" w:rsidRPr="00071D97">
        <w:rPr>
          <w:rFonts w:ascii="Times New Roman" w:hAnsi="Times New Roman" w:cs="Times New Roman"/>
          <w:sz w:val="24"/>
          <w:szCs w:val="24"/>
        </w:rPr>
        <w:t xml:space="preserve"> auditio</w:t>
      </w:r>
      <w:r w:rsidR="000F0583">
        <w:rPr>
          <w:rFonts w:ascii="Times New Roman" w:hAnsi="Times New Roman" w:cs="Times New Roman"/>
          <w:sz w:val="24"/>
          <w:szCs w:val="24"/>
        </w:rPr>
        <w:t>n</w:t>
      </w:r>
      <w:r w:rsidR="00EC2035">
        <w:rPr>
          <w:rFonts w:ascii="Times New Roman" w:hAnsi="Times New Roman" w:cs="Times New Roman"/>
          <w:sz w:val="24"/>
          <w:szCs w:val="24"/>
        </w:rPr>
        <w:fldChar w:fldCharType="begin"/>
      </w:r>
      <w:r w:rsidR="0084438B">
        <w:rPr>
          <w:rFonts w:ascii="Times New Roman" w:hAnsi="Times New Roman" w:cs="Times New Roman"/>
          <w:sz w:val="24"/>
          <w:szCs w:val="24"/>
        </w:rPr>
        <w:instrText xml:space="preserve"> ADDIN EN.CITE &lt;EndNote&gt;&lt;Cite&gt;&lt;Author&gt;Lewicki&lt;/Author&gt;&lt;Year&gt;2002&lt;/Year&gt;&lt;RecNum&gt;17&lt;/RecNum&gt;&lt;DisplayText&gt;&lt;style face="superscript"&gt;15&lt;/style&gt;&lt;/DisplayText&gt;&lt;record&gt;&lt;rec-number&gt;17&lt;/rec-number&gt;&lt;foreign-keys&gt;&lt;key app="EN" db-id="5wd52x90lterdlefr95xtvpjftes5w9fpzwx" timestamp="1697051287"&gt;17&lt;/key&gt;&lt;/foreign-keys&gt;&lt;ref-type name="Journal Article"&gt;17&lt;/ref-type&gt;&lt;contributors&gt;&lt;authors&gt;&lt;author&gt;Lewicki, Michael S&lt;/author&gt;&lt;/authors&gt;&lt;/contributors&gt;&lt;titles&gt;&lt;title&gt;Efficient coding of natural sounds&lt;/title&gt;&lt;secondary-title&gt;Nature neuroscience&lt;/secondary-title&gt;&lt;/titles&gt;&lt;periodical&gt;&lt;full-title&gt;Nature neuroscience&lt;/full-title&gt;&lt;/periodical&gt;&lt;pages&gt;356-363&lt;/pages&gt;&lt;volume&gt;5&lt;/volume&gt;&lt;number&gt;4&lt;/number&gt;&lt;dates&gt;&lt;year&gt;2002&lt;/year&gt;&lt;/dates&gt;&lt;isbn&gt;1097-6256&lt;/isbn&gt;&lt;urls&gt;&lt;/urls&gt;&lt;/record&gt;&lt;/Cite&gt;&lt;/EndNote&gt;</w:instrText>
      </w:r>
      <w:r w:rsidR="00EC2035">
        <w:rPr>
          <w:rFonts w:ascii="Times New Roman" w:hAnsi="Times New Roman" w:cs="Times New Roman"/>
          <w:sz w:val="24"/>
          <w:szCs w:val="24"/>
        </w:rPr>
        <w:fldChar w:fldCharType="separate"/>
      </w:r>
      <w:r w:rsidR="0084438B" w:rsidRPr="0084438B">
        <w:rPr>
          <w:rFonts w:ascii="Times New Roman" w:hAnsi="Times New Roman" w:cs="Times New Roman"/>
          <w:noProof/>
          <w:sz w:val="24"/>
          <w:szCs w:val="24"/>
          <w:vertAlign w:val="superscript"/>
        </w:rPr>
        <w:t>15</w:t>
      </w:r>
      <w:r w:rsidR="00EC2035">
        <w:rPr>
          <w:rFonts w:ascii="Times New Roman" w:hAnsi="Times New Roman" w:cs="Times New Roman"/>
          <w:sz w:val="24"/>
          <w:szCs w:val="24"/>
        </w:rPr>
        <w:fldChar w:fldCharType="end"/>
      </w:r>
      <w:r w:rsidR="00BA4B6D" w:rsidRPr="00071D97">
        <w:rPr>
          <w:rFonts w:ascii="Times New Roman" w:hAnsi="Times New Roman" w:cs="Times New Roman"/>
          <w:sz w:val="24"/>
          <w:szCs w:val="24"/>
        </w:rPr>
        <w:t xml:space="preserve"> and touch</w:t>
      </w:r>
      <w:r w:rsidR="00EC2035">
        <w:rPr>
          <w:rFonts w:ascii="Times New Roman" w:hAnsi="Times New Roman" w:cs="Times New Roman"/>
          <w:sz w:val="24"/>
          <w:szCs w:val="24"/>
        </w:rPr>
        <w:fldChar w:fldCharType="begin"/>
      </w:r>
      <w:r w:rsidR="00153037">
        <w:rPr>
          <w:rFonts w:ascii="Times New Roman" w:hAnsi="Times New Roman" w:cs="Times New Roman"/>
          <w:sz w:val="24"/>
          <w:szCs w:val="24"/>
        </w:rPr>
        <w:instrText xml:space="preserve"> ADDIN EN.CITE &lt;EndNote&gt;&lt;Cite&gt;&lt;Author&gt;Miller&lt;/Author&gt;&lt;Year&gt;2019&lt;/Year&gt;&lt;RecNum&gt;18&lt;/RecNum&gt;&lt;DisplayText&gt;&lt;style face="superscript"&gt;17&lt;/style&gt;&lt;/DisplayText&gt;&lt;record&gt;&lt;rec-number&gt;18&lt;/rec-number&gt;&lt;foreign-keys&gt;&lt;key app="EN" db-id="5wd52x90lterdlefr95xtvpjftes5w9fpzwx" timestamp="1697051290"&gt;18&lt;/key&gt;&lt;/foreign-keys&gt;&lt;ref-type name="Journal Article"&gt;17&lt;/ref-type&gt;&lt;contributors&gt;&lt;authors&gt;&lt;author&gt;Miller, Luke E&lt;/author&gt;&lt;author&gt;Fabio, Cécile&lt;/author&gt;&lt;author&gt;Ravenda, Valeria&lt;/author&gt;&lt;author&gt;Bahmad, Salam&lt;/author&gt;&lt;author&gt;Koun, Eric&lt;/author&gt;&lt;author&gt;Salemme, Romeo&lt;/author&gt;&lt;author&gt;Luauté, Jacques&lt;/author&gt;&lt;author&gt;Bolognini, Nadia&lt;/author&gt;&lt;author&gt;Hayward, Vincent&lt;/author&gt;&lt;author&gt;Farne, Alessandro&lt;/author&gt;&lt;/authors&gt;&lt;/contributors&gt;&lt;titles&gt;&lt;title&gt;Somatosensory cortex efficiently processes touch located beyond the body&lt;/title&gt;&lt;secondary-title&gt;Current Biology&lt;/secondary-title&gt;&lt;/titles&gt;&lt;periodical&gt;&lt;full-title&gt;Current Biology&lt;/full-title&gt;&lt;/periodical&gt;&lt;pages&gt;4276-4283. e5&lt;/pages&gt;&lt;volume&gt;29&lt;/volume&gt;&lt;number&gt;24&lt;/number&gt;&lt;dates&gt;&lt;year&gt;2019&lt;/year&gt;&lt;/dates&gt;&lt;isbn&gt;0960-9822&lt;/isbn&gt;&lt;urls&gt;&lt;/urls&gt;&lt;/record&gt;&lt;/Cite&gt;&lt;/EndNote&gt;</w:instrText>
      </w:r>
      <w:r w:rsidR="00EC2035">
        <w:rPr>
          <w:rFonts w:ascii="Times New Roman" w:hAnsi="Times New Roman" w:cs="Times New Roman"/>
          <w:sz w:val="24"/>
          <w:szCs w:val="24"/>
        </w:rPr>
        <w:fldChar w:fldCharType="separate"/>
      </w:r>
      <w:r w:rsidR="00153037" w:rsidRPr="00153037">
        <w:rPr>
          <w:rFonts w:ascii="Times New Roman" w:hAnsi="Times New Roman" w:cs="Times New Roman"/>
          <w:noProof/>
          <w:sz w:val="24"/>
          <w:szCs w:val="24"/>
          <w:vertAlign w:val="superscript"/>
        </w:rPr>
        <w:t>17</w:t>
      </w:r>
      <w:r w:rsidR="00EC2035">
        <w:rPr>
          <w:rFonts w:ascii="Times New Roman" w:hAnsi="Times New Roman" w:cs="Times New Roman"/>
          <w:sz w:val="24"/>
          <w:szCs w:val="24"/>
        </w:rPr>
        <w:fldChar w:fldCharType="end"/>
      </w:r>
      <w:r w:rsidR="000F0583">
        <w:rPr>
          <w:rFonts w:ascii="Times New Roman" w:hAnsi="Times New Roman" w:cs="Times New Roman"/>
          <w:sz w:val="24"/>
          <w:szCs w:val="24"/>
        </w:rPr>
        <w:t>.</w:t>
      </w:r>
      <w:ins w:id="0" w:author=". David ." w:date="2023-10-10T18:42:00Z">
        <w:r w:rsidR="00A860DC">
          <w:rPr>
            <w:rFonts w:ascii="Times New Roman" w:hAnsi="Times New Roman" w:cs="Times New Roman"/>
            <w:sz w:val="24"/>
            <w:szCs w:val="24"/>
          </w:rPr>
          <w:t xml:space="preserve"> </w:t>
        </w:r>
      </w:ins>
      <w:del w:id="1" w:author=". David ." w:date="2023-10-10T18:42:00Z">
        <w:r w:rsidR="0029231B" w:rsidDel="00A860DC">
          <w:rPr>
            <w:rFonts w:ascii="Times New Roman" w:hAnsi="Times New Roman" w:cs="Times New Roman"/>
            <w:sz w:val="24"/>
            <w:szCs w:val="24"/>
          </w:rPr>
          <w:delText xml:space="preserve"> </w:delText>
        </w:r>
      </w:del>
      <w:del w:id="2" w:author=". David ." w:date="2023-10-10T18:40:00Z">
        <w:r w:rsidR="00175C62" w:rsidDel="00A860DC">
          <w:rPr>
            <w:rFonts w:ascii="Times New Roman" w:hAnsi="Times New Roman" w:cs="Times New Roman"/>
            <w:sz w:val="24"/>
            <w:szCs w:val="24"/>
          </w:rPr>
          <w:delText>In particular</w:delText>
        </w:r>
      </w:del>
      <w:del w:id="3" w:author=". David ." w:date="2023-10-10T18:41:00Z">
        <w:r w:rsidR="00175C62" w:rsidDel="00A860DC">
          <w:rPr>
            <w:rFonts w:ascii="Times New Roman" w:hAnsi="Times New Roman" w:cs="Times New Roman"/>
            <w:sz w:val="24"/>
            <w:szCs w:val="24"/>
          </w:rPr>
          <w:delText>, t</w:delText>
        </w:r>
      </w:del>
      <w:ins w:id="4" w:author=". David ." w:date="2023-10-10T18:42:00Z">
        <w:r w:rsidR="00A860DC">
          <w:rPr>
            <w:rFonts w:ascii="Times New Roman" w:hAnsi="Times New Roman" w:cs="Times New Roman"/>
            <w:sz w:val="24"/>
            <w:szCs w:val="24"/>
          </w:rPr>
          <w:t>T</w:t>
        </w:r>
      </w:ins>
      <w:r w:rsidR="000D4332">
        <w:rPr>
          <w:rFonts w:ascii="Times New Roman" w:hAnsi="Times New Roman" w:cs="Times New Roman"/>
          <w:sz w:val="24"/>
          <w:szCs w:val="24"/>
        </w:rPr>
        <w:t>his hypothesis has been</w:t>
      </w:r>
      <w:r w:rsidR="00AF02CC" w:rsidRPr="00071D97">
        <w:rPr>
          <w:rFonts w:ascii="Times New Roman" w:hAnsi="Times New Roman" w:cs="Times New Roman"/>
          <w:sz w:val="24"/>
          <w:szCs w:val="24"/>
        </w:rPr>
        <w:t xml:space="preserve"> </w:t>
      </w:r>
      <w:ins w:id="5" w:author=". David ." w:date="2023-10-10T18:40:00Z">
        <w:r w:rsidR="00A860DC">
          <w:rPr>
            <w:rFonts w:ascii="Times New Roman" w:hAnsi="Times New Roman" w:cs="Times New Roman"/>
            <w:sz w:val="24"/>
            <w:szCs w:val="24"/>
          </w:rPr>
          <w:t xml:space="preserve">especially </w:t>
        </w:r>
      </w:ins>
      <w:r w:rsidR="00AF02CC" w:rsidRPr="00071D97">
        <w:rPr>
          <w:rFonts w:ascii="Times New Roman" w:hAnsi="Times New Roman" w:cs="Times New Roman"/>
          <w:sz w:val="24"/>
          <w:szCs w:val="24"/>
        </w:rPr>
        <w:t>successful</w:t>
      </w:r>
      <w:ins w:id="6" w:author=". David ." w:date="2023-10-10T19:55:00Z">
        <w:r w:rsidR="00EA29F2">
          <w:rPr>
            <w:rFonts w:ascii="Times New Roman" w:hAnsi="Times New Roman" w:cs="Times New Roman"/>
            <w:sz w:val="24"/>
            <w:szCs w:val="24"/>
          </w:rPr>
          <w:t xml:space="preserve"> in the retina, where it can explain many features of retinal encoding such as center-surround receptive fields and</w:t>
        </w:r>
      </w:ins>
      <w:ins w:id="7" w:author=". David ." w:date="2023-10-10T19:56:00Z">
        <w:r w:rsidR="00EA29F2">
          <w:rPr>
            <w:rFonts w:ascii="Times New Roman" w:hAnsi="Times New Roman" w:cs="Times New Roman"/>
            <w:sz w:val="24"/>
            <w:szCs w:val="24"/>
          </w:rPr>
          <w:t xml:space="preserve"> ON-OFF pathways</w:t>
        </w:r>
      </w:ins>
      <w:r w:rsidR="00EC2035">
        <w:rPr>
          <w:rFonts w:ascii="Times New Roman" w:hAnsi="Times New Roman" w:cs="Times New Roman"/>
          <w:sz w:val="24"/>
          <w:szCs w:val="24"/>
        </w:rPr>
        <w:fldChar w:fldCharType="begin">
          <w:fldData xml:space="preserve">PEVuZE5vdGU+PENpdGU+PEF1dGhvcj5BdGljazwvQXV0aG9yPjxZZWFyPjE5OTA8L1llYXI+PFJl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</w:fldData>
        </w:fldChar>
      </w:r>
      <w:r w:rsidR="0084438B">
        <w:rPr>
          <w:rFonts w:ascii="Times New Roman" w:hAnsi="Times New Roman" w:cs="Times New Roman"/>
          <w:sz w:val="24"/>
          <w:szCs w:val="24"/>
        </w:rPr>
        <w:instrText xml:space="preserve"> ADDIN EN.CITE </w:instrText>
      </w:r>
      <w:r w:rsidR="0084438B">
        <w:rPr>
          <w:rFonts w:ascii="Times New Roman" w:hAnsi="Times New Roman" w:cs="Times New Roman"/>
          <w:sz w:val="24"/>
          <w:szCs w:val="24"/>
        </w:rPr>
        <w:fldChar w:fldCharType="begin">
          <w:fldData xml:space="preserve">PEVuZE5vdGU+PENpdGU+PEF1dGhvcj5BdGljazwvQXV0aG9yPjxZZWFyPjE5OTA8L1llYXI+PFJl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</w:fldData>
        </w:fldChar>
      </w:r>
      <w:r w:rsidR="0084438B">
        <w:rPr>
          <w:rFonts w:ascii="Times New Roman" w:hAnsi="Times New Roman" w:cs="Times New Roman"/>
          <w:sz w:val="24"/>
          <w:szCs w:val="24"/>
        </w:rPr>
        <w:instrText xml:space="preserve"> ADDIN EN.CITE.DATA </w:instrText>
      </w:r>
      <w:r w:rsidR="0084438B">
        <w:rPr>
          <w:rFonts w:ascii="Times New Roman" w:hAnsi="Times New Roman" w:cs="Times New Roman"/>
          <w:sz w:val="24"/>
          <w:szCs w:val="24"/>
        </w:rPr>
      </w:r>
      <w:r w:rsidR="0084438B">
        <w:rPr>
          <w:rFonts w:ascii="Times New Roman" w:hAnsi="Times New Roman" w:cs="Times New Roman"/>
          <w:sz w:val="24"/>
          <w:szCs w:val="24"/>
        </w:rPr>
        <w:fldChar w:fldCharType="end"/>
      </w:r>
      <w:r w:rsidR="00EC2035">
        <w:rPr>
          <w:rFonts w:ascii="Times New Roman" w:hAnsi="Times New Roman" w:cs="Times New Roman"/>
          <w:sz w:val="24"/>
          <w:szCs w:val="24"/>
        </w:rPr>
        <w:fldChar w:fldCharType="separate"/>
      </w:r>
      <w:r w:rsidR="0084438B" w:rsidRPr="0084438B">
        <w:rPr>
          <w:rFonts w:ascii="Times New Roman" w:hAnsi="Times New Roman" w:cs="Times New Roman"/>
          <w:noProof/>
          <w:sz w:val="24"/>
          <w:szCs w:val="24"/>
          <w:vertAlign w:val="superscript"/>
        </w:rPr>
        <w:t>2-4, 8, 13</w:t>
      </w:r>
      <w:r w:rsidR="00EC2035">
        <w:rPr>
          <w:rFonts w:ascii="Times New Roman" w:hAnsi="Times New Roman" w:cs="Times New Roman"/>
          <w:sz w:val="24"/>
          <w:szCs w:val="24"/>
        </w:rPr>
        <w:fldChar w:fldCharType="end"/>
      </w:r>
      <w:ins w:id="8" w:author=". David ." w:date="2023-10-10T19:56:00Z">
        <w:r w:rsidR="00EA29F2">
          <w:rPr>
            <w:rFonts w:ascii="Times New Roman" w:hAnsi="Times New Roman" w:cs="Times New Roman"/>
            <w:sz w:val="24"/>
            <w:szCs w:val="24"/>
          </w:rPr>
          <w:t xml:space="preserve">. </w:t>
        </w:r>
      </w:ins>
      <w:del w:id="9" w:author=". David ." w:date="2023-10-10T18:42:00Z">
        <w:r w:rsidR="00532B10" w:rsidDel="00DF0FBC">
          <w:rPr>
            <w:rFonts w:ascii="Times New Roman" w:hAnsi="Times New Roman" w:cs="Times New Roman"/>
            <w:sz w:val="24"/>
            <w:szCs w:val="24"/>
          </w:rPr>
          <w:delText xml:space="preserve"> </w:delText>
        </w:r>
        <w:commentRangeStart w:id="10"/>
        <w:commentRangeStart w:id="11"/>
        <w:r w:rsidR="00532B10" w:rsidDel="00DF0FBC">
          <w:rPr>
            <w:rFonts w:ascii="Times New Roman" w:hAnsi="Times New Roman" w:cs="Times New Roman"/>
            <w:sz w:val="24"/>
            <w:szCs w:val="24"/>
          </w:rPr>
          <w:delText>early on</w:delText>
        </w:r>
      </w:del>
      <w:del w:id="12" w:author=". David ." w:date="2023-10-10T19:56:00Z">
        <w:r w:rsidR="00AF02CC" w:rsidRPr="00071D97" w:rsidDel="00EA29F2">
          <w:rPr>
            <w:rFonts w:ascii="Times New Roman" w:hAnsi="Times New Roman" w:cs="Times New Roman"/>
            <w:sz w:val="24"/>
            <w:szCs w:val="24"/>
          </w:rPr>
          <w:delText xml:space="preserve"> </w:delText>
        </w:r>
        <w:commentRangeEnd w:id="10"/>
        <w:r w:rsidR="00640565" w:rsidDel="00EA29F2">
          <w:rPr>
            <w:rStyle w:val="CommentReference"/>
          </w:rPr>
          <w:commentReference w:id="10"/>
        </w:r>
        <w:commentRangeEnd w:id="11"/>
        <w:r w:rsidR="00573778" w:rsidDel="00EA29F2">
          <w:rPr>
            <w:rStyle w:val="CommentReference"/>
          </w:rPr>
          <w:commentReference w:id="11"/>
        </w:r>
      </w:del>
      <w:del w:id="13" w:author=". David ." w:date="2023-10-10T18:44:00Z">
        <w:r w:rsidR="00AF02CC" w:rsidRPr="00071D97" w:rsidDel="00DF0FBC">
          <w:rPr>
            <w:rFonts w:ascii="Times New Roman" w:hAnsi="Times New Roman" w:cs="Times New Roman"/>
            <w:sz w:val="24"/>
            <w:szCs w:val="24"/>
          </w:rPr>
          <w:delText>in the retina</w:delText>
        </w:r>
        <w:commentRangeStart w:id="14"/>
        <w:commentRangeEnd w:id="14"/>
        <w:r w:rsidR="00175C62" w:rsidDel="00DF0FBC">
          <w:rPr>
            <w:rStyle w:val="CommentReference"/>
          </w:rPr>
          <w:commentReference w:id="14"/>
        </w:r>
        <w:r w:rsidR="009041C4" w:rsidDel="00DF0FBC">
          <w:rPr>
            <w:rFonts w:ascii="Times New Roman" w:hAnsi="Times New Roman" w:cs="Times New Roman"/>
            <w:sz w:val="24"/>
            <w:szCs w:val="24"/>
          </w:rPr>
          <w:delText>.</w:delText>
        </w:r>
      </w:del>
      <w:ins w:id="15" w:author=". David ." w:date="2023-10-10T18:43:00Z">
        <w:r w:rsidR="00DF0FBC">
          <w:rPr>
            <w:rFonts w:ascii="Times New Roman" w:hAnsi="Times New Roman" w:cs="Times New Roman"/>
            <w:sz w:val="24"/>
            <w:szCs w:val="24"/>
          </w:rPr>
          <w:t>However,</w:t>
        </w:r>
      </w:ins>
      <w:ins w:id="16" w:author=". David ." w:date="2023-10-10T19:57:00Z">
        <w:r w:rsidR="00EA29F2">
          <w:rPr>
            <w:rFonts w:ascii="Times New Roman" w:hAnsi="Times New Roman" w:cs="Times New Roman"/>
            <w:sz w:val="24"/>
            <w:szCs w:val="24"/>
          </w:rPr>
          <w:t xml:space="preserve"> we are still lacking efficient coding predictions for how the retina processes complex features of the visual world such as color and motion.</w:t>
        </w:r>
      </w:ins>
      <w:ins w:id="17" w:author=". David ." w:date="2023-10-10T19:58:00Z">
        <w:r w:rsidR="00EA29F2">
          <w:rPr>
            <w:rFonts w:ascii="Times New Roman" w:hAnsi="Times New Roman" w:cs="Times New Roman"/>
            <w:sz w:val="24"/>
            <w:szCs w:val="24"/>
          </w:rPr>
          <w:t xml:space="preserve"> My work will tackle this problem </w:t>
        </w:r>
      </w:ins>
      <w:ins w:id="18" w:author=". David ." w:date="2023-10-10T19:59:00Z">
        <w:r w:rsidR="00EA29F2">
          <w:rPr>
            <w:rFonts w:ascii="Times New Roman" w:hAnsi="Times New Roman" w:cs="Times New Roman"/>
            <w:sz w:val="24"/>
            <w:szCs w:val="24"/>
          </w:rPr>
          <w:t>and replicate</w:t>
        </w:r>
      </w:ins>
      <w:del w:id="19" w:author=". David ." w:date="2023-10-10T19:59:00Z">
        <w:r w:rsidR="009041C4" w:rsidDel="00EA29F2">
          <w:rPr>
            <w:rFonts w:ascii="Times New Roman" w:hAnsi="Times New Roman" w:cs="Times New Roman"/>
            <w:sz w:val="24"/>
            <w:szCs w:val="24"/>
          </w:rPr>
          <w:delText xml:space="preserve"> </w:delText>
        </w:r>
        <w:commentRangeStart w:id="20"/>
        <w:r w:rsidR="009041C4" w:rsidDel="00EA29F2">
          <w:rPr>
            <w:rFonts w:ascii="Times New Roman" w:hAnsi="Times New Roman" w:cs="Times New Roman"/>
            <w:sz w:val="24"/>
            <w:szCs w:val="24"/>
          </w:rPr>
          <w:delText>Recent work has</w:delText>
        </w:r>
        <w:r w:rsidR="009477AA" w:rsidDel="00EA29F2">
          <w:rPr>
            <w:rFonts w:ascii="Times New Roman" w:hAnsi="Times New Roman" w:cs="Times New Roman"/>
            <w:sz w:val="24"/>
            <w:szCs w:val="24"/>
          </w:rPr>
          <w:delText xml:space="preserve"> carried </w:delText>
        </w:r>
        <w:r w:rsidR="007477D8" w:rsidDel="00EA29F2">
          <w:rPr>
            <w:rFonts w:ascii="Times New Roman" w:hAnsi="Times New Roman" w:cs="Times New Roman"/>
            <w:sz w:val="24"/>
            <w:szCs w:val="24"/>
          </w:rPr>
          <w:delText xml:space="preserve">this </w:delText>
        </w:r>
        <w:r w:rsidR="009477AA" w:rsidDel="00EA29F2">
          <w:rPr>
            <w:rFonts w:ascii="Times New Roman" w:hAnsi="Times New Roman" w:cs="Times New Roman"/>
            <w:sz w:val="24"/>
            <w:szCs w:val="24"/>
          </w:rPr>
          <w:delText xml:space="preserve">further </w:delText>
        </w:r>
        <w:r w:rsidR="007477D8" w:rsidDel="00EA29F2">
          <w:rPr>
            <w:rFonts w:ascii="Times New Roman" w:hAnsi="Times New Roman" w:cs="Times New Roman"/>
            <w:sz w:val="24"/>
            <w:szCs w:val="24"/>
          </w:rPr>
          <w:delText>b</w:delText>
        </w:r>
        <w:r w:rsidR="009477AA" w:rsidDel="00EA29F2">
          <w:rPr>
            <w:rFonts w:ascii="Times New Roman" w:hAnsi="Times New Roman" w:cs="Times New Roman"/>
            <w:sz w:val="24"/>
            <w:szCs w:val="24"/>
          </w:rPr>
          <w:delText xml:space="preserve">y </w:delText>
        </w:r>
        <w:r w:rsidR="00EE782F" w:rsidDel="00EA29F2">
          <w:rPr>
            <w:rFonts w:ascii="Times New Roman" w:hAnsi="Times New Roman" w:cs="Times New Roman"/>
            <w:sz w:val="24"/>
            <w:szCs w:val="24"/>
          </w:rPr>
          <w:delText>replicating the receptive fields of retinal ganglion cells (RGCs) across a population of neurons</w:delText>
        </w:r>
        <w:r w:rsidR="00532B10" w:rsidDel="00EA29F2">
          <w:rPr>
            <w:rFonts w:ascii="Times New Roman" w:hAnsi="Times New Roman" w:cs="Times New Roman"/>
            <w:sz w:val="24"/>
            <w:szCs w:val="24"/>
          </w:rPr>
          <w:delText xml:space="preserve">. </w:delText>
        </w:r>
        <w:commentRangeEnd w:id="20"/>
        <w:r w:rsidR="00640565" w:rsidDel="00EA29F2">
          <w:rPr>
            <w:rStyle w:val="CommentReference"/>
          </w:rPr>
          <w:commentReference w:id="20"/>
        </w:r>
        <w:r w:rsidR="00532B10" w:rsidDel="00EA29F2">
          <w:rPr>
            <w:rFonts w:ascii="Times New Roman" w:hAnsi="Times New Roman" w:cs="Times New Roman"/>
            <w:sz w:val="24"/>
            <w:szCs w:val="24"/>
          </w:rPr>
          <w:delText>My work will extend this even further by replicating</w:delText>
        </w:r>
      </w:del>
      <w:r w:rsidR="00532B10">
        <w:rPr>
          <w:rFonts w:ascii="Times New Roman" w:hAnsi="Times New Roman" w:cs="Times New Roman"/>
          <w:sz w:val="24"/>
          <w:szCs w:val="24"/>
        </w:rPr>
        <w:t xml:space="preserve"> how </w:t>
      </w:r>
      <w:r w:rsidR="00D11819">
        <w:rPr>
          <w:rFonts w:ascii="Times New Roman" w:hAnsi="Times New Roman" w:cs="Times New Roman"/>
          <w:sz w:val="24"/>
          <w:szCs w:val="24"/>
        </w:rPr>
        <w:t xml:space="preserve">the retina </w:t>
      </w:r>
      <w:r w:rsidR="00532B10">
        <w:rPr>
          <w:rFonts w:ascii="Times New Roman" w:hAnsi="Times New Roman" w:cs="Times New Roman"/>
          <w:sz w:val="24"/>
          <w:szCs w:val="24"/>
        </w:rPr>
        <w:t>integrate</w:t>
      </w:r>
      <w:r w:rsidR="00D11819">
        <w:rPr>
          <w:rFonts w:ascii="Times New Roman" w:hAnsi="Times New Roman" w:cs="Times New Roman"/>
          <w:sz w:val="24"/>
          <w:szCs w:val="24"/>
        </w:rPr>
        <w:t>s</w:t>
      </w:r>
      <w:r w:rsidR="00532B10">
        <w:rPr>
          <w:rFonts w:ascii="Times New Roman" w:hAnsi="Times New Roman" w:cs="Times New Roman"/>
          <w:sz w:val="24"/>
          <w:szCs w:val="24"/>
        </w:rPr>
        <w:t xml:space="preserve"> redundant inputs</w:t>
      </w:r>
      <w:del w:id="21" w:author=". David ." w:date="2023-10-10T19:59:00Z">
        <w:r w:rsidR="00532B10" w:rsidDel="00EA29F2">
          <w:rPr>
            <w:rFonts w:ascii="Times New Roman" w:hAnsi="Times New Roman" w:cs="Times New Roman"/>
            <w:sz w:val="24"/>
            <w:szCs w:val="24"/>
          </w:rPr>
          <w:delText>, either</w:delText>
        </w:r>
      </w:del>
      <w:r w:rsidR="00532B10">
        <w:rPr>
          <w:rFonts w:ascii="Times New Roman" w:hAnsi="Times New Roman" w:cs="Times New Roman"/>
          <w:sz w:val="24"/>
          <w:szCs w:val="24"/>
        </w:rPr>
        <w:t xml:space="preserve"> across different color channels (Aim 1) </w:t>
      </w:r>
      <w:ins w:id="22" w:author=". David ." w:date="2023-10-10T19:59:00Z">
        <w:r w:rsidR="00EA29F2">
          <w:rPr>
            <w:rFonts w:ascii="Times New Roman" w:hAnsi="Times New Roman" w:cs="Times New Roman"/>
            <w:sz w:val="24"/>
            <w:szCs w:val="24"/>
          </w:rPr>
          <w:t>and</w:t>
        </w:r>
      </w:ins>
      <w:del w:id="23" w:author=". David ." w:date="2023-10-10T19:59:00Z">
        <w:r w:rsidR="00532B10" w:rsidDel="00EA29F2">
          <w:rPr>
            <w:rFonts w:ascii="Times New Roman" w:hAnsi="Times New Roman" w:cs="Times New Roman"/>
            <w:sz w:val="24"/>
            <w:szCs w:val="24"/>
          </w:rPr>
          <w:delText>or</w:delText>
        </w:r>
      </w:del>
      <w:r w:rsidR="00532B10">
        <w:rPr>
          <w:rFonts w:ascii="Times New Roman" w:hAnsi="Times New Roman" w:cs="Times New Roman"/>
          <w:sz w:val="24"/>
          <w:szCs w:val="24"/>
        </w:rPr>
        <w:t xml:space="preserve"> </w:t>
      </w:r>
      <w:r w:rsidR="005C4804">
        <w:rPr>
          <w:rFonts w:ascii="Times New Roman" w:hAnsi="Times New Roman" w:cs="Times New Roman"/>
          <w:sz w:val="24"/>
          <w:szCs w:val="24"/>
        </w:rPr>
        <w:t xml:space="preserve">across time </w:t>
      </w:r>
      <w:r w:rsidR="005E029D">
        <w:rPr>
          <w:rFonts w:ascii="Times New Roman" w:hAnsi="Times New Roman" w:cs="Times New Roman"/>
          <w:sz w:val="24"/>
          <w:szCs w:val="24"/>
        </w:rPr>
        <w:t>(Aim 2). These results will allow us to understand how much of retinal physiology can be explained by efficient coding principles</w:t>
      </w:r>
      <w:r w:rsidR="00D11819">
        <w:rPr>
          <w:rFonts w:ascii="Times New Roman" w:hAnsi="Times New Roman" w:cs="Times New Roman"/>
          <w:sz w:val="24"/>
          <w:szCs w:val="24"/>
        </w:rPr>
        <w:t>.</w:t>
      </w:r>
    </w:p>
    <w:p w14:paraId="52D78E27" w14:textId="2CE76792" w:rsidR="00737B68" w:rsidRDefault="00640565" w:rsidP="00F71C57">
      <w:pPr>
        <w:spacing w:after="0" w:line="240" w:lineRule="auto"/>
        <w:ind w:firstLine="720"/>
        <w:jc w:val="both"/>
        <w:rPr>
          <w:ins w:id="24" w:author=". David ." w:date="2023-10-10T22:32:00Z"/>
          <w:rFonts w:ascii="Times New Roman" w:hAnsi="Times New Roman" w:cs="Times New Roman"/>
          <w:sz w:val="24"/>
          <w:szCs w:val="24"/>
        </w:rPr>
      </w:pPr>
      <w:r>
        <w:rPr>
          <w:rFonts w:ascii="Times New Roman" w:hAnsi="Times New Roman" w:cs="Times New Roman"/>
          <w:sz w:val="24"/>
          <w:szCs w:val="24"/>
        </w:rPr>
        <w:t>Retinal processing of</w:t>
      </w:r>
      <w:r w:rsidR="00BD6ADC">
        <w:rPr>
          <w:rFonts w:ascii="Times New Roman" w:hAnsi="Times New Roman" w:cs="Times New Roman"/>
          <w:sz w:val="24"/>
          <w:szCs w:val="24"/>
        </w:rPr>
        <w:t xml:space="preserve"> visual information follows a </w:t>
      </w:r>
      <w:r w:rsidR="002D59A7">
        <w:rPr>
          <w:rFonts w:ascii="Times New Roman" w:hAnsi="Times New Roman" w:cs="Times New Roman"/>
          <w:sz w:val="24"/>
          <w:szCs w:val="24"/>
        </w:rPr>
        <w:t>well-known</w:t>
      </w:r>
      <w:r w:rsidR="00BD6ADC">
        <w:rPr>
          <w:rFonts w:ascii="Times New Roman" w:hAnsi="Times New Roman" w:cs="Times New Roman"/>
          <w:sz w:val="24"/>
          <w:szCs w:val="24"/>
        </w:rPr>
        <w:t xml:space="preserve"> structure</w:t>
      </w:r>
      <w:r w:rsidR="00291832">
        <w:rPr>
          <w:rFonts w:ascii="Times New Roman" w:hAnsi="Times New Roman" w:cs="Times New Roman"/>
          <w:sz w:val="24"/>
          <w:szCs w:val="24"/>
        </w:rPr>
        <w:t xml:space="preserve"> (Figure 1)</w:t>
      </w:r>
      <w:r w:rsidR="00EC2035">
        <w:rPr>
          <w:rFonts w:ascii="Times New Roman" w:hAnsi="Times New Roman" w:cs="Times New Roman"/>
          <w:sz w:val="24"/>
          <w:szCs w:val="24"/>
        </w:rPr>
        <w:fldChar w:fldCharType="begin"/>
      </w:r>
      <w:r w:rsidR="0084438B">
        <w:rPr>
          <w:rFonts w:ascii="Times New Roman" w:hAnsi="Times New Roman" w:cs="Times New Roman"/>
          <w:sz w:val="24"/>
          <w:szCs w:val="24"/>
        </w:rPr>
        <w:instrText xml:space="preserve"> ADDIN EN.CITE &lt;EndNote&gt;&lt;Cite&gt;&lt;Author&gt;Kaneko&lt;/Author&gt;&lt;Year&gt;1979&lt;/Year&gt;&lt;RecNum&gt;34&lt;/RecNum&gt;&lt;DisplayText&gt;&lt;style face="superscript"&gt;7, 12&lt;/style&gt;&lt;/DisplayText&gt;&lt;record&gt;&lt;rec-number&gt;34&lt;/rec-number&gt;&lt;foreign-keys&gt;&lt;key app="EN" db-id="5wd52x90lterdlefr95xtvpjftes5w9fpzwx" timestamp="1697056442"&gt;34&lt;/key&gt;&lt;/foreign-keys&gt;&lt;ref-type name="Journal Article"&gt;17&lt;/ref-type&gt;&lt;contributors&gt;&lt;authors&gt;&lt;author&gt;Kaneko, Akimichi&lt;/author&gt;&lt;/authors&gt;&lt;/contributors&gt;&lt;titles&gt;&lt;title&gt;Physiology of the retina&lt;/title&gt;&lt;secondary-title&gt;Annual review of neuroscience&lt;/secondary-title&gt;&lt;/titles&gt;&lt;periodical&gt;&lt;full-title&gt;Annual review of neuroscience&lt;/full-title&gt;&lt;/periodical&gt;&lt;pages&gt;169-191&lt;/pages&gt;&lt;volume&gt;2&lt;/volume&gt;&lt;number&gt;1&lt;/number&gt;&lt;dates&gt;&lt;year&gt;1979&lt;/year&gt;&lt;/dates&gt;&lt;isbn&gt;0147-006X&lt;/isbn&gt;&lt;urls&gt;&lt;/urls&gt;&lt;/record&gt;&lt;/Cite&gt;&lt;Cite&gt;&lt;Author&gt;Dacey&lt;/Author&gt;&lt;Year&gt;2007&lt;/Year&gt;&lt;RecNum&gt;25&lt;/RecNum&gt;&lt;record&gt;&lt;rec-number&gt;25&lt;/rec-number&gt;&lt;foreign-keys&gt;&lt;key app="EN" db-id="5wd52x90lterdlefr95xtvpjftes5w9fpzwx" timestamp="1697053484"&gt;25&lt;/key&gt;&lt;/foreign-keys&gt;&lt;ref-type name="Conference Proceedings"&gt;10&lt;/ref-type&gt;&lt;contributors&gt;&lt;authors&gt;&lt;author&gt;Dacey, Dennis M&lt;/author&gt;&lt;/authors&gt;&lt;/contributors&gt;&lt;titles&gt;&lt;title&gt;Physiology, morphology and spatial densities of identified ganglion cell types in primate retina&lt;/title&gt;&lt;secondary-title&gt;Ciba Foundation Symposium 184‐Higher‐Order Processing in the Visual System: Higher‐Order Processing in the Visual System: Ciba Foundation Symposium 184&lt;/secondary-title&gt;&lt;/titles&gt;&lt;pages&gt;12-34&lt;/pages&gt;&lt;dates&gt;&lt;year&gt;2007&lt;/year&gt;&lt;/dates&gt;&lt;publisher&gt;Wiley Online Library&lt;/publisher&gt;&lt;urls&gt;&lt;/urls&gt;&lt;/record&gt;&lt;/Cite&gt;&lt;/EndNote&gt;</w:instrText>
      </w:r>
      <w:r w:rsidR="00EC2035">
        <w:rPr>
          <w:rFonts w:ascii="Times New Roman" w:hAnsi="Times New Roman" w:cs="Times New Roman"/>
          <w:sz w:val="24"/>
          <w:szCs w:val="24"/>
        </w:rPr>
        <w:fldChar w:fldCharType="separate"/>
      </w:r>
      <w:r w:rsidR="0084438B" w:rsidRPr="0084438B">
        <w:rPr>
          <w:rFonts w:ascii="Times New Roman" w:hAnsi="Times New Roman" w:cs="Times New Roman"/>
          <w:noProof/>
          <w:sz w:val="24"/>
          <w:szCs w:val="24"/>
          <w:vertAlign w:val="superscript"/>
        </w:rPr>
        <w:t>7, 12</w:t>
      </w:r>
      <w:r w:rsidR="00EC2035">
        <w:rPr>
          <w:rFonts w:ascii="Times New Roman" w:hAnsi="Times New Roman" w:cs="Times New Roman"/>
          <w:sz w:val="24"/>
          <w:szCs w:val="24"/>
        </w:rPr>
        <w:fldChar w:fldCharType="end"/>
      </w:r>
      <w:r>
        <w:rPr>
          <w:rFonts w:ascii="Times New Roman" w:hAnsi="Times New Roman" w:cs="Times New Roman"/>
          <w:sz w:val="24"/>
          <w:szCs w:val="24"/>
        </w:rPr>
        <w:t>:</w:t>
      </w:r>
      <w:r w:rsidR="00BD6ADC">
        <w:rPr>
          <w:rFonts w:ascii="Times New Roman" w:hAnsi="Times New Roman" w:cs="Times New Roman"/>
          <w:sz w:val="24"/>
          <w:szCs w:val="24"/>
        </w:rPr>
        <w:t xml:space="preserve"> </w:t>
      </w:r>
      <w:r>
        <w:rPr>
          <w:rFonts w:ascii="Times New Roman" w:hAnsi="Times New Roman" w:cs="Times New Roman"/>
          <w:sz w:val="24"/>
          <w:szCs w:val="24"/>
        </w:rPr>
        <w:t>First, p</w:t>
      </w:r>
      <w:r w:rsidR="00BD6ADC">
        <w:rPr>
          <w:rFonts w:ascii="Times New Roman" w:hAnsi="Times New Roman" w:cs="Times New Roman"/>
          <w:sz w:val="24"/>
          <w:szCs w:val="24"/>
        </w:rPr>
        <w:t xml:space="preserve">hotoreceptors transform light from the outside world into electrical activity. </w:t>
      </w:r>
      <w:r>
        <w:rPr>
          <w:rFonts w:ascii="Times New Roman" w:hAnsi="Times New Roman" w:cs="Times New Roman"/>
          <w:sz w:val="24"/>
          <w:szCs w:val="24"/>
        </w:rPr>
        <w:t>They</w:t>
      </w:r>
      <w:r w:rsidR="00BD6ADC">
        <w:rPr>
          <w:rFonts w:ascii="Times New Roman" w:hAnsi="Times New Roman" w:cs="Times New Roman"/>
          <w:sz w:val="24"/>
          <w:szCs w:val="24"/>
        </w:rPr>
        <w:t xml:space="preserve"> then send this information to bipolar cells, and bipolar cells send this information to retinal ganglion cells (RGCs). These RGCs</w:t>
      </w:r>
      <w:r w:rsidR="00E72B0E">
        <w:rPr>
          <w:rFonts w:ascii="Times New Roman" w:hAnsi="Times New Roman" w:cs="Times New Roman"/>
          <w:sz w:val="24"/>
          <w:szCs w:val="24"/>
        </w:rPr>
        <w:t xml:space="preserve"> are the visual inputs to the </w:t>
      </w:r>
      <w:ins w:id="25" w:author=". David ." w:date="2023-10-10T18:52:00Z">
        <w:r w:rsidR="00573778">
          <w:rPr>
            <w:rFonts w:ascii="Times New Roman" w:hAnsi="Times New Roman" w:cs="Times New Roman"/>
            <w:sz w:val="24"/>
            <w:szCs w:val="24"/>
          </w:rPr>
          <w:t>cortex</w:t>
        </w:r>
      </w:ins>
      <w:commentRangeStart w:id="26"/>
      <w:del w:id="27" w:author=". David ." w:date="2023-10-10T18:52:00Z">
        <w:r w:rsidR="00E72B0E" w:rsidDel="00573778">
          <w:rPr>
            <w:rFonts w:ascii="Times New Roman" w:hAnsi="Times New Roman" w:cs="Times New Roman"/>
            <w:sz w:val="24"/>
            <w:szCs w:val="24"/>
          </w:rPr>
          <w:delText>brain</w:delText>
        </w:r>
        <w:commentRangeEnd w:id="26"/>
        <w:r w:rsidDel="00573778">
          <w:rPr>
            <w:rStyle w:val="CommentReference"/>
          </w:rPr>
          <w:commentReference w:id="26"/>
        </w:r>
        <w:r w:rsidR="00E72B0E" w:rsidDel="00573778">
          <w:rPr>
            <w:rFonts w:ascii="Times New Roman" w:hAnsi="Times New Roman" w:cs="Times New Roman"/>
            <w:sz w:val="24"/>
            <w:szCs w:val="24"/>
          </w:rPr>
          <w:delText>,</w:delText>
        </w:r>
      </w:del>
      <w:r w:rsidR="00E72B0E">
        <w:rPr>
          <w:rFonts w:ascii="Times New Roman" w:hAnsi="Times New Roman" w:cs="Times New Roman"/>
          <w:sz w:val="24"/>
          <w:szCs w:val="24"/>
        </w:rPr>
        <w:t xml:space="preserve"> and send projections to the thalamus through the optic nerve.</w:t>
      </w:r>
      <w:ins w:id="28" w:author=". David ." w:date="2023-10-10T22:23:00Z">
        <w:r w:rsidR="00F71C57">
          <w:rPr>
            <w:rFonts w:ascii="Times New Roman" w:hAnsi="Times New Roman" w:cs="Times New Roman"/>
            <w:sz w:val="24"/>
            <w:szCs w:val="24"/>
          </w:rPr>
          <w:t xml:space="preserve"> </w:t>
        </w:r>
      </w:ins>
      <w:del w:id="29" w:author=". David ." w:date="2023-10-10T22:23:00Z">
        <w:r w:rsidR="00E72B0E" w:rsidDel="00F71C57">
          <w:rPr>
            <w:rFonts w:ascii="Times New Roman" w:hAnsi="Times New Roman" w:cs="Times New Roman"/>
            <w:sz w:val="24"/>
            <w:szCs w:val="24"/>
          </w:rPr>
          <w:delText xml:space="preserve"> </w:delText>
        </w:r>
      </w:del>
      <w:ins w:id="30" w:author=". David ." w:date="2023-10-10T21:00:00Z">
        <w:r w:rsidR="00B0407C">
          <w:rPr>
            <w:rFonts w:ascii="Times New Roman" w:hAnsi="Times New Roman" w:cs="Times New Roman"/>
            <w:sz w:val="24"/>
            <w:szCs w:val="24"/>
          </w:rPr>
          <w:t xml:space="preserve">A lot of work has characterized </w:t>
        </w:r>
      </w:ins>
      <w:ins w:id="31" w:author=". David ." w:date="2023-10-10T22:24:00Z">
        <w:r w:rsidR="00F71C57">
          <w:rPr>
            <w:rFonts w:ascii="Times New Roman" w:hAnsi="Times New Roman" w:cs="Times New Roman"/>
            <w:sz w:val="24"/>
            <w:szCs w:val="24"/>
          </w:rPr>
          <w:t>how the</w:t>
        </w:r>
      </w:ins>
      <w:ins w:id="32" w:author=". David ." w:date="2023-10-10T22:32:00Z">
        <w:r w:rsidR="00737B68">
          <w:rPr>
            <w:rFonts w:ascii="Times New Roman" w:hAnsi="Times New Roman" w:cs="Times New Roman"/>
            <w:sz w:val="24"/>
            <w:szCs w:val="24"/>
          </w:rPr>
          <w:t>se RGCs</w:t>
        </w:r>
      </w:ins>
      <w:ins w:id="33" w:author=". David ." w:date="2023-10-10T21:00:00Z">
        <w:r w:rsidR="00B0407C">
          <w:rPr>
            <w:rFonts w:ascii="Times New Roman" w:hAnsi="Times New Roman" w:cs="Times New Roman"/>
            <w:sz w:val="24"/>
            <w:szCs w:val="24"/>
          </w:rPr>
          <w:t xml:space="preserve"> respond to visual stimuli</w:t>
        </w:r>
      </w:ins>
      <w:r w:rsidR="0039739D">
        <w:rPr>
          <w:rFonts w:ascii="Times New Roman" w:hAnsi="Times New Roman" w:cs="Times New Roman"/>
          <w:sz w:val="24"/>
          <w:szCs w:val="24"/>
        </w:rPr>
        <w:fldChar w:fldCharType="begin">
          <w:fldData xml:space="preserve">PEVuZE5vdGU+PENpdGU+PEF1dGhvcj5EYWNleTwvQXV0aG9yPjxZZWFyPjIwMDc8L1llYXI+PFJl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==
</w:fldData>
        </w:fldChar>
      </w:r>
      <w:r w:rsidR="0084438B">
        <w:rPr>
          <w:rFonts w:ascii="Times New Roman" w:hAnsi="Times New Roman" w:cs="Times New Roman"/>
          <w:sz w:val="24"/>
          <w:szCs w:val="24"/>
        </w:rPr>
        <w:instrText xml:space="preserve"> ADDIN EN.CITE </w:instrText>
      </w:r>
      <w:r w:rsidR="0084438B">
        <w:rPr>
          <w:rFonts w:ascii="Times New Roman" w:hAnsi="Times New Roman" w:cs="Times New Roman"/>
          <w:sz w:val="24"/>
          <w:szCs w:val="24"/>
        </w:rPr>
        <w:fldChar w:fldCharType="begin">
          <w:fldData xml:space="preserve">PEVuZE5vdGU+PENpdGU+PEF1dGhvcj5EYWNleTwvQXV0aG9yPjxZZWFyPjIwMDc8L1llYXI+PFJl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==
</w:fldData>
        </w:fldChar>
      </w:r>
      <w:r w:rsidR="0084438B">
        <w:rPr>
          <w:rFonts w:ascii="Times New Roman" w:hAnsi="Times New Roman" w:cs="Times New Roman"/>
          <w:sz w:val="24"/>
          <w:szCs w:val="24"/>
        </w:rPr>
        <w:instrText xml:space="preserve"> ADDIN EN.CITE.DATA </w:instrText>
      </w:r>
      <w:r w:rsidR="0084438B">
        <w:rPr>
          <w:rFonts w:ascii="Times New Roman" w:hAnsi="Times New Roman" w:cs="Times New Roman"/>
          <w:sz w:val="24"/>
          <w:szCs w:val="24"/>
        </w:rPr>
      </w:r>
      <w:r w:rsidR="0084438B">
        <w:rPr>
          <w:rFonts w:ascii="Times New Roman" w:hAnsi="Times New Roman" w:cs="Times New Roman"/>
          <w:sz w:val="24"/>
          <w:szCs w:val="24"/>
        </w:rPr>
        <w:fldChar w:fldCharType="end"/>
      </w:r>
      <w:r w:rsidR="0039739D">
        <w:rPr>
          <w:rFonts w:ascii="Times New Roman" w:hAnsi="Times New Roman" w:cs="Times New Roman"/>
          <w:sz w:val="24"/>
          <w:szCs w:val="24"/>
        </w:rPr>
        <w:fldChar w:fldCharType="separate"/>
      </w:r>
      <w:r w:rsidR="0084438B" w:rsidRPr="0084438B">
        <w:rPr>
          <w:rFonts w:ascii="Times New Roman" w:hAnsi="Times New Roman" w:cs="Times New Roman"/>
          <w:noProof/>
          <w:sz w:val="24"/>
          <w:szCs w:val="24"/>
          <w:vertAlign w:val="superscript"/>
        </w:rPr>
        <w:t>7, 9, 14</w:t>
      </w:r>
      <w:r w:rsidR="0039739D">
        <w:rPr>
          <w:rFonts w:ascii="Times New Roman" w:hAnsi="Times New Roman" w:cs="Times New Roman"/>
          <w:sz w:val="24"/>
          <w:szCs w:val="24"/>
        </w:rPr>
        <w:fldChar w:fldCharType="end"/>
      </w:r>
      <w:ins w:id="34" w:author=". David ." w:date="2023-10-10T22:35:00Z">
        <w:r w:rsidR="00737B68">
          <w:rPr>
            <w:rFonts w:ascii="Times New Roman" w:hAnsi="Times New Roman" w:cs="Times New Roman"/>
            <w:sz w:val="24"/>
            <w:szCs w:val="24"/>
          </w:rPr>
          <w:t xml:space="preserve">. </w:t>
        </w:r>
      </w:ins>
      <w:ins w:id="35" w:author=". David ." w:date="2023-10-10T22:37:00Z">
        <w:r w:rsidR="00737B68">
          <w:rPr>
            <w:rFonts w:ascii="Times New Roman" w:hAnsi="Times New Roman" w:cs="Times New Roman"/>
            <w:sz w:val="24"/>
            <w:szCs w:val="24"/>
          </w:rPr>
          <w:t>RGCs are separated into two different pathways</w:t>
        </w:r>
      </w:ins>
      <w:ins w:id="36" w:author=". David ." w:date="2023-10-11T16:27:00Z">
        <w:r w:rsidR="005A5ECA">
          <w:rPr>
            <w:rFonts w:ascii="Times New Roman" w:hAnsi="Times New Roman" w:cs="Times New Roman"/>
            <w:sz w:val="24"/>
            <w:szCs w:val="24"/>
          </w:rPr>
          <w:t xml:space="preserve"> (ON and OFF)</w:t>
        </w:r>
      </w:ins>
      <w:ins w:id="37" w:author=". David ." w:date="2023-10-10T22:37:00Z">
        <w:r w:rsidR="00737B68">
          <w:rPr>
            <w:rFonts w:ascii="Times New Roman" w:hAnsi="Times New Roman" w:cs="Times New Roman"/>
            <w:sz w:val="24"/>
            <w:szCs w:val="24"/>
          </w:rPr>
          <w:t xml:space="preserve">, </w:t>
        </w:r>
      </w:ins>
      <w:ins w:id="38" w:author=". David ." w:date="2023-10-10T22:39:00Z">
        <w:r w:rsidR="006C7C53">
          <w:rPr>
            <w:rFonts w:ascii="Times New Roman" w:hAnsi="Times New Roman" w:cs="Times New Roman"/>
            <w:sz w:val="24"/>
            <w:szCs w:val="24"/>
          </w:rPr>
          <w:t>and</w:t>
        </w:r>
      </w:ins>
      <w:ins w:id="39" w:author=". David ." w:date="2023-10-10T22:37:00Z">
        <w:r w:rsidR="00737B68">
          <w:rPr>
            <w:rFonts w:ascii="Times New Roman" w:hAnsi="Times New Roman" w:cs="Times New Roman"/>
            <w:sz w:val="24"/>
            <w:szCs w:val="24"/>
          </w:rPr>
          <w:t xml:space="preserve"> each neuron within a pathway process</w:t>
        </w:r>
      </w:ins>
      <w:ins w:id="40" w:author=". David ." w:date="2023-10-10T22:39:00Z">
        <w:r w:rsidR="006C7C53">
          <w:rPr>
            <w:rFonts w:ascii="Times New Roman" w:hAnsi="Times New Roman" w:cs="Times New Roman"/>
            <w:sz w:val="24"/>
            <w:szCs w:val="24"/>
          </w:rPr>
          <w:t>es</w:t>
        </w:r>
      </w:ins>
      <w:ins w:id="41" w:author=". David ." w:date="2023-10-10T22:37:00Z">
        <w:r w:rsidR="00737B68">
          <w:rPr>
            <w:rFonts w:ascii="Times New Roman" w:hAnsi="Times New Roman" w:cs="Times New Roman"/>
            <w:sz w:val="24"/>
            <w:szCs w:val="24"/>
          </w:rPr>
          <w:t xml:space="preserve"> a small region of visual spac</w:t>
        </w:r>
      </w:ins>
      <w:ins w:id="42" w:author=". David ." w:date="2023-10-10T22:38:00Z">
        <w:r w:rsidR="00737B68">
          <w:rPr>
            <w:rFonts w:ascii="Times New Roman" w:hAnsi="Times New Roman" w:cs="Times New Roman"/>
            <w:sz w:val="24"/>
            <w:szCs w:val="24"/>
          </w:rPr>
          <w:t>e -</w:t>
        </w:r>
      </w:ins>
      <w:ins w:id="43" w:author=". David ." w:date="2023-10-10T22:37:00Z">
        <w:r w:rsidR="00737B68">
          <w:rPr>
            <w:rFonts w:ascii="Times New Roman" w:hAnsi="Times New Roman" w:cs="Times New Roman"/>
            <w:sz w:val="24"/>
            <w:szCs w:val="24"/>
          </w:rPr>
          <w:t xml:space="preserve"> its receptive field.</w:t>
        </w:r>
      </w:ins>
      <w:r w:rsidR="005A5ECA">
        <w:rPr>
          <w:rFonts w:ascii="Times New Roman" w:hAnsi="Times New Roman" w:cs="Times New Roman"/>
          <w:sz w:val="24"/>
          <w:szCs w:val="24"/>
        </w:rPr>
        <w:t xml:space="preserve"> </w:t>
      </w:r>
      <w:ins w:id="44" w:author=". David ." w:date="2023-10-11T16:27:00Z">
        <w:r w:rsidR="005A5ECA">
          <w:rPr>
            <w:rFonts w:ascii="Times New Roman" w:hAnsi="Times New Roman" w:cs="Times New Roman"/>
            <w:sz w:val="24"/>
            <w:szCs w:val="24"/>
          </w:rPr>
          <w:t>Within a pathway</w:t>
        </w:r>
      </w:ins>
      <w:ins w:id="45" w:author=". David ." w:date="2023-10-11T16:28:00Z">
        <w:r w:rsidR="005A5ECA">
          <w:rPr>
            <w:rFonts w:ascii="Times New Roman" w:hAnsi="Times New Roman" w:cs="Times New Roman"/>
            <w:sz w:val="24"/>
            <w:szCs w:val="24"/>
          </w:rPr>
          <w:t xml:space="preserve">, neurons </w:t>
        </w:r>
      </w:ins>
      <w:ins w:id="46" w:author=". David ." w:date="2023-10-11T16:27:00Z">
        <w:r w:rsidR="005A5ECA">
          <w:rPr>
            <w:rFonts w:ascii="Times New Roman" w:hAnsi="Times New Roman" w:cs="Times New Roman"/>
            <w:sz w:val="24"/>
            <w:szCs w:val="24"/>
          </w:rPr>
          <w:t>have receptive fields that</w:t>
        </w:r>
      </w:ins>
      <w:ins w:id="47" w:author=". David ." w:date="2023-10-11T16:28:00Z">
        <w:r w:rsidR="005A5ECA">
          <w:rPr>
            <w:rFonts w:ascii="Times New Roman" w:hAnsi="Times New Roman" w:cs="Times New Roman"/>
            <w:sz w:val="24"/>
            <w:szCs w:val="24"/>
          </w:rPr>
          <w:t xml:space="preserve"> cover distinct regions of visual space to </w:t>
        </w:r>
      </w:ins>
      <w:ins w:id="48" w:author=". David ." w:date="2023-10-11T16:27:00Z">
        <w:r w:rsidR="005A5ECA">
          <w:rPr>
            <w:rFonts w:ascii="Times New Roman" w:hAnsi="Times New Roman" w:cs="Times New Roman"/>
            <w:sz w:val="24"/>
            <w:szCs w:val="24"/>
          </w:rPr>
          <w:t xml:space="preserve">form a ‘mosaic’ that tiles the entire </w:t>
        </w:r>
      </w:ins>
      <w:ins w:id="49" w:author=". David ." w:date="2023-10-11T16:28:00Z">
        <w:r w:rsidR="005A5ECA">
          <w:rPr>
            <w:rFonts w:ascii="Times New Roman" w:hAnsi="Times New Roman" w:cs="Times New Roman"/>
            <w:sz w:val="24"/>
            <w:szCs w:val="24"/>
          </w:rPr>
          <w:t>retina</w:t>
        </w:r>
      </w:ins>
      <w:ins w:id="50" w:author=". David ." w:date="2023-10-11T16:27:00Z">
        <w:r w:rsidR="005A5ECA">
          <w:rPr>
            <w:rFonts w:ascii="Times New Roman" w:hAnsi="Times New Roman" w:cs="Times New Roman"/>
            <w:sz w:val="24"/>
            <w:szCs w:val="24"/>
          </w:rPr>
          <w:t xml:space="preserve">. </w:t>
        </w:r>
      </w:ins>
      <w:ins w:id="51" w:author=". David ." w:date="2023-10-10T22:35:00Z">
        <w:r w:rsidR="00737B68">
          <w:rPr>
            <w:rFonts w:ascii="Times New Roman" w:hAnsi="Times New Roman" w:cs="Times New Roman"/>
            <w:sz w:val="24"/>
            <w:szCs w:val="24"/>
          </w:rPr>
          <w:t>RGCs</w:t>
        </w:r>
      </w:ins>
      <w:ins w:id="52" w:author=". David ." w:date="2023-10-10T22:34:00Z">
        <w:r w:rsidR="00737B68">
          <w:rPr>
            <w:rFonts w:ascii="Times New Roman" w:hAnsi="Times New Roman" w:cs="Times New Roman"/>
            <w:sz w:val="24"/>
            <w:szCs w:val="24"/>
          </w:rPr>
          <w:t xml:space="preserve"> in the ON and OFF pathways respond most strongly to small light and dark spots, respectively.</w:t>
        </w:r>
      </w:ins>
      <w:ins w:id="53" w:author=". David ." w:date="2023-10-10T22:33:00Z">
        <w:r w:rsidR="00737B68">
          <w:rPr>
            <w:rFonts w:ascii="Times New Roman" w:hAnsi="Times New Roman" w:cs="Times New Roman"/>
            <w:sz w:val="24"/>
            <w:szCs w:val="24"/>
          </w:rPr>
          <w:t xml:space="preserve"> </w:t>
        </w:r>
      </w:ins>
      <w:ins w:id="54" w:author=". David ." w:date="2023-10-10T22:39:00Z">
        <w:r w:rsidR="006C7C53">
          <w:rPr>
            <w:rFonts w:ascii="Times New Roman" w:hAnsi="Times New Roman" w:cs="Times New Roman"/>
            <w:sz w:val="24"/>
            <w:szCs w:val="24"/>
          </w:rPr>
          <w:t>This is because their receptive fields have a center-surround organization</w:t>
        </w:r>
      </w:ins>
      <w:ins w:id="55" w:author=". David ." w:date="2023-10-10T22:40:00Z">
        <w:r w:rsidR="006C7C53">
          <w:rPr>
            <w:rFonts w:ascii="Times New Roman" w:hAnsi="Times New Roman" w:cs="Times New Roman"/>
            <w:sz w:val="24"/>
            <w:szCs w:val="24"/>
          </w:rPr>
          <w:t>:</w:t>
        </w:r>
      </w:ins>
      <w:ins w:id="56" w:author=". David ." w:date="2023-10-10T22:39:00Z">
        <w:r w:rsidR="006C7C53">
          <w:rPr>
            <w:rFonts w:ascii="Times New Roman" w:hAnsi="Times New Roman" w:cs="Times New Roman"/>
            <w:sz w:val="24"/>
            <w:szCs w:val="24"/>
          </w:rPr>
          <w:t xml:space="preserve"> </w:t>
        </w:r>
      </w:ins>
      <w:ins w:id="57" w:author=". David ." w:date="2023-10-10T22:40:00Z">
        <w:r w:rsidR="006C7C53">
          <w:rPr>
            <w:rFonts w:ascii="Times New Roman" w:hAnsi="Times New Roman" w:cs="Times New Roman"/>
            <w:sz w:val="24"/>
            <w:szCs w:val="24"/>
          </w:rPr>
          <w:t xml:space="preserve">ON RGCs encode light in the center and dark in the surround, and vice-versa for OFF RGCs. </w:t>
        </w:r>
      </w:ins>
    </w:p>
    <w:p w14:paraId="2E6969D9" w14:textId="30193A10" w:rsidR="00E60BF9" w:rsidRPr="0020079A" w:rsidDel="00573778" w:rsidRDefault="003B4EC2" w:rsidP="00A86821">
      <w:pPr>
        <w:spacing w:after="0" w:line="240" w:lineRule="auto"/>
        <w:ind w:firstLine="720"/>
        <w:jc w:val="both"/>
        <w:rPr>
          <w:del w:id="58" w:author=". David ." w:date="2023-10-10T18:53:00Z"/>
          <w:rFonts w:ascii="Times New Roman" w:hAnsi="Times New Roman" w:cs="Times New Roman"/>
          <w:sz w:val="24"/>
          <w:szCs w:val="24"/>
          <w:rPrChange w:id="59" w:author=". David ." w:date="2023-10-10T20:55:00Z">
            <w:rPr>
              <w:del w:id="60" w:author=". David ." w:date="2023-10-10T18:53:00Z"/>
              <w:rFonts w:ascii="Times New Roman" w:hAnsi="Times New Roman" w:cs="Times New Roman"/>
              <w:sz w:val="24"/>
              <w:szCs w:val="24"/>
              <w:highlight w:val="red"/>
            </w:rPr>
          </w:rPrChange>
        </w:rPr>
      </w:pPr>
      <w:commentRangeStart w:id="61"/>
      <w:del w:id="62" w:author=". David ." w:date="2023-10-10T22:41:00Z">
        <w:r w:rsidDel="00CB6EA0">
          <w:rPr>
            <w:rFonts w:ascii="Times New Roman" w:hAnsi="Times New Roman" w:cs="Times New Roman"/>
            <w:sz w:val="24"/>
            <w:szCs w:val="24"/>
          </w:rPr>
          <w:delText>RGCs</w:delText>
        </w:r>
        <w:commentRangeEnd w:id="61"/>
        <w:r w:rsidR="00640565" w:rsidDel="00CB6EA0">
          <w:rPr>
            <w:rStyle w:val="CommentReference"/>
          </w:rPr>
          <w:commentReference w:id="61"/>
        </w:r>
        <w:r w:rsidDel="00CB6EA0">
          <w:rPr>
            <w:rFonts w:ascii="Times New Roman" w:hAnsi="Times New Roman" w:cs="Times New Roman"/>
            <w:sz w:val="24"/>
            <w:szCs w:val="24"/>
          </w:rPr>
          <w:delText xml:space="preserve"> already pre-process the information they receive from photoreceptors, by having center-surround receptive fields. These receptive fields are circular and separated into two different regions, an excitatory center and an inhibitory surround.</w:delText>
        </w:r>
        <w:r w:rsidR="0020413D" w:rsidDel="00CB6EA0">
          <w:rPr>
            <w:rFonts w:ascii="Times New Roman" w:hAnsi="Times New Roman" w:cs="Times New Roman"/>
            <w:sz w:val="24"/>
            <w:szCs w:val="24"/>
          </w:rPr>
          <w:delText xml:space="preserve"> </w:delText>
        </w:r>
      </w:del>
      <w:r w:rsidR="0020413D">
        <w:rPr>
          <w:rFonts w:ascii="Times New Roman" w:hAnsi="Times New Roman" w:cs="Times New Roman"/>
          <w:sz w:val="24"/>
          <w:szCs w:val="24"/>
        </w:rPr>
        <w:t>Early theoretical work</w:t>
      </w:r>
      <w:r w:rsidR="0039739D">
        <w:rPr>
          <w:rStyle w:val="CommentReference"/>
        </w:rPr>
        <w:t xml:space="preserve"> </w:t>
      </w:r>
      <w:r w:rsidR="0020413D">
        <w:rPr>
          <w:rFonts w:ascii="Times New Roman" w:hAnsi="Times New Roman" w:cs="Times New Roman"/>
          <w:sz w:val="24"/>
          <w:szCs w:val="24"/>
        </w:rPr>
        <w:t xml:space="preserve">has </w:t>
      </w:r>
      <w:r w:rsidR="003B61A2">
        <w:rPr>
          <w:rFonts w:ascii="Times New Roman" w:hAnsi="Times New Roman" w:cs="Times New Roman"/>
          <w:sz w:val="24"/>
          <w:szCs w:val="24"/>
        </w:rPr>
        <w:t xml:space="preserve">explained how this </w:t>
      </w:r>
      <w:r w:rsidR="0020413D">
        <w:rPr>
          <w:rFonts w:ascii="Times New Roman" w:hAnsi="Times New Roman" w:cs="Times New Roman"/>
          <w:sz w:val="24"/>
          <w:szCs w:val="24"/>
        </w:rPr>
        <w:t xml:space="preserve">center-surround organization </w:t>
      </w:r>
      <w:r w:rsidR="003B61A2">
        <w:rPr>
          <w:rFonts w:ascii="Times New Roman" w:hAnsi="Times New Roman" w:cs="Times New Roman"/>
          <w:sz w:val="24"/>
          <w:szCs w:val="24"/>
        </w:rPr>
        <w:t>arises f</w:t>
      </w:r>
      <w:r w:rsidR="0020413D">
        <w:rPr>
          <w:rFonts w:ascii="Times New Roman" w:hAnsi="Times New Roman" w:cs="Times New Roman"/>
          <w:sz w:val="24"/>
          <w:szCs w:val="24"/>
        </w:rPr>
        <w:t>rom efficient coding principles</w:t>
      </w:r>
      <w:r w:rsidR="003B61A2">
        <w:rPr>
          <w:rFonts w:ascii="Times New Roman" w:hAnsi="Times New Roman" w:cs="Times New Roman"/>
          <w:sz w:val="24"/>
          <w:szCs w:val="24"/>
        </w:rPr>
        <w:t>, both for achromatic and for color inputs</w:t>
      </w:r>
      <w:r w:rsidR="0069272A">
        <w:rPr>
          <w:rFonts w:ascii="Times New Roman" w:hAnsi="Times New Roman" w:cs="Times New Roman"/>
          <w:sz w:val="24"/>
          <w:szCs w:val="24"/>
        </w:rPr>
        <w:fldChar w:fldCharType="begin"/>
      </w:r>
      <w:r w:rsidR="00F20DE4">
        <w:rPr>
          <w:rFonts w:ascii="Times New Roman" w:hAnsi="Times New Roman" w:cs="Times New Roman"/>
          <w:sz w:val="24"/>
          <w:szCs w:val="24"/>
        </w:rPr>
        <w:instrText xml:space="preserve"> ADDIN EN.CITE &lt;EndNote&gt;&lt;Cite&gt;&lt;Author&gt;Atick&lt;/Author&gt;&lt;Year&gt;1990&lt;/Year&gt;&lt;RecNum&gt;4&lt;/RecNum&gt;&lt;DisplayText&gt;&lt;style face="superscript"&gt;2, 3&lt;/style&gt;&lt;/DisplayText&gt;&lt;record&gt;&lt;rec-number&gt;4&lt;/rec-number&gt;&lt;foreign-keys&gt;&lt;key app="EN" db-id="5wd52x90lterdlefr95xtvpjftes5w9fpzwx" timestamp="1696908938"&gt;4&lt;/key&gt;&lt;/foreign-keys&gt;&lt;ref-type name="Journal Article"&gt;17&lt;/ref-type&gt;&lt;contributors&gt;&lt;authors&gt;&lt;author&gt;Atick, Joseph J&lt;/author&gt;&lt;author&gt;Redlich, A Norman&lt;/author&gt;&lt;/authors&gt;&lt;/contributors&gt;&lt;titles&gt;&lt;title&gt;Towards a theory of early visual processing&lt;/title&gt;&lt;secondary-title&gt;Neural computation&lt;/secondary-title&gt;&lt;/titles&gt;&lt;periodical&gt;&lt;full-title&gt;Neural computation&lt;/full-title&gt;&lt;/periodical&gt;&lt;pages&gt;308-320&lt;/pages&gt;&lt;volume&gt;2&lt;/volume&gt;&lt;number&gt;3&lt;/number&gt;&lt;dates&gt;&lt;year&gt;1990&lt;/year&gt;&lt;/dates&gt;&lt;isbn&gt;0899-7667&lt;/isbn&gt;&lt;urls&gt;&lt;/urls&gt;&lt;/record&gt;&lt;/Cite&gt;&lt;Cite&gt;&lt;Author&gt;Atick&lt;/Author&gt;&lt;Year&gt;1992&lt;/Year&gt;&lt;RecNum&gt;3&lt;/RecNum&gt;&lt;record&gt;&lt;rec-number&gt;3&lt;/rec-number&gt;&lt;foreign-keys&gt;&lt;key app="EN" db-id="5wd52x90lterdlefr95xtvpjftes5w9fpzwx" timestamp="1696908854"&gt;3&lt;/key&gt;&lt;/foreign-keys&gt;&lt;ref-type name="Journal Article"&gt;17&lt;/ref-type&gt;&lt;contributors&gt;&lt;authors&gt;&lt;author&gt;Atick, Joseph J&lt;/author&gt;&lt;author&gt;Redlich, A Norman&lt;/author&gt;&lt;/authors&gt;&lt;/contributors&gt;&lt;titles&gt;&lt;title&gt;What does the retina know about natural scenes?&lt;/title&gt;&lt;secondary-title&gt;Neural computation&lt;/secondary-title&gt;&lt;/titles&gt;&lt;periodical&gt;&lt;full-title&gt;Neural computation&lt;/full-title&gt;&lt;/periodical&gt;&lt;pages&gt;196-210&lt;/pages&gt;&lt;volume&gt;4&lt;/volume&gt;&lt;number&gt;2&lt;/number&gt;&lt;dates&gt;&lt;year&gt;1992&lt;/year&gt;&lt;/dates&gt;&lt;isbn&gt;0899-7667&lt;/isbn&gt;&lt;urls&gt;&lt;/urls&gt;&lt;/record&gt;&lt;/Cite&gt;&lt;/EndNote&gt;</w:instrText>
      </w:r>
      <w:r w:rsidR="0069272A">
        <w:rPr>
          <w:rFonts w:ascii="Times New Roman" w:hAnsi="Times New Roman" w:cs="Times New Roman"/>
          <w:sz w:val="24"/>
          <w:szCs w:val="24"/>
        </w:rPr>
        <w:fldChar w:fldCharType="separate"/>
      </w:r>
      <w:r w:rsidR="00F20DE4" w:rsidRPr="00F20DE4">
        <w:rPr>
          <w:rFonts w:ascii="Times New Roman" w:hAnsi="Times New Roman" w:cs="Times New Roman"/>
          <w:noProof/>
          <w:sz w:val="24"/>
          <w:szCs w:val="24"/>
          <w:vertAlign w:val="superscript"/>
        </w:rPr>
        <w:t>2, 3</w:t>
      </w:r>
      <w:r w:rsidR="0069272A">
        <w:rPr>
          <w:rFonts w:ascii="Times New Roman" w:hAnsi="Times New Roman" w:cs="Times New Roman"/>
          <w:sz w:val="24"/>
          <w:szCs w:val="24"/>
        </w:rPr>
        <w:fldChar w:fldCharType="end"/>
      </w:r>
      <w:r w:rsidR="002D59A7">
        <w:rPr>
          <w:rFonts w:ascii="Times New Roman" w:hAnsi="Times New Roman" w:cs="Times New Roman"/>
          <w:sz w:val="24"/>
          <w:szCs w:val="24"/>
        </w:rPr>
        <w:t>.</w:t>
      </w:r>
      <w:ins w:id="63" w:author=". David ." w:date="2023-10-10T21:08:00Z">
        <w:r w:rsidR="00372D4B">
          <w:rPr>
            <w:rFonts w:ascii="Times New Roman" w:hAnsi="Times New Roman" w:cs="Times New Roman"/>
            <w:sz w:val="24"/>
            <w:szCs w:val="24"/>
          </w:rPr>
          <w:t xml:space="preserve"> </w:t>
        </w:r>
      </w:ins>
    </w:p>
    <w:p w14:paraId="3DBFF041" w14:textId="02715DFC" w:rsidR="00C72DBF" w:rsidRPr="00C72DBF" w:rsidRDefault="00397111" w:rsidP="00CB6EA0">
      <w:pPr>
        <w:spacing w:after="0" w:line="240" w:lineRule="auto"/>
        <w:ind w:firstLine="720"/>
        <w:jc w:val="both"/>
        <w:rPr>
          <w:rFonts w:ascii="Times New Roman" w:hAnsi="Times New Roman" w:cs="Times New Roman"/>
          <w:sz w:val="24"/>
          <w:szCs w:val="24"/>
        </w:rPr>
      </w:pPr>
      <w:commentRangeStart w:id="64"/>
      <w:r>
        <w:rPr>
          <w:rFonts w:ascii="Times New Roman" w:hAnsi="Times New Roman" w:cs="Times New Roman"/>
          <w:sz w:val="24"/>
          <w:szCs w:val="24"/>
        </w:rPr>
        <w:t>T</w:t>
      </w:r>
      <w:r w:rsidR="009D6E80">
        <w:rPr>
          <w:rFonts w:ascii="Times New Roman" w:hAnsi="Times New Roman" w:cs="Times New Roman"/>
          <w:sz w:val="24"/>
          <w:szCs w:val="24"/>
        </w:rPr>
        <w:t>his early work made many simplifying assumption</w:t>
      </w:r>
      <w:r w:rsidR="0075055A">
        <w:rPr>
          <w:rFonts w:ascii="Times New Roman" w:hAnsi="Times New Roman" w:cs="Times New Roman"/>
          <w:sz w:val="24"/>
          <w:szCs w:val="24"/>
        </w:rPr>
        <w:t>s</w:t>
      </w:r>
      <w:ins w:id="65" w:author=". David ." w:date="2023-10-10T20:03:00Z">
        <w:r w:rsidR="00C72A3E">
          <w:rPr>
            <w:rFonts w:ascii="Times New Roman" w:hAnsi="Times New Roman" w:cs="Times New Roman"/>
            <w:sz w:val="24"/>
            <w:szCs w:val="24"/>
          </w:rPr>
          <w:t xml:space="preserve">, </w:t>
        </w:r>
      </w:ins>
      <w:ins w:id="66" w:author=". David ." w:date="2023-10-10T20:04:00Z">
        <w:r w:rsidR="00C72A3E">
          <w:rPr>
            <w:rFonts w:ascii="Times New Roman" w:hAnsi="Times New Roman" w:cs="Times New Roman"/>
            <w:sz w:val="24"/>
            <w:szCs w:val="24"/>
          </w:rPr>
          <w:t xml:space="preserve">such as an infinite number of neurons and </w:t>
        </w:r>
      </w:ins>
      <w:ins w:id="67" w:author=". David ." w:date="2023-10-10T20:05:00Z">
        <w:r w:rsidR="00C72A3E">
          <w:rPr>
            <w:rFonts w:ascii="Times New Roman" w:hAnsi="Times New Roman" w:cs="Times New Roman"/>
            <w:sz w:val="24"/>
            <w:szCs w:val="24"/>
          </w:rPr>
          <w:t>linear output responses (</w:t>
        </w:r>
        <w:proofErr w:type="gramStart"/>
        <w:r w:rsidR="00C72A3E">
          <w:rPr>
            <w:rFonts w:ascii="Times New Roman" w:hAnsi="Times New Roman" w:cs="Times New Roman"/>
            <w:sz w:val="24"/>
            <w:szCs w:val="24"/>
          </w:rPr>
          <w:t>i.e.</w:t>
        </w:r>
      </w:ins>
      <w:proofErr w:type="gramEnd"/>
      <w:ins w:id="68" w:author=". David ." w:date="2023-10-10T21:17:00Z">
        <w:r w:rsidR="00C058B2">
          <w:rPr>
            <w:rFonts w:ascii="Times New Roman" w:hAnsi="Times New Roman" w:cs="Times New Roman"/>
            <w:sz w:val="24"/>
            <w:szCs w:val="24"/>
          </w:rPr>
          <w:t xml:space="preserve"> </w:t>
        </w:r>
      </w:ins>
      <w:ins w:id="69" w:author=". David ." w:date="2023-10-10T20:04:00Z">
        <w:r w:rsidR="00C72A3E">
          <w:rPr>
            <w:rFonts w:ascii="Times New Roman" w:hAnsi="Times New Roman" w:cs="Times New Roman"/>
            <w:sz w:val="24"/>
            <w:szCs w:val="24"/>
          </w:rPr>
          <w:t>negative firing rates</w:t>
        </w:r>
      </w:ins>
      <w:ins w:id="70" w:author=". David ." w:date="2023-10-10T20:05:00Z">
        <w:r w:rsidR="00C72A3E">
          <w:rPr>
            <w:rFonts w:ascii="Times New Roman" w:hAnsi="Times New Roman" w:cs="Times New Roman"/>
            <w:sz w:val="24"/>
            <w:szCs w:val="24"/>
          </w:rPr>
          <w:t>)</w:t>
        </w:r>
      </w:ins>
      <w:ins w:id="71" w:author=". David ." w:date="2023-10-10T20:04:00Z">
        <w:r w:rsidR="00C72A3E">
          <w:rPr>
            <w:rFonts w:ascii="Times New Roman" w:hAnsi="Times New Roman" w:cs="Times New Roman"/>
            <w:sz w:val="24"/>
            <w:szCs w:val="24"/>
          </w:rPr>
          <w:t xml:space="preserve">. </w:t>
        </w:r>
      </w:ins>
      <w:ins w:id="72" w:author=". David ." w:date="2023-10-10T20:05:00Z">
        <w:r w:rsidR="00C72A3E">
          <w:rPr>
            <w:rFonts w:ascii="Times New Roman" w:hAnsi="Times New Roman" w:cs="Times New Roman"/>
            <w:sz w:val="24"/>
            <w:szCs w:val="24"/>
          </w:rPr>
          <w:t>While these assumptions help</w:t>
        </w:r>
      </w:ins>
      <w:del w:id="73" w:author=". David ." w:date="2023-10-10T20:05:00Z">
        <w:r w:rsidR="009D6E80" w:rsidDel="00C72A3E">
          <w:rPr>
            <w:rFonts w:ascii="Times New Roman" w:hAnsi="Times New Roman" w:cs="Times New Roman"/>
            <w:sz w:val="24"/>
            <w:szCs w:val="24"/>
          </w:rPr>
          <w:delText xml:space="preserve"> to</w:delText>
        </w:r>
      </w:del>
      <w:r w:rsidR="009D6E80">
        <w:rPr>
          <w:rFonts w:ascii="Times New Roman" w:hAnsi="Times New Roman" w:cs="Times New Roman"/>
          <w:sz w:val="24"/>
          <w:szCs w:val="24"/>
        </w:rPr>
        <w:t xml:space="preserve"> make the problem </w:t>
      </w:r>
      <w:r w:rsidR="003B61A2" w:rsidRPr="006227E9">
        <w:rPr>
          <w:rFonts w:ascii="Times New Roman" w:hAnsi="Times New Roman" w:cs="Times New Roman"/>
          <w:sz w:val="24"/>
          <w:szCs w:val="24"/>
        </w:rPr>
        <w:t>mathematically tractable</w:t>
      </w:r>
      <w:ins w:id="74" w:author=". David ." w:date="2023-10-10T20:05:00Z">
        <w:r w:rsidR="00C72A3E">
          <w:rPr>
            <w:rFonts w:ascii="Times New Roman" w:hAnsi="Times New Roman" w:cs="Times New Roman"/>
            <w:sz w:val="24"/>
            <w:szCs w:val="24"/>
          </w:rPr>
          <w:t xml:space="preserve">, such models are too simple </w:t>
        </w:r>
      </w:ins>
      <w:ins w:id="75" w:author=". David ." w:date="2023-10-10T20:06:00Z">
        <w:r w:rsidR="00C72A3E">
          <w:rPr>
            <w:rFonts w:ascii="Times New Roman" w:hAnsi="Times New Roman" w:cs="Times New Roman"/>
            <w:sz w:val="24"/>
            <w:szCs w:val="24"/>
          </w:rPr>
          <w:t>to explain the details of retinal physiology.</w:t>
        </w:r>
      </w:ins>
      <w:del w:id="76" w:author=". David ." w:date="2023-10-10T20:05:00Z">
        <w:r w:rsidR="006227E9" w:rsidDel="00C72A3E">
          <w:rPr>
            <w:rFonts w:ascii="Times New Roman" w:hAnsi="Times New Roman" w:cs="Times New Roman"/>
            <w:sz w:val="24"/>
            <w:szCs w:val="24"/>
          </w:rPr>
          <w:delText xml:space="preserve">. </w:delText>
        </w:r>
        <w:r w:rsidR="00A743E7" w:rsidRPr="00A860DC" w:rsidDel="00C72A3E">
          <w:rPr>
            <w:rFonts w:ascii="Times New Roman" w:hAnsi="Times New Roman" w:cs="Times New Roman"/>
            <w:sz w:val="24"/>
            <w:szCs w:val="24"/>
          </w:rPr>
          <w:delText>Because</w:delText>
        </w:r>
        <w:r w:rsidR="007B473B" w:rsidRPr="006227E9" w:rsidDel="00C72A3E">
          <w:rPr>
            <w:rFonts w:ascii="Times New Roman" w:hAnsi="Times New Roman" w:cs="Times New Roman"/>
            <w:sz w:val="24"/>
            <w:szCs w:val="24"/>
          </w:rPr>
          <w:delText xml:space="preserve"> </w:delText>
        </w:r>
        <w:r w:rsidR="009D6E80" w:rsidDel="00C72A3E">
          <w:rPr>
            <w:rFonts w:ascii="Times New Roman" w:hAnsi="Times New Roman" w:cs="Times New Roman"/>
            <w:sz w:val="24"/>
            <w:szCs w:val="24"/>
          </w:rPr>
          <w:delText>of their simplicity</w:delText>
        </w:r>
        <w:r w:rsidR="00A743E7" w:rsidRPr="00A860DC" w:rsidDel="00C72A3E">
          <w:rPr>
            <w:rFonts w:ascii="Times New Roman" w:hAnsi="Times New Roman" w:cs="Times New Roman"/>
            <w:sz w:val="24"/>
            <w:szCs w:val="24"/>
          </w:rPr>
          <w:delText xml:space="preserve">, </w:delText>
        </w:r>
      </w:del>
      <w:del w:id="77" w:author=". David ." w:date="2023-10-10T20:06:00Z">
        <w:r w:rsidR="009D6E80" w:rsidDel="00C72A3E">
          <w:rPr>
            <w:rFonts w:ascii="Times New Roman" w:hAnsi="Times New Roman" w:cs="Times New Roman"/>
            <w:sz w:val="24"/>
            <w:szCs w:val="24"/>
          </w:rPr>
          <w:delText xml:space="preserve">such models </w:delText>
        </w:r>
        <w:r w:rsidDel="00C72A3E">
          <w:rPr>
            <w:rFonts w:ascii="Times New Roman" w:hAnsi="Times New Roman" w:cs="Times New Roman"/>
            <w:sz w:val="24"/>
            <w:szCs w:val="24"/>
          </w:rPr>
          <w:delText>fail to explain the details of retinal physiology.</w:delText>
        </w:r>
      </w:del>
      <w:r>
        <w:rPr>
          <w:rFonts w:ascii="Times New Roman" w:hAnsi="Times New Roman" w:cs="Times New Roman"/>
          <w:sz w:val="24"/>
          <w:szCs w:val="24"/>
        </w:rPr>
        <w:t xml:space="preserve"> </w:t>
      </w:r>
      <w:commentRangeEnd w:id="64"/>
      <w:r w:rsidR="00640565">
        <w:rPr>
          <w:rStyle w:val="CommentReference"/>
        </w:rPr>
        <w:commentReference w:id="64"/>
      </w:r>
      <w:r w:rsidR="00DA2574">
        <w:rPr>
          <w:rFonts w:ascii="Times New Roman" w:hAnsi="Times New Roman" w:cs="Times New Roman"/>
          <w:sz w:val="24"/>
          <w:szCs w:val="24"/>
        </w:rPr>
        <w:t xml:space="preserve">More recent work </w:t>
      </w:r>
      <w:r w:rsidR="00DE1EBE">
        <w:rPr>
          <w:rFonts w:ascii="Times New Roman" w:hAnsi="Times New Roman" w:cs="Times New Roman"/>
          <w:sz w:val="24"/>
          <w:szCs w:val="24"/>
        </w:rPr>
        <w:t xml:space="preserve">has leveraged machine learning to make efficient coding models </w:t>
      </w:r>
      <w:r w:rsidR="009D6E80">
        <w:rPr>
          <w:rFonts w:ascii="Times New Roman" w:hAnsi="Times New Roman" w:cs="Times New Roman"/>
          <w:sz w:val="24"/>
          <w:szCs w:val="24"/>
        </w:rPr>
        <w:t>with more biologically realistic constraints, such as non-linear output responses and a limited number of neurons</w:t>
      </w:r>
      <w:r w:rsidR="003A34D4">
        <w:rPr>
          <w:rFonts w:ascii="Times New Roman" w:hAnsi="Times New Roman" w:cs="Times New Roman"/>
          <w:sz w:val="24"/>
          <w:szCs w:val="24"/>
        </w:rPr>
        <w:fldChar w:fldCharType="begin">
          <w:fldData xml:space="preserve">PEVuZE5vdGU+PENpdGU+PEF1dGhvcj5LYXJrbGluPC9BdXRob3I+PFllYXI+MjAxMTwvWWVhcj48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</w:fldData>
        </w:fldChar>
      </w:r>
      <w:r w:rsidR="0084438B">
        <w:rPr>
          <w:rFonts w:ascii="Times New Roman" w:hAnsi="Times New Roman" w:cs="Times New Roman"/>
          <w:sz w:val="24"/>
          <w:szCs w:val="24"/>
        </w:rPr>
        <w:instrText xml:space="preserve"> ADDIN EN.CITE </w:instrText>
      </w:r>
      <w:r w:rsidR="0084438B">
        <w:rPr>
          <w:rFonts w:ascii="Times New Roman" w:hAnsi="Times New Roman" w:cs="Times New Roman"/>
          <w:sz w:val="24"/>
          <w:szCs w:val="24"/>
        </w:rPr>
        <w:fldChar w:fldCharType="begin">
          <w:fldData xml:space="preserve">PEVuZE5vdGU+PENpdGU+PEF1dGhvcj5LYXJrbGluPC9BdXRob3I+PFllYXI+MjAxMTwvWWVhcj48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</w:fldData>
        </w:fldChar>
      </w:r>
      <w:r w:rsidR="0084438B">
        <w:rPr>
          <w:rFonts w:ascii="Times New Roman" w:hAnsi="Times New Roman" w:cs="Times New Roman"/>
          <w:sz w:val="24"/>
          <w:szCs w:val="24"/>
        </w:rPr>
        <w:instrText xml:space="preserve"> ADDIN EN.CITE.DATA </w:instrText>
      </w:r>
      <w:r w:rsidR="0084438B">
        <w:rPr>
          <w:rFonts w:ascii="Times New Roman" w:hAnsi="Times New Roman" w:cs="Times New Roman"/>
          <w:sz w:val="24"/>
          <w:szCs w:val="24"/>
        </w:rPr>
      </w:r>
      <w:r w:rsidR="0084438B">
        <w:rPr>
          <w:rFonts w:ascii="Times New Roman" w:hAnsi="Times New Roman" w:cs="Times New Roman"/>
          <w:sz w:val="24"/>
          <w:szCs w:val="24"/>
        </w:rPr>
        <w:fldChar w:fldCharType="end"/>
      </w:r>
      <w:r w:rsidR="003A34D4">
        <w:rPr>
          <w:rFonts w:ascii="Times New Roman" w:hAnsi="Times New Roman" w:cs="Times New Roman"/>
          <w:sz w:val="24"/>
          <w:szCs w:val="24"/>
        </w:rPr>
        <w:fldChar w:fldCharType="separate"/>
      </w:r>
      <w:r w:rsidR="0084438B" w:rsidRPr="0084438B">
        <w:rPr>
          <w:rFonts w:ascii="Times New Roman" w:hAnsi="Times New Roman" w:cs="Times New Roman"/>
          <w:noProof/>
          <w:sz w:val="24"/>
          <w:szCs w:val="24"/>
          <w:vertAlign w:val="superscript"/>
        </w:rPr>
        <w:t>10, 11, 13</w:t>
      </w:r>
      <w:r w:rsidR="003A34D4">
        <w:rPr>
          <w:rFonts w:ascii="Times New Roman" w:hAnsi="Times New Roman" w:cs="Times New Roman"/>
          <w:sz w:val="24"/>
          <w:szCs w:val="24"/>
        </w:rPr>
        <w:fldChar w:fldCharType="end"/>
      </w:r>
      <w:r w:rsidR="009D6E80">
        <w:rPr>
          <w:rFonts w:ascii="Times New Roman" w:hAnsi="Times New Roman" w:cs="Times New Roman"/>
          <w:sz w:val="24"/>
          <w:szCs w:val="24"/>
        </w:rPr>
        <w:t>.</w:t>
      </w:r>
      <w:r w:rsidR="00223945">
        <w:rPr>
          <w:rFonts w:ascii="Times New Roman" w:hAnsi="Times New Roman" w:cs="Times New Roman"/>
          <w:sz w:val="24"/>
          <w:szCs w:val="24"/>
        </w:rPr>
        <w:t xml:space="preserve"> These new models explain why RGCs are separated into</w:t>
      </w:r>
      <w:r w:rsidR="009D6E80">
        <w:rPr>
          <w:rFonts w:ascii="Times New Roman" w:hAnsi="Times New Roman" w:cs="Times New Roman"/>
          <w:sz w:val="24"/>
          <w:szCs w:val="24"/>
        </w:rPr>
        <w:t xml:space="preserve"> different subtypes</w:t>
      </w:r>
      <w:r w:rsidR="00223945">
        <w:rPr>
          <w:rFonts w:ascii="Times New Roman" w:hAnsi="Times New Roman" w:cs="Times New Roman"/>
          <w:sz w:val="24"/>
          <w:szCs w:val="24"/>
        </w:rPr>
        <w:t>,</w:t>
      </w:r>
      <w:r w:rsidR="009D6E80">
        <w:rPr>
          <w:rFonts w:ascii="Times New Roman" w:hAnsi="Times New Roman" w:cs="Times New Roman"/>
          <w:sz w:val="24"/>
          <w:szCs w:val="24"/>
        </w:rPr>
        <w:t xml:space="preserve"> with neurons within a subtype </w:t>
      </w:r>
      <w:commentRangeStart w:id="78"/>
      <w:r w:rsidR="009D6E80">
        <w:rPr>
          <w:rFonts w:ascii="Times New Roman" w:hAnsi="Times New Roman" w:cs="Times New Roman"/>
          <w:sz w:val="24"/>
          <w:szCs w:val="24"/>
        </w:rPr>
        <w:t>forming a</w:t>
      </w:r>
      <w:ins w:id="79" w:author=". David ." w:date="2023-10-11T16:29:00Z">
        <w:r w:rsidR="005A5ECA">
          <w:rPr>
            <w:rFonts w:ascii="Times New Roman" w:hAnsi="Times New Roman" w:cs="Times New Roman"/>
            <w:sz w:val="24"/>
            <w:szCs w:val="24"/>
          </w:rPr>
          <w:t xml:space="preserve"> mosaic.</w:t>
        </w:r>
      </w:ins>
      <w:del w:id="80" w:author=". David ." w:date="2023-10-11T16:29:00Z">
        <w:r w:rsidR="009D6E80" w:rsidDel="005A5ECA">
          <w:rPr>
            <w:rFonts w:ascii="Times New Roman" w:hAnsi="Times New Roman" w:cs="Times New Roman"/>
            <w:sz w:val="24"/>
            <w:szCs w:val="24"/>
          </w:rPr>
          <w:delText xml:space="preserve"> ‘mosaic’ that tiles the entire retina</w:delText>
        </w:r>
        <w:commentRangeEnd w:id="78"/>
        <w:r w:rsidR="00640565" w:rsidDel="005A5ECA">
          <w:rPr>
            <w:rStyle w:val="CommentReference"/>
          </w:rPr>
          <w:commentReference w:id="78"/>
        </w:r>
      </w:del>
      <w:r w:rsidR="00C72DBF">
        <w:rPr>
          <w:rFonts w:ascii="Times New Roman" w:hAnsi="Times New Roman" w:cs="Times New Roman"/>
          <w:sz w:val="24"/>
          <w:szCs w:val="24"/>
        </w:rPr>
        <w:t xml:space="preserve"> However, the inputs to RGCs are much more complex than static achromatic images –</w:t>
      </w:r>
      <w:del w:id="81" w:author=". David ." w:date="2023-10-10T19:00:00Z">
        <w:r w:rsidR="00C72DBF" w:rsidDel="00F942AA">
          <w:rPr>
            <w:rFonts w:ascii="Times New Roman" w:hAnsi="Times New Roman" w:cs="Times New Roman"/>
            <w:sz w:val="24"/>
            <w:szCs w:val="24"/>
          </w:rPr>
          <w:delText xml:space="preserve"> </w:delText>
        </w:r>
      </w:del>
      <w:ins w:id="82" w:author=". David ." w:date="2023-10-10T19:00:00Z">
        <w:r w:rsidR="00F942AA">
          <w:rPr>
            <w:rFonts w:ascii="Times New Roman" w:hAnsi="Times New Roman" w:cs="Times New Roman"/>
            <w:sz w:val="24"/>
            <w:szCs w:val="24"/>
          </w:rPr>
          <w:t xml:space="preserve"> </w:t>
        </w:r>
      </w:ins>
      <w:r w:rsidR="00C72DBF">
        <w:rPr>
          <w:rFonts w:ascii="Times New Roman" w:hAnsi="Times New Roman" w:cs="Times New Roman"/>
          <w:sz w:val="24"/>
          <w:szCs w:val="24"/>
        </w:rPr>
        <w:t>RGCs receive input</w:t>
      </w:r>
      <w:r w:rsidR="00DD77D2">
        <w:rPr>
          <w:rFonts w:ascii="Times New Roman" w:hAnsi="Times New Roman" w:cs="Times New Roman"/>
          <w:sz w:val="24"/>
          <w:szCs w:val="24"/>
        </w:rPr>
        <w:t xml:space="preserve"> images </w:t>
      </w:r>
      <w:r w:rsidR="00C72DBF">
        <w:rPr>
          <w:rFonts w:ascii="Times New Roman" w:hAnsi="Times New Roman" w:cs="Times New Roman"/>
          <w:sz w:val="24"/>
          <w:szCs w:val="24"/>
        </w:rPr>
        <w:t>from multiple color channels,</w:t>
      </w:r>
      <w:r w:rsidR="00DD77D2">
        <w:rPr>
          <w:rFonts w:ascii="Times New Roman" w:hAnsi="Times New Roman" w:cs="Times New Roman"/>
          <w:sz w:val="24"/>
          <w:szCs w:val="24"/>
        </w:rPr>
        <w:t xml:space="preserve"> </w:t>
      </w:r>
      <w:ins w:id="83" w:author=". David ." w:date="2023-10-10T18:59:00Z">
        <w:r w:rsidR="00F942AA">
          <w:rPr>
            <w:rFonts w:ascii="Times New Roman" w:hAnsi="Times New Roman" w:cs="Times New Roman"/>
            <w:sz w:val="24"/>
            <w:szCs w:val="24"/>
          </w:rPr>
          <w:t>and</w:t>
        </w:r>
      </w:ins>
      <w:ins w:id="84" w:author=". David ." w:date="2023-10-10T19:01:00Z">
        <w:r w:rsidR="00F942AA">
          <w:rPr>
            <w:rFonts w:ascii="Times New Roman" w:hAnsi="Times New Roman" w:cs="Times New Roman"/>
            <w:sz w:val="24"/>
            <w:szCs w:val="24"/>
          </w:rPr>
          <w:t xml:space="preserve"> visual scenes are usually in motion.</w:t>
        </w:r>
      </w:ins>
      <w:commentRangeStart w:id="85"/>
      <w:del w:id="86" w:author=". David ." w:date="2023-10-10T18:59:00Z">
        <w:r w:rsidR="0074631D" w:rsidDel="00F942AA">
          <w:rPr>
            <w:rFonts w:ascii="Times New Roman" w:hAnsi="Times New Roman" w:cs="Times New Roman"/>
            <w:sz w:val="24"/>
            <w:szCs w:val="24"/>
          </w:rPr>
          <w:delText xml:space="preserve">which are </w:delText>
        </w:r>
        <w:r w:rsidR="00DD77D2" w:rsidDel="00F942AA">
          <w:rPr>
            <w:rFonts w:ascii="Times New Roman" w:hAnsi="Times New Roman" w:cs="Times New Roman"/>
            <w:sz w:val="24"/>
            <w:szCs w:val="24"/>
          </w:rPr>
          <w:delText xml:space="preserve">usually </w:delText>
        </w:r>
      </w:del>
      <w:del w:id="87" w:author=". David ." w:date="2023-10-10T19:02:00Z">
        <w:r w:rsidR="00DD77D2" w:rsidDel="00F942AA">
          <w:rPr>
            <w:rFonts w:ascii="Times New Roman" w:hAnsi="Times New Roman" w:cs="Times New Roman"/>
            <w:sz w:val="24"/>
            <w:szCs w:val="24"/>
          </w:rPr>
          <w:delText>in motion</w:delText>
        </w:r>
        <w:commentRangeEnd w:id="85"/>
        <w:r w:rsidR="00640565" w:rsidDel="00F942AA">
          <w:rPr>
            <w:rStyle w:val="CommentReference"/>
          </w:rPr>
          <w:commentReference w:id="85"/>
        </w:r>
        <w:r w:rsidR="00C72DBF" w:rsidDel="00F942AA">
          <w:rPr>
            <w:rFonts w:ascii="Times New Roman" w:hAnsi="Times New Roman" w:cs="Times New Roman"/>
            <w:sz w:val="24"/>
            <w:szCs w:val="24"/>
          </w:rPr>
          <w:delText>.</w:delText>
        </w:r>
      </w:del>
      <w:r w:rsidR="00E34ADA">
        <w:rPr>
          <w:rFonts w:ascii="Times New Roman" w:hAnsi="Times New Roman" w:cs="Times New Roman"/>
          <w:sz w:val="24"/>
          <w:szCs w:val="24"/>
        </w:rPr>
        <w:t xml:space="preserve"> </w:t>
      </w:r>
      <w:r w:rsidR="00183492">
        <w:rPr>
          <w:rFonts w:ascii="Times New Roman" w:hAnsi="Times New Roman" w:cs="Times New Roman"/>
          <w:sz w:val="24"/>
          <w:szCs w:val="24"/>
        </w:rPr>
        <w:t>While efficient coding can predict how the retina should process achromatic stimuli, its predictions for color and motion processing – two crucial aspects of natural stimuli –</w:t>
      </w:r>
      <w:r w:rsidR="00236A5A">
        <w:rPr>
          <w:rFonts w:ascii="Times New Roman" w:hAnsi="Times New Roman" w:cs="Times New Roman"/>
          <w:sz w:val="24"/>
          <w:szCs w:val="24"/>
        </w:rPr>
        <w:t xml:space="preserve"> involve </w:t>
      </w:r>
      <w:r w:rsidR="008919B0">
        <w:rPr>
          <w:rFonts w:ascii="Times New Roman" w:hAnsi="Times New Roman" w:cs="Times New Roman"/>
          <w:sz w:val="24"/>
          <w:szCs w:val="24"/>
        </w:rPr>
        <w:t xml:space="preserve">strong </w:t>
      </w:r>
      <w:r w:rsidR="00236A5A">
        <w:rPr>
          <w:rFonts w:ascii="Times New Roman" w:hAnsi="Times New Roman" w:cs="Times New Roman"/>
          <w:sz w:val="24"/>
          <w:szCs w:val="24"/>
        </w:rPr>
        <w:t xml:space="preserve">mathematical constraints </w:t>
      </w:r>
      <w:commentRangeStart w:id="88"/>
      <w:commentRangeStart w:id="89"/>
      <w:ins w:id="90" w:author=". David ." w:date="2023-10-10T20:01:00Z">
        <w:r w:rsidR="007D712D">
          <w:rPr>
            <w:rFonts w:ascii="Times New Roman" w:hAnsi="Times New Roman" w:cs="Times New Roman"/>
            <w:sz w:val="24"/>
            <w:szCs w:val="24"/>
          </w:rPr>
          <w:t>which are difficult to relate to retinal physiolog</w:t>
        </w:r>
      </w:ins>
      <w:r w:rsidR="00F20DE4">
        <w:rPr>
          <w:rFonts w:ascii="Times New Roman" w:hAnsi="Times New Roman" w:cs="Times New Roman"/>
          <w:sz w:val="24"/>
          <w:szCs w:val="24"/>
        </w:rPr>
        <w:t>y</w:t>
      </w:r>
      <w:r w:rsidR="00F20DE4">
        <w:rPr>
          <w:rFonts w:ascii="Times New Roman" w:hAnsi="Times New Roman" w:cs="Times New Roman"/>
          <w:sz w:val="24"/>
          <w:szCs w:val="24"/>
        </w:rPr>
        <w:fldChar w:fldCharType="begin">
          <w:fldData xml:space="preserve">PEVuZE5vdGU+PENpdGU+PEF1dGhvcj5BdGljazwvQXV0aG9yPjxZZWFyPjE5OTI8L1llYXI+PFJl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</w:fldData>
        </w:fldChar>
      </w:r>
      <w:r w:rsidR="00123886">
        <w:rPr>
          <w:rFonts w:ascii="Times New Roman" w:hAnsi="Times New Roman" w:cs="Times New Roman"/>
          <w:sz w:val="24"/>
          <w:szCs w:val="24"/>
        </w:rPr>
        <w:instrText xml:space="preserve"> ADDIN EN.CITE </w:instrText>
      </w:r>
      <w:r w:rsidR="00123886">
        <w:rPr>
          <w:rFonts w:ascii="Times New Roman" w:hAnsi="Times New Roman" w:cs="Times New Roman"/>
          <w:sz w:val="24"/>
          <w:szCs w:val="24"/>
        </w:rPr>
        <w:fldChar w:fldCharType="begin">
          <w:fldData xml:space="preserve">PEVuZE5vdGU+PENpdGU+PEF1dGhvcj5BdGljazwvQXV0aG9yPjxZZWFyPjE5OTI8L1llYXI+PFJl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</w:fldData>
        </w:fldChar>
      </w:r>
      <w:r w:rsidR="00123886">
        <w:rPr>
          <w:rFonts w:ascii="Times New Roman" w:hAnsi="Times New Roman" w:cs="Times New Roman"/>
          <w:sz w:val="24"/>
          <w:szCs w:val="24"/>
        </w:rPr>
        <w:instrText xml:space="preserve"> ADDIN EN.CITE.DATA </w:instrText>
      </w:r>
      <w:r w:rsidR="00123886">
        <w:rPr>
          <w:rFonts w:ascii="Times New Roman" w:hAnsi="Times New Roman" w:cs="Times New Roman"/>
          <w:sz w:val="24"/>
          <w:szCs w:val="24"/>
        </w:rPr>
      </w:r>
      <w:r w:rsidR="00123886">
        <w:rPr>
          <w:rFonts w:ascii="Times New Roman" w:hAnsi="Times New Roman" w:cs="Times New Roman"/>
          <w:sz w:val="24"/>
          <w:szCs w:val="24"/>
        </w:rPr>
        <w:fldChar w:fldCharType="end"/>
      </w:r>
      <w:r w:rsidR="00F20DE4">
        <w:rPr>
          <w:rFonts w:ascii="Times New Roman" w:hAnsi="Times New Roman" w:cs="Times New Roman"/>
          <w:sz w:val="24"/>
          <w:szCs w:val="24"/>
        </w:rPr>
        <w:fldChar w:fldCharType="separate"/>
      </w:r>
      <w:r w:rsidR="00123886" w:rsidRPr="00123886">
        <w:rPr>
          <w:rFonts w:ascii="Times New Roman" w:hAnsi="Times New Roman" w:cs="Times New Roman"/>
          <w:noProof/>
          <w:sz w:val="24"/>
          <w:szCs w:val="24"/>
          <w:vertAlign w:val="superscript"/>
        </w:rPr>
        <w:t>1, 10, 21</w:t>
      </w:r>
      <w:r w:rsidR="00F20DE4">
        <w:rPr>
          <w:rFonts w:ascii="Times New Roman" w:hAnsi="Times New Roman" w:cs="Times New Roman"/>
          <w:sz w:val="24"/>
          <w:szCs w:val="24"/>
        </w:rPr>
        <w:fldChar w:fldCharType="end"/>
      </w:r>
      <w:ins w:id="91" w:author=". David ." w:date="2023-10-10T21:15:00Z">
        <w:r w:rsidR="00C058B2">
          <w:rPr>
            <w:rFonts w:ascii="Times New Roman" w:hAnsi="Times New Roman" w:cs="Times New Roman"/>
            <w:sz w:val="24"/>
            <w:szCs w:val="24"/>
          </w:rPr>
          <w:t>.</w:t>
        </w:r>
      </w:ins>
      <w:del w:id="92" w:author=". David ." w:date="2023-10-10T19:21:00Z">
        <w:r w:rsidR="00183492" w:rsidDel="007132DA">
          <w:rPr>
            <w:rFonts w:ascii="Times New Roman" w:hAnsi="Times New Roman" w:cs="Times New Roman"/>
            <w:sz w:val="24"/>
            <w:szCs w:val="24"/>
          </w:rPr>
          <w:delText>unknown</w:delText>
        </w:r>
        <w:commentRangeEnd w:id="88"/>
        <w:r w:rsidR="00640565" w:rsidDel="007132DA">
          <w:rPr>
            <w:rStyle w:val="CommentReference"/>
          </w:rPr>
          <w:commentReference w:id="88"/>
        </w:r>
      </w:del>
      <w:commentRangeEnd w:id="89"/>
      <w:r w:rsidR="00C72A3E">
        <w:rPr>
          <w:rStyle w:val="CommentReference"/>
        </w:rPr>
        <w:commentReference w:id="89"/>
      </w:r>
      <w:del w:id="93" w:author=". David ." w:date="2023-10-10T19:21:00Z">
        <w:r w:rsidR="00C72DBF" w:rsidRPr="00C72DBF" w:rsidDel="007132DA">
          <w:rPr>
            <w:rFonts w:ascii="Times New Roman" w:hAnsi="Times New Roman" w:cs="Times New Roman"/>
            <w:sz w:val="24"/>
            <w:szCs w:val="24"/>
          </w:rPr>
          <w:delText>.</w:delText>
        </w:r>
      </w:del>
      <w:r w:rsidR="00C72DBF" w:rsidRPr="00C72DBF">
        <w:rPr>
          <w:rFonts w:ascii="Times New Roman" w:hAnsi="Times New Roman" w:cs="Times New Roman"/>
          <w:sz w:val="24"/>
          <w:szCs w:val="24"/>
        </w:rPr>
        <w:t xml:space="preserve"> To </w:t>
      </w:r>
      <w:r w:rsidR="00C72DBF">
        <w:rPr>
          <w:rFonts w:ascii="Times New Roman" w:hAnsi="Times New Roman" w:cs="Times New Roman"/>
          <w:sz w:val="24"/>
          <w:szCs w:val="24"/>
        </w:rPr>
        <w:t>close this gap</w:t>
      </w:r>
      <w:r w:rsidR="00C72DBF" w:rsidRPr="00C72DBF">
        <w:rPr>
          <w:rFonts w:ascii="Times New Roman" w:hAnsi="Times New Roman" w:cs="Times New Roman"/>
          <w:sz w:val="24"/>
          <w:szCs w:val="24"/>
        </w:rPr>
        <w:t xml:space="preserve">, I will </w:t>
      </w:r>
      <w:ins w:id="94" w:author=". David ." w:date="2023-10-10T19:22:00Z">
        <w:r w:rsidR="007132DA">
          <w:rPr>
            <w:rFonts w:ascii="Times New Roman" w:hAnsi="Times New Roman" w:cs="Times New Roman"/>
            <w:sz w:val="24"/>
            <w:szCs w:val="24"/>
          </w:rPr>
          <w:t>use</w:t>
        </w:r>
      </w:ins>
      <w:r w:rsidR="000E1877">
        <w:rPr>
          <w:rFonts w:ascii="Times New Roman" w:hAnsi="Times New Roman" w:cs="Times New Roman"/>
          <w:sz w:val="24"/>
          <w:szCs w:val="24"/>
        </w:rPr>
        <w:t xml:space="preserve"> more general</w:t>
      </w:r>
      <w:ins w:id="95" w:author=". David ." w:date="2023-10-10T19:22:00Z">
        <w:r w:rsidR="007132DA">
          <w:rPr>
            <w:rFonts w:ascii="Times New Roman" w:hAnsi="Times New Roman" w:cs="Times New Roman"/>
            <w:sz w:val="24"/>
            <w:szCs w:val="24"/>
          </w:rPr>
          <w:t xml:space="preserve"> efficient coding</w:t>
        </w:r>
      </w:ins>
      <w:r w:rsidR="000E1877">
        <w:rPr>
          <w:rFonts w:ascii="Times New Roman" w:hAnsi="Times New Roman" w:cs="Times New Roman"/>
          <w:sz w:val="24"/>
          <w:szCs w:val="24"/>
        </w:rPr>
        <w:t xml:space="preserve"> models</w:t>
      </w:r>
      <w:ins w:id="96" w:author=". David ." w:date="2023-10-10T19:22:00Z">
        <w:r w:rsidR="007132DA">
          <w:rPr>
            <w:rFonts w:ascii="Times New Roman" w:hAnsi="Times New Roman" w:cs="Times New Roman"/>
            <w:sz w:val="24"/>
            <w:szCs w:val="24"/>
          </w:rPr>
          <w:t xml:space="preserve"> </w:t>
        </w:r>
      </w:ins>
      <w:commentRangeStart w:id="97"/>
      <w:del w:id="98" w:author=". David ." w:date="2023-10-10T19:23:00Z">
        <w:r w:rsidR="00C72DBF" w:rsidRPr="00C72DBF" w:rsidDel="007132DA">
          <w:rPr>
            <w:rFonts w:ascii="Times New Roman" w:hAnsi="Times New Roman" w:cs="Times New Roman"/>
            <w:sz w:val="24"/>
            <w:szCs w:val="24"/>
          </w:rPr>
          <w:delText xml:space="preserve">expand the current efficient coding algorithms </w:delText>
        </w:r>
      </w:del>
      <w:commentRangeEnd w:id="97"/>
      <w:r w:rsidR="00E50C12">
        <w:rPr>
          <w:rStyle w:val="CommentReference"/>
        </w:rPr>
        <w:commentReference w:id="97"/>
      </w:r>
      <w:r w:rsidR="00C72DBF" w:rsidRPr="00C72DBF">
        <w:rPr>
          <w:rFonts w:ascii="Times New Roman" w:hAnsi="Times New Roman" w:cs="Times New Roman"/>
          <w:sz w:val="24"/>
          <w:szCs w:val="24"/>
        </w:rPr>
        <w:t xml:space="preserve">to </w:t>
      </w:r>
      <w:ins w:id="99" w:author=". David ." w:date="2023-10-10T19:23:00Z">
        <w:r w:rsidR="007132DA">
          <w:rPr>
            <w:rFonts w:ascii="Times New Roman" w:hAnsi="Times New Roman" w:cs="Times New Roman"/>
            <w:sz w:val="24"/>
            <w:szCs w:val="24"/>
          </w:rPr>
          <w:t>explain</w:t>
        </w:r>
      </w:ins>
      <w:del w:id="100" w:author=". David ." w:date="2023-10-10T19:22:00Z">
        <w:r w:rsidR="00C72DBF" w:rsidDel="007132DA">
          <w:rPr>
            <w:rFonts w:ascii="Times New Roman" w:hAnsi="Times New Roman" w:cs="Times New Roman"/>
            <w:sz w:val="24"/>
            <w:szCs w:val="24"/>
          </w:rPr>
          <w:delText>replicate</w:delText>
        </w:r>
      </w:del>
      <w:r w:rsidR="00C72DBF" w:rsidRPr="00C72DBF">
        <w:rPr>
          <w:rFonts w:ascii="Times New Roman" w:hAnsi="Times New Roman" w:cs="Times New Roman"/>
          <w:sz w:val="24"/>
          <w:szCs w:val="24"/>
        </w:rPr>
        <w:t xml:space="preserve"> how RGCs process color information (Aim 1) and motion (Aim 2).</w:t>
      </w:r>
      <w:ins w:id="101" w:author=". David ." w:date="2023-10-10T19:29:00Z">
        <w:r w:rsidR="00CB18EE">
          <w:rPr>
            <w:rFonts w:ascii="Times New Roman" w:hAnsi="Times New Roman" w:cs="Times New Roman"/>
            <w:sz w:val="24"/>
            <w:szCs w:val="24"/>
          </w:rPr>
          <w:t xml:space="preserve"> </w:t>
        </w:r>
      </w:ins>
      <w:del w:id="102" w:author=". David ." w:date="2023-10-10T19:29:00Z">
        <w:r w:rsidR="00C72DBF" w:rsidRPr="00C72DBF" w:rsidDel="00CB18EE">
          <w:rPr>
            <w:rFonts w:ascii="Times New Roman" w:hAnsi="Times New Roman" w:cs="Times New Roman"/>
            <w:sz w:val="24"/>
            <w:szCs w:val="24"/>
          </w:rPr>
          <w:delText xml:space="preserve"> </w:delText>
        </w:r>
      </w:del>
      <w:commentRangeStart w:id="103"/>
      <w:r w:rsidR="00C72DBF" w:rsidRPr="00C72DBF">
        <w:rPr>
          <w:rFonts w:ascii="Times New Roman" w:hAnsi="Times New Roman" w:cs="Times New Roman"/>
          <w:sz w:val="24"/>
          <w:szCs w:val="24"/>
        </w:rPr>
        <w:t xml:space="preserve">I will </w:t>
      </w:r>
      <w:ins w:id="104" w:author=". David ." w:date="2023-10-10T19:23:00Z">
        <w:r w:rsidR="00B725B0">
          <w:rPr>
            <w:rFonts w:ascii="Times New Roman" w:hAnsi="Times New Roman" w:cs="Times New Roman"/>
            <w:sz w:val="24"/>
            <w:szCs w:val="24"/>
          </w:rPr>
          <w:t xml:space="preserve">take advantage of </w:t>
        </w:r>
      </w:ins>
      <w:ins w:id="105" w:author=". David ." w:date="2023-10-10T19:24:00Z">
        <w:r w:rsidR="00B725B0">
          <w:rPr>
            <w:rFonts w:ascii="Times New Roman" w:hAnsi="Times New Roman" w:cs="Times New Roman"/>
            <w:sz w:val="24"/>
            <w:szCs w:val="24"/>
          </w:rPr>
          <w:t>the established collaboration between my supervisor and Dr.</w:t>
        </w:r>
      </w:ins>
      <w:del w:id="106" w:author=". David ." w:date="2023-10-10T19:24:00Z">
        <w:r w:rsidR="00C72DBF" w:rsidRPr="00C72DBF" w:rsidDel="00B725B0">
          <w:rPr>
            <w:rFonts w:ascii="Times New Roman" w:hAnsi="Times New Roman" w:cs="Times New Roman"/>
            <w:sz w:val="24"/>
            <w:szCs w:val="24"/>
          </w:rPr>
          <w:delText>collaborate with</w:delText>
        </w:r>
      </w:del>
      <w:r w:rsidR="00C72DBF" w:rsidRPr="00C72DBF">
        <w:rPr>
          <w:rFonts w:ascii="Times New Roman" w:hAnsi="Times New Roman" w:cs="Times New Roman"/>
          <w:sz w:val="24"/>
          <w:szCs w:val="24"/>
        </w:rPr>
        <w:t xml:space="preserve"> Greg Field from UCLA</w:t>
      </w:r>
      <w:ins w:id="107" w:author=". David ." w:date="2023-10-10T19:26:00Z">
        <w:r w:rsidR="00B725B0">
          <w:rPr>
            <w:rFonts w:ascii="Times New Roman" w:hAnsi="Times New Roman" w:cs="Times New Roman"/>
            <w:sz w:val="24"/>
            <w:szCs w:val="24"/>
          </w:rPr>
          <w:t xml:space="preserve"> </w:t>
        </w:r>
      </w:ins>
      <w:del w:id="108" w:author=". David ." w:date="2023-10-10T19:26:00Z">
        <w:r w:rsidR="00C72DBF" w:rsidRPr="00C72DBF" w:rsidDel="00B725B0">
          <w:rPr>
            <w:rFonts w:ascii="Times New Roman" w:hAnsi="Times New Roman" w:cs="Times New Roman"/>
            <w:sz w:val="24"/>
            <w:szCs w:val="24"/>
          </w:rPr>
          <w:delText xml:space="preserve"> to </w:delText>
        </w:r>
        <w:r w:rsidR="0074631D" w:rsidDel="00B725B0">
          <w:rPr>
            <w:rFonts w:ascii="Times New Roman" w:hAnsi="Times New Roman" w:cs="Times New Roman"/>
            <w:sz w:val="24"/>
            <w:szCs w:val="24"/>
          </w:rPr>
          <w:delText xml:space="preserve">make </w:delText>
        </w:r>
        <w:r w:rsidR="00C72DBF" w:rsidRPr="00C72DBF" w:rsidDel="00B725B0">
          <w:rPr>
            <w:rFonts w:ascii="Times New Roman" w:hAnsi="Times New Roman" w:cs="Times New Roman"/>
            <w:sz w:val="24"/>
            <w:szCs w:val="24"/>
          </w:rPr>
          <w:delText>use</w:delText>
        </w:r>
        <w:r w:rsidR="0074631D" w:rsidDel="00B725B0">
          <w:rPr>
            <w:rFonts w:ascii="Times New Roman" w:hAnsi="Times New Roman" w:cs="Times New Roman"/>
            <w:sz w:val="24"/>
            <w:szCs w:val="24"/>
          </w:rPr>
          <w:delText xml:space="preserve"> of</w:delText>
        </w:r>
        <w:r w:rsidR="00C72DBF" w:rsidRPr="00C72DBF" w:rsidDel="00B725B0">
          <w:rPr>
            <w:rFonts w:ascii="Times New Roman" w:hAnsi="Times New Roman" w:cs="Times New Roman"/>
            <w:sz w:val="24"/>
            <w:szCs w:val="24"/>
          </w:rPr>
          <w:delText xml:space="preserve"> </w:delText>
        </w:r>
      </w:del>
      <w:ins w:id="109" w:author=". David ." w:date="2023-10-10T19:26:00Z">
        <w:r w:rsidR="00B725B0">
          <w:rPr>
            <w:rFonts w:ascii="Times New Roman" w:hAnsi="Times New Roman" w:cs="Times New Roman"/>
            <w:sz w:val="24"/>
            <w:szCs w:val="24"/>
          </w:rPr>
          <w:t>in studying how efficient coding models relate to experimental data</w:t>
        </w:r>
      </w:ins>
      <w:r w:rsidR="003A34D4">
        <w:rPr>
          <w:rFonts w:ascii="Times New Roman" w:hAnsi="Times New Roman" w:cs="Times New Roman"/>
          <w:sz w:val="24"/>
          <w:szCs w:val="24"/>
        </w:rPr>
        <w:fldChar w:fldCharType="begin"/>
      </w:r>
      <w:r w:rsidR="0084438B">
        <w:rPr>
          <w:rFonts w:ascii="Times New Roman" w:hAnsi="Times New Roman" w:cs="Times New Roman"/>
          <w:sz w:val="24"/>
          <w:szCs w:val="24"/>
        </w:rPr>
        <w:instrText xml:space="preserve"> ADDIN EN.CITE &lt;EndNote&gt;&lt;Cite&gt;&lt;Author&gt;Jun&lt;/Author&gt;&lt;Year&gt;2022&lt;/Year&gt;&lt;RecNum&gt;12&lt;/RecNum&gt;&lt;DisplayText&gt;&lt;style face="superscript"&gt;10, 11&lt;/style&gt;&lt;/DisplayText&gt;&lt;record&gt;&lt;rec-number&gt;12&lt;/rec-number&gt;&lt;foreign-keys&gt;&lt;key app="EN" db-id="5wd52x90lterdlefr95xtvpjftes5w9fpzwx" timestamp="1697050467"&gt;12&lt;/key&gt;&lt;/foreign-keys&gt;&lt;ref-type name="Journal Article"&gt;17&lt;/ref-type&gt;&lt;contributors&gt;&lt;authors&gt;&lt;author&gt;Jun, Na Young&lt;/author&gt;&lt;author&gt;Field, Greg&lt;/author&gt;&lt;author&gt;Pearson, John&lt;/author&gt;&lt;/authors&gt;&lt;/contributors&gt;&lt;titles&gt;&lt;title&gt;Efficient coding, channel capacity, and the emergence of retinal mosaics&lt;/title&gt;&lt;secondary-title&gt;Advances in neural information processing systems&lt;/secondary-title&gt;&lt;/titles&gt;&lt;periodical&gt;&lt;full-title&gt;Advances in neural information processing systems&lt;/full-title&gt;&lt;/periodical&gt;&lt;pages&gt;32311-32324&lt;/pages&gt;&lt;volume&gt;35&lt;/volume&gt;&lt;dates&gt;&lt;year&gt;2022&lt;/year&gt;&lt;/dates&gt;&lt;urls&gt;&lt;/urls&gt;&lt;/record&gt;&lt;/Cite&gt;&lt;Cite&gt;&lt;Author&gt;Jun&lt;/Author&gt;&lt;Year&gt;2021&lt;/Year&gt;&lt;RecNum&gt;8&lt;/RecNum&gt;&lt;record&gt;&lt;rec-number&gt;8&lt;/rec-number&gt;&lt;foreign-keys&gt;&lt;key app="EN" db-id="5wd52x90lterdlefr95xtvpjftes5w9fpzwx" timestamp="1696909112"&gt;8&lt;/key&gt;&lt;/foreign-keys&gt;&lt;ref-type name="Journal Article"&gt;17&lt;/ref-type&gt;&lt;contributors&gt;&lt;authors&gt;&lt;author&gt;Jun, Na Young&lt;/author&gt;&lt;author&gt;Field, Greg D&lt;/author&gt;&lt;author&gt;Pearson, John&lt;/author&gt;&lt;/authors&gt;&lt;/contributors&gt;&lt;titles&gt;&lt;title&gt;Scene statistics and noise determine the relative arrangement of receptive field mosaics&lt;/title&gt;&lt;secondary-title&gt;Proceedings of the National Academy of Sciences&lt;/secondary-title&gt;&lt;/titles&gt;&lt;periodical&gt;&lt;full-title&gt;Proceedings of the National Academy of Sciences&lt;/full-title&gt;&lt;/periodical&gt;&lt;pages&gt;e2105115118&lt;/pages&gt;&lt;volume&gt;118&lt;/volume&gt;&lt;number&gt;39&lt;/number&gt;&lt;dates&gt;&lt;year&gt;2021&lt;/year&gt;&lt;/dates&gt;&lt;isbn&gt;0027-8424&lt;/isbn&gt;&lt;urls&gt;&lt;/urls&gt;&lt;/record&gt;&lt;/Cite&gt;&lt;/EndNote&gt;</w:instrText>
      </w:r>
      <w:r w:rsidR="003A34D4">
        <w:rPr>
          <w:rFonts w:ascii="Times New Roman" w:hAnsi="Times New Roman" w:cs="Times New Roman"/>
          <w:sz w:val="24"/>
          <w:szCs w:val="24"/>
        </w:rPr>
        <w:fldChar w:fldCharType="separate"/>
      </w:r>
      <w:r w:rsidR="0084438B" w:rsidRPr="0084438B">
        <w:rPr>
          <w:rFonts w:ascii="Times New Roman" w:hAnsi="Times New Roman" w:cs="Times New Roman"/>
          <w:noProof/>
          <w:sz w:val="24"/>
          <w:szCs w:val="24"/>
          <w:vertAlign w:val="superscript"/>
        </w:rPr>
        <w:t>10, 11</w:t>
      </w:r>
      <w:r w:rsidR="003A34D4">
        <w:rPr>
          <w:rFonts w:ascii="Times New Roman" w:hAnsi="Times New Roman" w:cs="Times New Roman"/>
          <w:sz w:val="24"/>
          <w:szCs w:val="24"/>
        </w:rPr>
        <w:fldChar w:fldCharType="end"/>
      </w:r>
      <w:ins w:id="110" w:author=". David ." w:date="2023-10-10T19:26:00Z">
        <w:r w:rsidR="00B725B0">
          <w:rPr>
            <w:rFonts w:ascii="Times New Roman" w:hAnsi="Times New Roman" w:cs="Times New Roman"/>
            <w:sz w:val="24"/>
            <w:szCs w:val="24"/>
          </w:rPr>
          <w:t xml:space="preserve">. </w:t>
        </w:r>
      </w:ins>
      <w:del w:id="111" w:author=". David ." w:date="2023-10-10T19:26:00Z">
        <w:r w:rsidR="00C72DBF" w:rsidRPr="00C72DBF" w:rsidDel="00B725B0">
          <w:rPr>
            <w:rFonts w:ascii="Times New Roman" w:hAnsi="Times New Roman" w:cs="Times New Roman"/>
            <w:sz w:val="24"/>
            <w:szCs w:val="24"/>
          </w:rPr>
          <w:delText>his expertise in retinal physiology for our efficient coding models</w:delText>
        </w:r>
        <w:r w:rsidR="00E34ADA" w:rsidDel="00B725B0">
          <w:rPr>
            <w:rFonts w:ascii="Times New Roman" w:hAnsi="Times New Roman" w:cs="Times New Roman"/>
            <w:sz w:val="24"/>
            <w:szCs w:val="24"/>
          </w:rPr>
          <w:delText xml:space="preserve">. </w:delText>
        </w:r>
        <w:commentRangeEnd w:id="103"/>
        <w:r w:rsidR="00E50C12" w:rsidDel="00B725B0">
          <w:rPr>
            <w:rStyle w:val="CommentReference"/>
          </w:rPr>
          <w:commentReference w:id="103"/>
        </w:r>
      </w:del>
      <w:r w:rsidR="00E34ADA">
        <w:rPr>
          <w:rFonts w:ascii="Times New Roman" w:hAnsi="Times New Roman" w:cs="Times New Roman"/>
          <w:sz w:val="24"/>
          <w:szCs w:val="24"/>
        </w:rPr>
        <w:t>This collaboration also opens the possibility to test</w:t>
      </w:r>
      <w:r w:rsidR="00C72DBF" w:rsidRPr="00C72DBF">
        <w:rPr>
          <w:rFonts w:ascii="Times New Roman" w:hAnsi="Times New Roman" w:cs="Times New Roman"/>
          <w:sz w:val="24"/>
          <w:szCs w:val="24"/>
        </w:rPr>
        <w:t xml:space="preserve"> the predictions of our model against new experimental data.  </w:t>
      </w:r>
    </w:p>
    <w:p w14:paraId="1CF1728D" w14:textId="77777777" w:rsidR="000D04AE" w:rsidRDefault="000D04AE" w:rsidP="00A860DC">
      <w:pPr>
        <w:spacing w:after="0" w:line="240" w:lineRule="auto"/>
        <w:jc w:val="both"/>
        <w:rPr>
          <w:rFonts w:ascii="Times New Roman" w:hAnsi="Times New Roman" w:cs="Times New Roman"/>
          <w:sz w:val="24"/>
          <w:szCs w:val="24"/>
        </w:rPr>
      </w:pPr>
    </w:p>
    <w:p w14:paraId="3749C6B8" w14:textId="77777777" w:rsidR="000D04AE" w:rsidRDefault="000D04AE" w:rsidP="00A860DC">
      <w:pPr>
        <w:spacing w:after="0" w:line="240" w:lineRule="auto"/>
        <w:jc w:val="both"/>
        <w:rPr>
          <w:rFonts w:ascii="Times New Roman" w:hAnsi="Times New Roman" w:cs="Times New Roman"/>
          <w:sz w:val="24"/>
          <w:szCs w:val="24"/>
        </w:rPr>
      </w:pPr>
    </w:p>
    <w:p w14:paraId="382B3643" w14:textId="5B53C217" w:rsidR="00B47334" w:rsidRPr="00B47334" w:rsidRDefault="00B47334" w:rsidP="00A860DC">
      <w:pPr>
        <w:spacing w:after="0" w:line="240" w:lineRule="auto"/>
        <w:jc w:val="both"/>
        <w:rPr>
          <w:rFonts w:ascii="Times New Roman" w:hAnsi="Times New Roman" w:cs="Times New Roman"/>
          <w:sz w:val="18"/>
          <w:szCs w:val="18"/>
        </w:rPr>
      </w:pPr>
      <w:r>
        <w:rPr>
          <w:rFonts w:ascii="Times New Roman" w:hAnsi="Times New Roman" w:cs="Times New Roman"/>
          <w:sz w:val="18"/>
          <w:szCs w:val="18"/>
        </w:rPr>
        <w:t xml:space="preserve"> </w:t>
      </w:r>
      <w:r w:rsidR="0076491E">
        <w:rPr>
          <w:rFonts w:ascii="Times New Roman" w:hAnsi="Times New Roman" w:cs="Times New Roman"/>
          <w:sz w:val="18"/>
          <w:szCs w:val="18"/>
        </w:rPr>
        <w:softHyphen/>
      </w:r>
      <w:r w:rsidR="0076491E">
        <w:rPr>
          <w:rFonts w:ascii="Times New Roman" w:hAnsi="Times New Roman" w:cs="Times New Roman"/>
          <w:sz w:val="18"/>
          <w:szCs w:val="18"/>
        </w:rPr>
        <w:softHyphen/>
      </w:r>
      <w:r w:rsidR="0076491E">
        <w:rPr>
          <w:rFonts w:ascii="Times New Roman" w:hAnsi="Times New Roman" w:cs="Times New Roman"/>
          <w:sz w:val="18"/>
          <w:szCs w:val="18"/>
        </w:rPr>
        <w:softHyphen/>
      </w:r>
      <w:r w:rsidR="0076491E">
        <w:rPr>
          <w:rFonts w:ascii="Times New Roman" w:hAnsi="Times New Roman" w:cs="Times New Roman"/>
          <w:sz w:val="18"/>
          <w:szCs w:val="18"/>
        </w:rPr>
        <w:softHyphen/>
      </w:r>
    </w:p>
    <w:p w14:paraId="426D0A71" w14:textId="2D31B644" w:rsidR="00071D97" w:rsidRDefault="00071D97" w:rsidP="00F061E7">
      <w:pPr>
        <w:spacing w:after="0" w:line="240" w:lineRule="auto"/>
        <w:jc w:val="both"/>
        <w:rPr>
          <w:rFonts w:ascii="Times New Roman" w:hAnsi="Times New Roman" w:cs="Times New Roman"/>
          <w:sz w:val="24"/>
          <w:szCs w:val="24"/>
        </w:rPr>
      </w:pPr>
      <w:r w:rsidRPr="00071D97">
        <w:rPr>
          <w:rFonts w:ascii="Times New Roman" w:hAnsi="Times New Roman" w:cs="Times New Roman"/>
          <w:b/>
          <w:bCs/>
          <w:sz w:val="24"/>
          <w:szCs w:val="24"/>
        </w:rPr>
        <w:lastRenderedPageBreak/>
        <w:t xml:space="preserve">Aim </w:t>
      </w:r>
      <w:r w:rsidR="000D04AE">
        <w:rPr>
          <w:rFonts w:ascii="Times New Roman" w:hAnsi="Times New Roman" w:cs="Times New Roman"/>
          <w:b/>
          <w:bCs/>
          <w:sz w:val="24"/>
          <w:szCs w:val="24"/>
        </w:rPr>
        <w:t>1</w:t>
      </w:r>
      <w:r w:rsidRPr="00071D97">
        <w:rPr>
          <w:rFonts w:ascii="Times New Roman" w:hAnsi="Times New Roman" w:cs="Times New Roman"/>
          <w:b/>
          <w:bCs/>
          <w:sz w:val="24"/>
          <w:szCs w:val="24"/>
        </w:rPr>
        <w:t xml:space="preserve">: </w:t>
      </w:r>
      <w:r w:rsidR="00E50C12">
        <w:rPr>
          <w:rFonts w:ascii="Times New Roman" w:hAnsi="Times New Roman" w:cs="Times New Roman"/>
          <w:sz w:val="24"/>
          <w:szCs w:val="24"/>
        </w:rPr>
        <w:t>Expand</w:t>
      </w:r>
      <w:r w:rsidR="00841DD3">
        <w:rPr>
          <w:rFonts w:ascii="Times New Roman" w:hAnsi="Times New Roman" w:cs="Times New Roman"/>
          <w:sz w:val="24"/>
          <w:szCs w:val="24"/>
        </w:rPr>
        <w:t xml:space="preserve"> efficient coding </w:t>
      </w:r>
      <w:r w:rsidR="00E50C12">
        <w:rPr>
          <w:rFonts w:ascii="Times New Roman" w:hAnsi="Times New Roman" w:cs="Times New Roman"/>
          <w:sz w:val="24"/>
          <w:szCs w:val="24"/>
        </w:rPr>
        <w:t>models to encompass</w:t>
      </w:r>
      <w:r w:rsidR="00841DD3">
        <w:rPr>
          <w:rFonts w:ascii="Times New Roman" w:hAnsi="Times New Roman" w:cs="Times New Roman"/>
          <w:sz w:val="24"/>
          <w:szCs w:val="24"/>
        </w:rPr>
        <w:t xml:space="preserve"> chromatic information</w:t>
      </w:r>
    </w:p>
    <w:p w14:paraId="7D7D2F99" w14:textId="1ED582E3" w:rsidR="008703FF" w:rsidRDefault="002F46EC" w:rsidP="00110C9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Color is a crucial aspect of how we perceive the visual world. Encoding colors starts at the level of </w:t>
      </w:r>
      <w:r w:rsidR="00071D97" w:rsidRPr="00071D97">
        <w:rPr>
          <w:rFonts w:ascii="Times New Roman" w:hAnsi="Times New Roman" w:cs="Times New Roman"/>
          <w:sz w:val="24"/>
          <w:szCs w:val="24"/>
        </w:rPr>
        <w:t>cone photoreceptors</w:t>
      </w:r>
      <w:r w:rsidR="00E50C12">
        <w:rPr>
          <w:rFonts w:ascii="Times New Roman" w:hAnsi="Times New Roman" w:cs="Times New Roman"/>
          <w:sz w:val="24"/>
          <w:szCs w:val="24"/>
        </w:rPr>
        <w:t xml:space="preserve"> in the fovea of the retina</w:t>
      </w:r>
      <w:r w:rsidR="00071D97" w:rsidRPr="00071D97">
        <w:rPr>
          <w:rFonts w:ascii="Times New Roman" w:hAnsi="Times New Roman" w:cs="Times New Roman"/>
          <w:sz w:val="24"/>
          <w:szCs w:val="24"/>
        </w:rPr>
        <w:t xml:space="preserve">, which </w:t>
      </w:r>
      <w:r w:rsidR="009655FF">
        <w:rPr>
          <w:rFonts w:ascii="Times New Roman" w:hAnsi="Times New Roman" w:cs="Times New Roman"/>
          <w:sz w:val="24"/>
          <w:szCs w:val="24"/>
        </w:rPr>
        <w:t xml:space="preserve">come in three types </w:t>
      </w:r>
      <w:r w:rsidR="00E50C12">
        <w:rPr>
          <w:rFonts w:ascii="Times New Roman" w:hAnsi="Times New Roman" w:cs="Times New Roman"/>
          <w:sz w:val="24"/>
          <w:szCs w:val="24"/>
        </w:rPr>
        <w:t>(</w:t>
      </w:r>
      <w:r w:rsidR="00071D97" w:rsidRPr="00071D97">
        <w:rPr>
          <w:rFonts w:ascii="Times New Roman" w:hAnsi="Times New Roman" w:cs="Times New Roman"/>
          <w:sz w:val="24"/>
          <w:szCs w:val="24"/>
        </w:rPr>
        <w:t>Long (L), Medium (M)</w:t>
      </w:r>
      <w:r w:rsidR="00E50C12">
        <w:rPr>
          <w:rFonts w:ascii="Times New Roman" w:hAnsi="Times New Roman" w:cs="Times New Roman"/>
          <w:sz w:val="24"/>
          <w:szCs w:val="24"/>
        </w:rPr>
        <w:t>,</w:t>
      </w:r>
      <w:r w:rsidR="00071D97" w:rsidRPr="00071D97">
        <w:rPr>
          <w:rFonts w:ascii="Times New Roman" w:hAnsi="Times New Roman" w:cs="Times New Roman"/>
          <w:sz w:val="24"/>
          <w:szCs w:val="24"/>
        </w:rPr>
        <w:t xml:space="preserve"> and Short (S)</w:t>
      </w:r>
      <w:r w:rsidR="00E50C12">
        <w:rPr>
          <w:rStyle w:val="CommentReference"/>
        </w:rPr>
        <w:t xml:space="preserve">, </w:t>
      </w:r>
      <w:r w:rsidR="002F56F6">
        <w:rPr>
          <w:rFonts w:ascii="Times New Roman" w:hAnsi="Times New Roman" w:cs="Times New Roman"/>
          <w:sz w:val="24"/>
          <w:szCs w:val="24"/>
        </w:rPr>
        <w:t xml:space="preserve">roughly </w:t>
      </w:r>
      <w:r w:rsidR="005C32BC">
        <w:rPr>
          <w:rFonts w:ascii="Times New Roman" w:hAnsi="Times New Roman" w:cs="Times New Roman"/>
          <w:sz w:val="24"/>
          <w:szCs w:val="24"/>
        </w:rPr>
        <w:t>encod</w:t>
      </w:r>
      <w:r w:rsidR="00E50C12">
        <w:rPr>
          <w:rFonts w:ascii="Times New Roman" w:hAnsi="Times New Roman" w:cs="Times New Roman"/>
          <w:sz w:val="24"/>
          <w:szCs w:val="24"/>
        </w:rPr>
        <w:t>ing</w:t>
      </w:r>
      <w:r w:rsidR="005C32BC">
        <w:rPr>
          <w:rFonts w:ascii="Times New Roman" w:hAnsi="Times New Roman" w:cs="Times New Roman"/>
          <w:sz w:val="24"/>
          <w:szCs w:val="24"/>
        </w:rPr>
        <w:t xml:space="preserve"> red, green and blue stimuli, respectively</w:t>
      </w:r>
      <w:r w:rsidR="00E50C12">
        <w:rPr>
          <w:rFonts w:ascii="Times New Roman" w:hAnsi="Times New Roman" w:cs="Times New Roman"/>
          <w:sz w:val="24"/>
          <w:szCs w:val="24"/>
        </w:rPr>
        <w:t>)</w:t>
      </w:r>
      <w:r w:rsidR="003A34D4">
        <w:rPr>
          <w:rFonts w:ascii="Times New Roman" w:hAnsi="Times New Roman" w:cs="Times New Roman"/>
          <w:sz w:val="24"/>
          <w:szCs w:val="24"/>
        </w:rPr>
        <w:fldChar w:fldCharType="begin"/>
      </w:r>
      <w:r w:rsidR="00F20DE4">
        <w:rPr>
          <w:rFonts w:ascii="Times New Roman" w:hAnsi="Times New Roman" w:cs="Times New Roman"/>
          <w:sz w:val="24"/>
          <w:szCs w:val="24"/>
        </w:rPr>
        <w:instrText xml:space="preserve"> ADDIN EN.CITE &lt;EndNote&gt;&lt;Cite&gt;&lt;Author&gt;Crook&lt;/Author&gt;&lt;Year&gt;2011&lt;/Year&gt;&lt;RecNum&gt;24&lt;/RecNum&gt;&lt;DisplayText&gt;&lt;style face="superscript"&gt;6&lt;/style&gt;&lt;/DisplayText&gt;&lt;record&gt;&lt;rec-number&gt;24&lt;/rec-number&gt;&lt;foreign-keys&gt;&lt;key app="EN" db-id="5wd52x90lterdlefr95xtvpjftes5w9fpzwx" timestamp="1697052694"&gt;24&lt;/key&gt;&lt;/foreign-keys&gt;&lt;ref-type name="Journal Article"&gt;17&lt;/ref-type&gt;&lt;contributors&gt;&lt;authors&gt;&lt;author&gt;Crook, Joanna D&lt;/author&gt;&lt;author&gt;Manookin, Michael B&lt;/author&gt;&lt;author&gt;Packer, Orin S&lt;/author&gt;&lt;author&gt;Dacey, Dennis M&lt;/author&gt;&lt;/authors&gt;&lt;/contributors&gt;&lt;titles&gt;&lt;title&gt;Horizontal cell feedback without cone type-selective inhibition mediates “red–green” color opponency in midget ganglion cells of the primate retina&lt;/title&gt;&lt;secondary-title&gt;Journal of Neuroscience&lt;/secondary-title&gt;&lt;/titles&gt;&lt;periodical&gt;&lt;full-title&gt;Journal of Neuroscience&lt;/full-title&gt;&lt;/periodical&gt;&lt;pages&gt;1762-1772&lt;/pages&gt;&lt;volume&gt;31&lt;/volume&gt;&lt;number&gt;5&lt;/number&gt;&lt;dates&gt;&lt;year&gt;2011&lt;/year&gt;&lt;/dates&gt;&lt;isbn&gt;0270-6474&lt;/isbn&gt;&lt;urls&gt;&lt;/urls&gt;&lt;/record&gt;&lt;/Cite&gt;&lt;/EndNote&gt;</w:instrText>
      </w:r>
      <w:r w:rsidR="003A34D4">
        <w:rPr>
          <w:rFonts w:ascii="Times New Roman" w:hAnsi="Times New Roman" w:cs="Times New Roman"/>
          <w:sz w:val="24"/>
          <w:szCs w:val="24"/>
        </w:rPr>
        <w:fldChar w:fldCharType="separate"/>
      </w:r>
      <w:r w:rsidR="00F20DE4" w:rsidRPr="00F20DE4">
        <w:rPr>
          <w:rFonts w:ascii="Times New Roman" w:hAnsi="Times New Roman" w:cs="Times New Roman"/>
          <w:noProof/>
          <w:sz w:val="24"/>
          <w:szCs w:val="24"/>
          <w:vertAlign w:val="superscript"/>
        </w:rPr>
        <w:t>6</w:t>
      </w:r>
      <w:r w:rsidR="003A34D4">
        <w:rPr>
          <w:rFonts w:ascii="Times New Roman" w:hAnsi="Times New Roman" w:cs="Times New Roman"/>
          <w:sz w:val="24"/>
          <w:szCs w:val="24"/>
        </w:rPr>
        <w:fldChar w:fldCharType="end"/>
      </w:r>
      <w:r w:rsidR="005C32BC">
        <w:rPr>
          <w:rFonts w:ascii="Times New Roman" w:hAnsi="Times New Roman" w:cs="Times New Roman"/>
          <w:sz w:val="24"/>
          <w:szCs w:val="24"/>
        </w:rPr>
        <w:t xml:space="preserve">. </w:t>
      </w:r>
      <w:r w:rsidR="00110C94">
        <w:rPr>
          <w:rFonts w:ascii="Times New Roman" w:hAnsi="Times New Roman" w:cs="Times New Roman"/>
          <w:sz w:val="24"/>
          <w:szCs w:val="24"/>
        </w:rPr>
        <w:t xml:space="preserve">This color information is </w:t>
      </w:r>
      <w:r w:rsidR="00E50C12">
        <w:rPr>
          <w:rFonts w:ascii="Times New Roman" w:hAnsi="Times New Roman" w:cs="Times New Roman"/>
          <w:sz w:val="24"/>
          <w:szCs w:val="24"/>
        </w:rPr>
        <w:t>ultimately</w:t>
      </w:r>
      <w:r w:rsidR="00110C94">
        <w:rPr>
          <w:rFonts w:ascii="Times New Roman" w:hAnsi="Times New Roman" w:cs="Times New Roman"/>
          <w:sz w:val="24"/>
          <w:szCs w:val="24"/>
        </w:rPr>
        <w:t xml:space="preserve"> encoded by RGCs, with different types integrating cone inputs differently. </w:t>
      </w:r>
      <w:r w:rsidR="005C32BC">
        <w:rPr>
          <w:rFonts w:ascii="Times New Roman" w:hAnsi="Times New Roman" w:cs="Times New Roman"/>
          <w:sz w:val="24"/>
          <w:szCs w:val="24"/>
        </w:rPr>
        <w:t>Mos</w:t>
      </w:r>
      <w:r w:rsidR="00A35655">
        <w:rPr>
          <w:rFonts w:ascii="Times New Roman" w:hAnsi="Times New Roman" w:cs="Times New Roman"/>
          <w:sz w:val="24"/>
          <w:szCs w:val="24"/>
        </w:rPr>
        <w:t>t</w:t>
      </w:r>
      <w:r w:rsidR="005C32BC">
        <w:rPr>
          <w:rFonts w:ascii="Times New Roman" w:hAnsi="Times New Roman" w:cs="Times New Roman"/>
          <w:sz w:val="24"/>
          <w:szCs w:val="24"/>
        </w:rPr>
        <w:t xml:space="preserve"> of RGCs</w:t>
      </w:r>
      <w:r w:rsidR="00A35655">
        <w:rPr>
          <w:rFonts w:ascii="Times New Roman" w:hAnsi="Times New Roman" w:cs="Times New Roman"/>
          <w:sz w:val="24"/>
          <w:szCs w:val="24"/>
        </w:rPr>
        <w:t xml:space="preserve"> (~90% in the fovea and ~ 45% in the periphery)</w:t>
      </w:r>
      <w:r w:rsidR="005C32BC">
        <w:rPr>
          <w:rFonts w:ascii="Times New Roman" w:hAnsi="Times New Roman" w:cs="Times New Roman"/>
          <w:sz w:val="24"/>
          <w:szCs w:val="24"/>
        </w:rPr>
        <w:t xml:space="preserve"> are midget cells</w:t>
      </w:r>
      <w:r w:rsidR="0084438B">
        <w:rPr>
          <w:rFonts w:ascii="Times New Roman" w:hAnsi="Times New Roman" w:cs="Times New Roman"/>
          <w:sz w:val="24"/>
          <w:szCs w:val="24"/>
        </w:rPr>
        <w:fldChar w:fldCharType="begin"/>
      </w:r>
      <w:r w:rsidR="0084438B">
        <w:rPr>
          <w:rFonts w:ascii="Times New Roman" w:hAnsi="Times New Roman" w:cs="Times New Roman"/>
          <w:sz w:val="24"/>
          <w:szCs w:val="24"/>
        </w:rPr>
        <w:instrText xml:space="preserve"> ADDIN EN.CITE &lt;EndNote&gt;&lt;Cite&gt;&lt;Author&gt;Dacey&lt;/Author&gt;&lt;Year&gt;2007&lt;/Year&gt;&lt;RecNum&gt;25&lt;/RecNum&gt;&lt;DisplayText&gt;&lt;style face="superscript"&gt;7&lt;/style&gt;&lt;/DisplayText&gt;&lt;record&gt;&lt;rec-number&gt;25&lt;/rec-number&gt;&lt;foreign-keys&gt;&lt;key app="EN" db-id="5wd52x90lterdlefr95xtvpjftes5w9fpzwx" timestamp="1697053484"&gt;25&lt;/key&gt;&lt;/foreign-keys&gt;&lt;ref-type name="Conference Proceedings"&gt;10&lt;/ref-type&gt;&lt;contributors&gt;&lt;authors&gt;&lt;author&gt;Dacey, Dennis M&lt;/author&gt;&lt;/authors&gt;&lt;/contributors&gt;&lt;titles&gt;&lt;title&gt;Physiology, morphology and spatial densities of identified ganglion cell types in primate retina&lt;/title&gt;&lt;secondary-title&gt;Ciba Foundation Symposium 184‐Higher‐Order Processing in the Visual System: Higher‐Order Processing in the Visual System: Ciba Foundation Symposium 184&lt;/secondary-title&gt;&lt;/titles&gt;&lt;pages&gt;12-34&lt;/pages&gt;&lt;dates&gt;&lt;year&gt;2007&lt;/year&gt;&lt;/dates&gt;&lt;publisher&gt;Wiley Online Library&lt;/publisher&gt;&lt;urls&gt;&lt;/urls&gt;&lt;/record&gt;&lt;/Cite&gt;&lt;/EndNote&gt;</w:instrText>
      </w:r>
      <w:r w:rsidR="0084438B">
        <w:rPr>
          <w:rFonts w:ascii="Times New Roman" w:hAnsi="Times New Roman" w:cs="Times New Roman"/>
          <w:sz w:val="24"/>
          <w:szCs w:val="24"/>
        </w:rPr>
        <w:fldChar w:fldCharType="separate"/>
      </w:r>
      <w:r w:rsidR="0084438B" w:rsidRPr="0084438B">
        <w:rPr>
          <w:rFonts w:ascii="Times New Roman" w:hAnsi="Times New Roman" w:cs="Times New Roman"/>
          <w:noProof/>
          <w:sz w:val="24"/>
          <w:szCs w:val="24"/>
          <w:vertAlign w:val="superscript"/>
        </w:rPr>
        <w:t>7</w:t>
      </w:r>
      <w:r w:rsidR="0084438B">
        <w:rPr>
          <w:rFonts w:ascii="Times New Roman" w:hAnsi="Times New Roman" w:cs="Times New Roman"/>
          <w:sz w:val="24"/>
          <w:szCs w:val="24"/>
        </w:rPr>
        <w:fldChar w:fldCharType="end"/>
      </w:r>
      <w:r w:rsidR="005C32BC">
        <w:rPr>
          <w:rFonts w:ascii="Times New Roman" w:hAnsi="Times New Roman" w:cs="Times New Roman"/>
          <w:sz w:val="24"/>
          <w:szCs w:val="24"/>
        </w:rPr>
        <w:t xml:space="preserve">, which </w:t>
      </w:r>
      <w:r w:rsidR="0003495B">
        <w:rPr>
          <w:rFonts w:ascii="Times New Roman" w:hAnsi="Times New Roman" w:cs="Times New Roman"/>
          <w:sz w:val="24"/>
          <w:szCs w:val="24"/>
        </w:rPr>
        <w:t xml:space="preserve">mostly </w:t>
      </w:r>
      <w:r w:rsidR="005C32BC">
        <w:rPr>
          <w:rFonts w:ascii="Times New Roman" w:hAnsi="Times New Roman" w:cs="Times New Roman"/>
          <w:sz w:val="24"/>
          <w:szCs w:val="24"/>
        </w:rPr>
        <w:t xml:space="preserve">encode a combination of L and M cones. </w:t>
      </w:r>
      <w:r w:rsidR="00AC00B1">
        <w:rPr>
          <w:rFonts w:ascii="Times New Roman" w:hAnsi="Times New Roman" w:cs="Times New Roman"/>
          <w:sz w:val="24"/>
          <w:szCs w:val="24"/>
        </w:rPr>
        <w:t>In the fovea, these cells are</w:t>
      </w:r>
      <w:r w:rsidR="00FF46F2">
        <w:rPr>
          <w:rFonts w:ascii="Times New Roman" w:hAnsi="Times New Roman" w:cs="Times New Roman"/>
          <w:sz w:val="24"/>
          <w:szCs w:val="24"/>
        </w:rPr>
        <w:t xml:space="preserve"> ‘red-green opponent’ and encode a contrast between L and M inputs</w:t>
      </w:r>
      <w:r w:rsidR="00B844E1">
        <w:rPr>
          <w:rFonts w:ascii="Times New Roman" w:hAnsi="Times New Roman" w:cs="Times New Roman"/>
          <w:sz w:val="24"/>
          <w:szCs w:val="24"/>
        </w:rPr>
        <w:fldChar w:fldCharType="begin"/>
      </w:r>
      <w:r w:rsidR="000716D5">
        <w:rPr>
          <w:rFonts w:ascii="Times New Roman" w:hAnsi="Times New Roman" w:cs="Times New Roman"/>
          <w:sz w:val="24"/>
          <w:szCs w:val="24"/>
        </w:rPr>
        <w:instrText xml:space="preserve"> ADDIN EN.CITE &lt;EndNote&gt;&lt;Cite&gt;&lt;Author&gt;Crook&lt;/Author&gt;&lt;Year&gt;2011&lt;/Year&gt;&lt;RecNum&gt;24&lt;/RecNum&gt;&lt;DisplayText&gt;&lt;style face="superscript"&gt;6, 7&lt;/style&gt;&lt;/DisplayText&gt;&lt;record&gt;&lt;rec-number&gt;24&lt;/rec-number&gt;&lt;foreign-keys&gt;&lt;key app="EN" db-id="5wd52x90lterdlefr95xtvpjftes5w9fpzwx" timestamp="1697052694"&gt;24&lt;/key&gt;&lt;/foreign-keys&gt;&lt;ref-type name="Journal Article"&gt;17&lt;/ref-type&gt;&lt;contributors&gt;&lt;authors&gt;&lt;author&gt;Crook, Joanna D&lt;/author&gt;&lt;author&gt;Manookin, Michael B&lt;/author&gt;&lt;author&gt;Packer, Orin S&lt;/author&gt;&lt;author&gt;Dacey, Dennis M&lt;/author&gt;&lt;/authors&gt;&lt;/contributors&gt;&lt;titles&gt;&lt;title&gt;Horizontal cell feedback without cone type-selective inhibition mediates “red–green” color opponency in midget ganglion cells of the primate retina&lt;/title&gt;&lt;secondary-title&gt;Journal of Neuroscience&lt;/secondary-title&gt;&lt;/titles&gt;&lt;periodical&gt;&lt;full-title&gt;Journal of Neuroscience&lt;/full-title&gt;&lt;/periodical&gt;&lt;pages&gt;1762-1772&lt;/pages&gt;&lt;volume&gt;31&lt;/volume&gt;&lt;number&gt;5&lt;/number&gt;&lt;dates&gt;&lt;year&gt;2011&lt;/year&gt;&lt;/dates&gt;&lt;isbn&gt;0270-6474&lt;/isbn&gt;&lt;urls&gt;&lt;/urls&gt;&lt;/record&gt;&lt;/Cite&gt;&lt;Cite&gt;&lt;Author&gt;Dacey&lt;/Author&gt;&lt;Year&gt;2007&lt;/Year&gt;&lt;RecNum&gt;25&lt;/RecNum&gt;&lt;record&gt;&lt;rec-number&gt;25&lt;/rec-number&gt;&lt;foreign-keys&gt;&lt;key app="EN" db-id="5wd52x90lterdlefr95xtvpjftes5w9fpzwx" timestamp="1697053484"&gt;25&lt;/key&gt;&lt;/foreign-keys&gt;&lt;ref-type name="Conference Proceedings"&gt;10&lt;/ref-type&gt;&lt;contributors&gt;&lt;authors&gt;&lt;author&gt;Dacey, Dennis M&lt;/author&gt;&lt;/authors&gt;&lt;/contributors&gt;&lt;titles&gt;&lt;title&gt;Physiology, morphology and spatial densities of identified ganglion cell types in primate retina&lt;/title&gt;&lt;secondary-title&gt;Ciba Foundation Symposium 184‐Higher‐Order Processing in the Visual System: Higher‐Order Processing in the Visual System: Ciba Foundation Symposium 184&lt;/secondary-title&gt;&lt;/titles&gt;&lt;pages&gt;12-34&lt;/pages&gt;&lt;dates&gt;&lt;year&gt;2007&lt;/year&gt;&lt;/dates&gt;&lt;publisher&gt;Wiley Online Library&lt;/publisher&gt;&lt;urls&gt;&lt;/urls&gt;&lt;/record&gt;&lt;/Cite&gt;&lt;/EndNote&gt;</w:instrText>
      </w:r>
      <w:r w:rsidR="00B844E1">
        <w:rPr>
          <w:rFonts w:ascii="Times New Roman" w:hAnsi="Times New Roman" w:cs="Times New Roman"/>
          <w:sz w:val="24"/>
          <w:szCs w:val="24"/>
        </w:rPr>
        <w:fldChar w:fldCharType="separate"/>
      </w:r>
      <w:r w:rsidR="000716D5" w:rsidRPr="000716D5">
        <w:rPr>
          <w:rFonts w:ascii="Times New Roman" w:hAnsi="Times New Roman" w:cs="Times New Roman"/>
          <w:noProof/>
          <w:sz w:val="24"/>
          <w:szCs w:val="24"/>
          <w:vertAlign w:val="superscript"/>
        </w:rPr>
        <w:t>6, 7</w:t>
      </w:r>
      <w:r w:rsidR="00B844E1">
        <w:rPr>
          <w:rFonts w:ascii="Times New Roman" w:hAnsi="Times New Roman" w:cs="Times New Roman"/>
          <w:sz w:val="24"/>
          <w:szCs w:val="24"/>
        </w:rPr>
        <w:fldChar w:fldCharType="end"/>
      </w:r>
      <w:r w:rsidR="00AC00B1">
        <w:rPr>
          <w:rFonts w:ascii="Times New Roman" w:hAnsi="Times New Roman" w:cs="Times New Roman"/>
          <w:sz w:val="24"/>
          <w:szCs w:val="24"/>
        </w:rPr>
        <w:t xml:space="preserve">. </w:t>
      </w:r>
      <w:commentRangeStart w:id="112"/>
      <w:commentRangeStart w:id="113"/>
      <w:r w:rsidR="00AC00B1">
        <w:rPr>
          <w:rFonts w:ascii="Times New Roman" w:hAnsi="Times New Roman" w:cs="Times New Roman"/>
          <w:sz w:val="24"/>
          <w:szCs w:val="24"/>
        </w:rPr>
        <w:t xml:space="preserve">In the </w:t>
      </w:r>
      <w:r w:rsidR="00CD1ED5">
        <w:rPr>
          <w:rFonts w:ascii="Times New Roman" w:hAnsi="Times New Roman" w:cs="Times New Roman"/>
          <w:sz w:val="24"/>
          <w:szCs w:val="24"/>
        </w:rPr>
        <w:t>periphery</w:t>
      </w:r>
      <w:r w:rsidR="00AC00B1">
        <w:rPr>
          <w:rFonts w:ascii="Times New Roman" w:hAnsi="Times New Roman" w:cs="Times New Roman"/>
          <w:sz w:val="24"/>
          <w:szCs w:val="24"/>
        </w:rPr>
        <w:t>, these midget cells are not red-green opponent but instead</w:t>
      </w:r>
      <w:r w:rsidR="00FF46F2">
        <w:rPr>
          <w:rFonts w:ascii="Times New Roman" w:hAnsi="Times New Roman" w:cs="Times New Roman"/>
          <w:sz w:val="24"/>
          <w:szCs w:val="24"/>
        </w:rPr>
        <w:t xml:space="preserve"> sum L and M cones inputs</w:t>
      </w:r>
      <w:r w:rsidR="00153037">
        <w:rPr>
          <w:rFonts w:ascii="Times New Roman" w:hAnsi="Times New Roman" w:cs="Times New Roman"/>
          <w:sz w:val="24"/>
          <w:szCs w:val="24"/>
        </w:rPr>
        <w:fldChar w:fldCharType="begin"/>
      </w:r>
      <w:r w:rsidR="00153037">
        <w:rPr>
          <w:rFonts w:ascii="Times New Roman" w:hAnsi="Times New Roman" w:cs="Times New Roman"/>
          <w:sz w:val="24"/>
          <w:szCs w:val="24"/>
        </w:rPr>
        <w:instrText xml:space="preserve"> ADDIN EN.CITE &lt;EndNote&gt;&lt;Cite&gt;&lt;Author&gt;Dacey&lt;/Author&gt;&lt;Year&gt;2007&lt;/Year&gt;&lt;RecNum&gt;25&lt;/RecNum&gt;&lt;DisplayText&gt;&lt;style face="superscript"&gt;7, 16&lt;/style&gt;&lt;/DisplayText&gt;&lt;record&gt;&lt;rec-number&gt;25&lt;/rec-number&gt;&lt;foreign-keys&gt;&lt;key app="EN" db-id="5wd52x90lterdlefr95xtvpjftes5w9fpzwx" timestamp="1697053484"&gt;25&lt;/key&gt;&lt;/foreign-keys&gt;&lt;ref-type name="Conference Proceedings"&gt;10&lt;/ref-type&gt;&lt;contributors&gt;&lt;authors&gt;&lt;author&gt;Dacey, Dennis M&lt;/author&gt;&lt;/authors&gt;&lt;/contributors&gt;&lt;titles&gt;&lt;title&gt;Physiology, morphology and spatial densities of identified ganglion cell types in primate retina&lt;/title&gt;&lt;secondary-title&gt;Ciba Foundation Symposium 184‐Higher‐Order Processing in the Visual System: Higher‐Order Processing in the Visual System: Ciba Foundation Symposium 184&lt;/secondary-title&gt;&lt;/titles&gt;&lt;pages&gt;12-34&lt;/pages&gt;&lt;dates&gt;&lt;year&gt;2007&lt;/year&gt;&lt;/dates&gt;&lt;publisher&gt;Wiley Online Library&lt;/publisher&gt;&lt;urls&gt;&lt;/urls&gt;&lt;/record&gt;&lt;/Cite&gt;&lt;Cite&gt;&lt;Author&gt;Martin&lt;/Author&gt;&lt;Year&gt;2001&lt;/Year&gt;&lt;RecNum&gt;42&lt;/RecNum&gt;&lt;record&gt;&lt;rec-number&gt;42&lt;/rec-number&gt;&lt;foreign-keys&gt;&lt;key app="EN" db-id="5wd52x90lterdlefr95xtvpjftes5w9fpzwx" timestamp="1697246160"&gt;42&lt;/key&gt;&lt;/foreign-keys&gt;&lt;ref-type name="Journal Article"&gt;17&lt;/ref-type&gt;&lt;contributors&gt;&lt;authors&gt;&lt;author&gt;Martin, Paul R&lt;/author&gt;&lt;author&gt;Lee, Barry B&lt;/author&gt;&lt;author&gt;White, Andrew JR&lt;/author&gt;&lt;author&gt;Solomon, Samuel G&lt;/author&gt;&lt;author&gt;Rüttiger, Lukas&lt;/author&gt;&lt;/authors&gt;&lt;/contributors&gt;&lt;titles&gt;&lt;title&gt;Chromatic sensitivity of ganglion cells in the peripheral primate retina&lt;/title&gt;&lt;secondary-title&gt;Nature&lt;/secondary-title&gt;&lt;/titles&gt;&lt;periodical&gt;&lt;full-title&gt;Nature&lt;/full-title&gt;&lt;/periodical&gt;&lt;pages&gt;933-936&lt;/pages&gt;&lt;volume&gt;410&lt;/volume&gt;&lt;number&gt;6831&lt;/number&gt;&lt;dates&gt;&lt;year&gt;2001&lt;/year&gt;&lt;/dates&gt;&lt;isbn&gt;0028-0836&lt;/isbn&gt;&lt;urls&gt;&lt;/urls&gt;&lt;/record&gt;&lt;/Cite&gt;&lt;/EndNote&gt;</w:instrText>
      </w:r>
      <w:r w:rsidR="00153037">
        <w:rPr>
          <w:rFonts w:ascii="Times New Roman" w:hAnsi="Times New Roman" w:cs="Times New Roman"/>
          <w:sz w:val="24"/>
          <w:szCs w:val="24"/>
        </w:rPr>
        <w:fldChar w:fldCharType="separate"/>
      </w:r>
      <w:r w:rsidR="00153037" w:rsidRPr="00153037">
        <w:rPr>
          <w:rFonts w:ascii="Times New Roman" w:hAnsi="Times New Roman" w:cs="Times New Roman"/>
          <w:noProof/>
          <w:sz w:val="24"/>
          <w:szCs w:val="24"/>
          <w:vertAlign w:val="superscript"/>
        </w:rPr>
        <w:t>7, 16</w:t>
      </w:r>
      <w:r w:rsidR="00153037">
        <w:rPr>
          <w:rFonts w:ascii="Times New Roman" w:hAnsi="Times New Roman" w:cs="Times New Roman"/>
          <w:sz w:val="24"/>
          <w:szCs w:val="24"/>
        </w:rPr>
        <w:fldChar w:fldCharType="end"/>
      </w:r>
      <w:r w:rsidR="00AC00B1">
        <w:rPr>
          <w:rFonts w:ascii="Times New Roman" w:hAnsi="Times New Roman" w:cs="Times New Roman"/>
          <w:sz w:val="24"/>
          <w:szCs w:val="24"/>
        </w:rPr>
        <w:t xml:space="preserve">. </w:t>
      </w:r>
      <w:r w:rsidR="00FD7B12">
        <w:rPr>
          <w:rFonts w:ascii="Times New Roman" w:hAnsi="Times New Roman" w:cs="Times New Roman"/>
          <w:sz w:val="24"/>
          <w:szCs w:val="24"/>
        </w:rPr>
        <w:t xml:space="preserve">Why midget cells use different coding strategies for the fovea and for the periphery is still unclear. We hypothesize those different strategies have to do with the ratio between RGCs and cones in the fovea versus the periphery. While the periphery has more cones than RGCs, the opposite is true for the </w:t>
      </w:r>
      <w:r w:rsidR="009A0585">
        <w:rPr>
          <w:rFonts w:ascii="Times New Roman" w:hAnsi="Times New Roman" w:cs="Times New Roman"/>
          <w:sz w:val="24"/>
          <w:szCs w:val="24"/>
        </w:rPr>
        <w:t xml:space="preserve">primate </w:t>
      </w:r>
      <w:r w:rsidR="00FD7B12">
        <w:rPr>
          <w:rFonts w:ascii="Times New Roman" w:hAnsi="Times New Roman" w:cs="Times New Roman"/>
          <w:sz w:val="24"/>
          <w:szCs w:val="24"/>
        </w:rPr>
        <w:t>fovea, with approximately 3 RGCs for every cone</w:t>
      </w:r>
      <w:r w:rsidR="003A34D4">
        <w:rPr>
          <w:rFonts w:ascii="Times New Roman" w:hAnsi="Times New Roman" w:cs="Times New Roman"/>
          <w:sz w:val="24"/>
          <w:szCs w:val="24"/>
        </w:rPr>
        <w:fldChar w:fldCharType="begin"/>
      </w:r>
      <w:r w:rsidR="00123886">
        <w:rPr>
          <w:rFonts w:ascii="Times New Roman" w:hAnsi="Times New Roman" w:cs="Times New Roman"/>
          <w:sz w:val="24"/>
          <w:szCs w:val="24"/>
        </w:rPr>
        <w:instrText xml:space="preserve"> ADDIN EN.CITE &lt;EndNote&gt;&lt;Cite&gt;&lt;Author&gt;Wässle&lt;/Author&gt;&lt;Year&gt;1990&lt;/Year&gt;&lt;RecNum&gt;29&lt;/RecNum&gt;&lt;DisplayText&gt;&lt;style face="superscript"&gt;26&lt;/style&gt;&lt;/DisplayText&gt;&lt;record&gt;&lt;rec-number&gt;29&lt;/rec-number&gt;&lt;foreign-keys&gt;&lt;key app="EN" db-id="5wd52x90lterdlefr95xtvpjftes5w9fpzwx" timestamp="1697055437"&gt;29&lt;/key&gt;&lt;/foreign-keys&gt;&lt;ref-type name="Journal Article"&gt;17&lt;/ref-type&gt;&lt;contributors&gt;&lt;authors&gt;&lt;author&gt;Wässle, Heinz&lt;/author&gt;&lt;author&gt;Grünert, Ulrike&lt;/author&gt;&lt;author&gt;Röhrenbeck, Jürgen&lt;/author&gt;&lt;author&gt;Boycott, Brian B&lt;/author&gt;&lt;/authors&gt;&lt;/contributors&gt;&lt;titles&gt;&lt;title&gt;Retinal ganglion cell density and cortical magnification factor in the primate&lt;/title&gt;&lt;secondary-title&gt;Vision research&lt;/secondary-title&gt;&lt;/titles&gt;&lt;periodical&gt;&lt;full-title&gt;Vision research&lt;/full-title&gt;&lt;/periodical&gt;&lt;pages&gt;1897-1911&lt;/pages&gt;&lt;volume&gt;30&lt;/volume&gt;&lt;number&gt;11&lt;/number&gt;&lt;dates&gt;&lt;year&gt;1990&lt;/year&gt;&lt;/dates&gt;&lt;isbn&gt;0042-6989&lt;/isbn&gt;&lt;urls&gt;&lt;/urls&gt;&lt;/record&gt;&lt;/Cite&gt;&lt;/EndNote&gt;</w:instrText>
      </w:r>
      <w:r w:rsidR="003A34D4">
        <w:rPr>
          <w:rFonts w:ascii="Times New Roman" w:hAnsi="Times New Roman" w:cs="Times New Roman"/>
          <w:sz w:val="24"/>
          <w:szCs w:val="24"/>
        </w:rPr>
        <w:fldChar w:fldCharType="separate"/>
      </w:r>
      <w:r w:rsidR="00123886" w:rsidRPr="00123886">
        <w:rPr>
          <w:rFonts w:ascii="Times New Roman" w:hAnsi="Times New Roman" w:cs="Times New Roman"/>
          <w:noProof/>
          <w:sz w:val="24"/>
          <w:szCs w:val="24"/>
          <w:vertAlign w:val="superscript"/>
        </w:rPr>
        <w:t>26</w:t>
      </w:r>
      <w:r w:rsidR="003A34D4">
        <w:rPr>
          <w:rFonts w:ascii="Times New Roman" w:hAnsi="Times New Roman" w:cs="Times New Roman"/>
          <w:sz w:val="24"/>
          <w:szCs w:val="24"/>
        </w:rPr>
        <w:fldChar w:fldCharType="end"/>
      </w:r>
      <w:r w:rsidR="00FD7B12">
        <w:rPr>
          <w:rFonts w:ascii="Times New Roman" w:hAnsi="Times New Roman" w:cs="Times New Roman"/>
          <w:sz w:val="24"/>
          <w:szCs w:val="24"/>
        </w:rPr>
        <w:t>.</w:t>
      </w:r>
      <w:r w:rsidR="00AC00B1">
        <w:rPr>
          <w:rFonts w:ascii="Times New Roman" w:hAnsi="Times New Roman" w:cs="Times New Roman"/>
          <w:sz w:val="24"/>
          <w:szCs w:val="24"/>
        </w:rPr>
        <w:t xml:space="preserve"> Here</w:t>
      </w:r>
      <w:r w:rsidR="00FF46F2">
        <w:rPr>
          <w:rFonts w:ascii="Times New Roman" w:hAnsi="Times New Roman" w:cs="Times New Roman"/>
          <w:sz w:val="24"/>
          <w:szCs w:val="24"/>
        </w:rPr>
        <w:t xml:space="preserve"> we will </w:t>
      </w:r>
      <w:r w:rsidR="00FD7B12">
        <w:rPr>
          <w:rFonts w:ascii="Times New Roman" w:hAnsi="Times New Roman" w:cs="Times New Roman"/>
          <w:sz w:val="24"/>
          <w:szCs w:val="24"/>
        </w:rPr>
        <w:t xml:space="preserve">test that hypothesis </w:t>
      </w:r>
      <w:r w:rsidR="00FF46F2">
        <w:rPr>
          <w:rFonts w:ascii="Times New Roman" w:hAnsi="Times New Roman" w:cs="Times New Roman"/>
          <w:sz w:val="24"/>
          <w:szCs w:val="24"/>
        </w:rPr>
        <w:t>by building an efficient coding model f</w:t>
      </w:r>
      <w:r w:rsidR="00014805">
        <w:rPr>
          <w:rFonts w:ascii="Times New Roman" w:hAnsi="Times New Roman" w:cs="Times New Roman"/>
          <w:sz w:val="24"/>
          <w:szCs w:val="24"/>
        </w:rPr>
        <w:t>or</w:t>
      </w:r>
      <w:r w:rsidR="00FF46F2">
        <w:rPr>
          <w:rFonts w:ascii="Times New Roman" w:hAnsi="Times New Roman" w:cs="Times New Roman"/>
          <w:sz w:val="24"/>
          <w:szCs w:val="24"/>
        </w:rPr>
        <w:t xml:space="preserve"> chromatic natural images. </w:t>
      </w:r>
      <w:r w:rsidR="00014805">
        <w:rPr>
          <w:rFonts w:ascii="Times New Roman" w:hAnsi="Times New Roman" w:cs="Times New Roman"/>
          <w:sz w:val="24"/>
          <w:szCs w:val="24"/>
        </w:rPr>
        <w:t>The inputs to this model will be th</w:t>
      </w:r>
      <w:r w:rsidR="007359E6">
        <w:rPr>
          <w:rFonts w:ascii="Times New Roman" w:hAnsi="Times New Roman" w:cs="Times New Roman"/>
          <w:sz w:val="24"/>
          <w:szCs w:val="24"/>
        </w:rPr>
        <w:t xml:space="preserve">e LMS cone responses to a series of natural images. We will then filter these responses through three different spatial filters (one for each cone), </w:t>
      </w:r>
      <w:ins w:id="114" w:author=". David ." w:date="2023-10-10T21:09:00Z">
        <w:r w:rsidR="007B2C70">
          <w:rPr>
            <w:rFonts w:ascii="Times New Roman" w:hAnsi="Times New Roman" w:cs="Times New Roman"/>
            <w:sz w:val="24"/>
            <w:szCs w:val="24"/>
          </w:rPr>
          <w:t xml:space="preserve">which are summed and then </w:t>
        </w:r>
      </w:ins>
      <w:r w:rsidR="007359E6">
        <w:rPr>
          <w:rFonts w:ascii="Times New Roman" w:hAnsi="Times New Roman" w:cs="Times New Roman"/>
          <w:sz w:val="24"/>
          <w:szCs w:val="24"/>
        </w:rPr>
        <w:t>followed with an output non-linearity. The weights of the filter will be fit to optimize the mutual information between the cone inputs and the RGC outputs. Consistent with efficient coding principles, there will be a constraint on the total firing rate across all neurons</w:t>
      </w:r>
      <w:r w:rsidR="00B844E1">
        <w:rPr>
          <w:rFonts w:ascii="Times New Roman" w:hAnsi="Times New Roman" w:cs="Times New Roman"/>
          <w:sz w:val="24"/>
          <w:szCs w:val="24"/>
        </w:rPr>
        <w:fldChar w:fldCharType="begin">
          <w:fldData xml:space="preserve">PEVuZE5vdGU+PENpdGU+PEF1dGhvcj5BdGljazwvQXV0aG9yPjxZZWFyPjE5OTA8L1llYXI+PFJl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</w:fldData>
        </w:fldChar>
      </w:r>
      <w:r w:rsidR="0084438B">
        <w:rPr>
          <w:rFonts w:ascii="Times New Roman" w:hAnsi="Times New Roman" w:cs="Times New Roman"/>
          <w:sz w:val="24"/>
          <w:szCs w:val="24"/>
        </w:rPr>
        <w:instrText xml:space="preserve"> ADDIN EN.CITE </w:instrText>
      </w:r>
      <w:r w:rsidR="0084438B">
        <w:rPr>
          <w:rFonts w:ascii="Times New Roman" w:hAnsi="Times New Roman" w:cs="Times New Roman"/>
          <w:sz w:val="24"/>
          <w:szCs w:val="24"/>
        </w:rPr>
        <w:fldChar w:fldCharType="begin">
          <w:fldData xml:space="preserve">PEVuZE5vdGU+PENpdGU+PEF1dGhvcj5BdGljazwvQXV0aG9yPjxZZWFyPjE5OTA8L1llYXI+PFJl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</w:fldData>
        </w:fldChar>
      </w:r>
      <w:r w:rsidR="0084438B">
        <w:rPr>
          <w:rFonts w:ascii="Times New Roman" w:hAnsi="Times New Roman" w:cs="Times New Roman"/>
          <w:sz w:val="24"/>
          <w:szCs w:val="24"/>
        </w:rPr>
        <w:instrText xml:space="preserve"> ADDIN EN.CITE.DATA </w:instrText>
      </w:r>
      <w:r w:rsidR="0084438B">
        <w:rPr>
          <w:rFonts w:ascii="Times New Roman" w:hAnsi="Times New Roman" w:cs="Times New Roman"/>
          <w:sz w:val="24"/>
          <w:szCs w:val="24"/>
        </w:rPr>
      </w:r>
      <w:r w:rsidR="0084438B">
        <w:rPr>
          <w:rFonts w:ascii="Times New Roman" w:hAnsi="Times New Roman" w:cs="Times New Roman"/>
          <w:sz w:val="24"/>
          <w:szCs w:val="24"/>
        </w:rPr>
        <w:fldChar w:fldCharType="end"/>
      </w:r>
      <w:r w:rsidR="00B844E1">
        <w:rPr>
          <w:rFonts w:ascii="Times New Roman" w:hAnsi="Times New Roman" w:cs="Times New Roman"/>
          <w:sz w:val="24"/>
          <w:szCs w:val="24"/>
        </w:rPr>
        <w:fldChar w:fldCharType="separate"/>
      </w:r>
      <w:r w:rsidR="0084438B" w:rsidRPr="0084438B">
        <w:rPr>
          <w:rFonts w:ascii="Times New Roman" w:hAnsi="Times New Roman" w:cs="Times New Roman"/>
          <w:noProof/>
          <w:sz w:val="24"/>
          <w:szCs w:val="24"/>
          <w:vertAlign w:val="superscript"/>
        </w:rPr>
        <w:t>2, 10, 11, 13</w:t>
      </w:r>
      <w:r w:rsidR="00B844E1">
        <w:rPr>
          <w:rFonts w:ascii="Times New Roman" w:hAnsi="Times New Roman" w:cs="Times New Roman"/>
          <w:sz w:val="24"/>
          <w:szCs w:val="24"/>
        </w:rPr>
        <w:fldChar w:fldCharType="end"/>
      </w:r>
      <w:r w:rsidR="007359E6">
        <w:rPr>
          <w:rFonts w:ascii="Times New Roman" w:hAnsi="Times New Roman" w:cs="Times New Roman"/>
          <w:sz w:val="24"/>
          <w:szCs w:val="24"/>
        </w:rPr>
        <w:t xml:space="preserve">. To model the center versus the periphery, we will change the number of outputs RGCs relative to the number of input cones. Preliminary results suggest that </w:t>
      </w:r>
      <w:r w:rsidR="008703FF">
        <w:rPr>
          <w:rFonts w:ascii="Times New Roman" w:hAnsi="Times New Roman" w:cs="Times New Roman"/>
          <w:sz w:val="24"/>
          <w:szCs w:val="24"/>
        </w:rPr>
        <w:t xml:space="preserve">if we keep the RGCs-cone ratio to 1:1, efficient coding predicts that L and M inputs should be summed. We will next </w:t>
      </w:r>
      <w:ins w:id="115" w:author=". David ." w:date="2023-10-10T21:10:00Z">
        <w:r w:rsidR="007B2C70">
          <w:rPr>
            <w:rFonts w:ascii="Times New Roman" w:hAnsi="Times New Roman" w:cs="Times New Roman"/>
            <w:sz w:val="24"/>
            <w:szCs w:val="24"/>
          </w:rPr>
          <w:t>test</w:t>
        </w:r>
      </w:ins>
      <w:del w:id="116" w:author=". David ." w:date="2023-10-10T21:10:00Z">
        <w:r w:rsidR="008703FF" w:rsidDel="007B2C70">
          <w:rPr>
            <w:rFonts w:ascii="Times New Roman" w:hAnsi="Times New Roman" w:cs="Times New Roman"/>
            <w:sz w:val="24"/>
            <w:szCs w:val="24"/>
          </w:rPr>
          <w:delText>see</w:delText>
        </w:r>
      </w:del>
      <w:r w:rsidR="008703FF">
        <w:rPr>
          <w:rFonts w:ascii="Times New Roman" w:hAnsi="Times New Roman" w:cs="Times New Roman"/>
          <w:sz w:val="24"/>
          <w:szCs w:val="24"/>
        </w:rPr>
        <w:t xml:space="preserve"> if we can replicate chromatic receptive fields in the fovea by building efficient coding models with a 3:1 RGCs-cones ratio. </w:t>
      </w:r>
      <w:r w:rsidR="007F2921">
        <w:rPr>
          <w:rFonts w:ascii="Times New Roman" w:hAnsi="Times New Roman" w:cs="Times New Roman"/>
          <w:sz w:val="24"/>
          <w:szCs w:val="24"/>
        </w:rPr>
        <w:t xml:space="preserve">We will also test whether we can replicate receptive fields </w:t>
      </w:r>
      <w:ins w:id="117" w:author=". David ." w:date="2023-10-10T21:11:00Z">
        <w:r w:rsidR="00C058B2">
          <w:rPr>
            <w:rFonts w:ascii="Times New Roman" w:hAnsi="Times New Roman" w:cs="Times New Roman"/>
            <w:sz w:val="24"/>
            <w:szCs w:val="24"/>
          </w:rPr>
          <w:t>of</w:t>
        </w:r>
      </w:ins>
      <w:del w:id="118" w:author=". David ." w:date="2023-10-10T21:11:00Z">
        <w:r w:rsidR="007F2921" w:rsidDel="00C058B2">
          <w:rPr>
            <w:rFonts w:ascii="Times New Roman" w:hAnsi="Times New Roman" w:cs="Times New Roman"/>
            <w:sz w:val="24"/>
            <w:szCs w:val="24"/>
          </w:rPr>
          <w:delText>from</w:delText>
        </w:r>
      </w:del>
      <w:r w:rsidR="007F2921">
        <w:rPr>
          <w:rFonts w:ascii="Times New Roman" w:hAnsi="Times New Roman" w:cs="Times New Roman"/>
          <w:sz w:val="24"/>
          <w:szCs w:val="24"/>
        </w:rPr>
        <w:t xml:space="preserve"> RGC types other than midget cells, such as parasol and bistratified cells. </w:t>
      </w:r>
      <w:r w:rsidR="008703FF" w:rsidRPr="00071D97">
        <w:rPr>
          <w:rFonts w:ascii="Times New Roman" w:hAnsi="Times New Roman" w:cs="Times New Roman"/>
          <w:sz w:val="24"/>
          <w:szCs w:val="24"/>
        </w:rPr>
        <w:t xml:space="preserve">Completion of this aim will allow us to </w:t>
      </w:r>
      <w:ins w:id="119" w:author=". David ." w:date="2023-10-10T21:10:00Z">
        <w:r w:rsidR="007B2C70">
          <w:rPr>
            <w:rFonts w:ascii="Times New Roman" w:hAnsi="Times New Roman" w:cs="Times New Roman"/>
            <w:sz w:val="24"/>
            <w:szCs w:val="24"/>
          </w:rPr>
          <w:t>assess</w:t>
        </w:r>
      </w:ins>
      <w:del w:id="120" w:author=". David ." w:date="2023-10-10T21:10:00Z">
        <w:r w:rsidR="008703FF" w:rsidDel="007B2C70">
          <w:rPr>
            <w:rFonts w:ascii="Times New Roman" w:hAnsi="Times New Roman" w:cs="Times New Roman"/>
            <w:sz w:val="24"/>
            <w:szCs w:val="24"/>
          </w:rPr>
          <w:delText>test</w:delText>
        </w:r>
      </w:del>
      <w:r w:rsidR="008703FF">
        <w:rPr>
          <w:rFonts w:ascii="Times New Roman" w:hAnsi="Times New Roman" w:cs="Times New Roman"/>
          <w:sz w:val="24"/>
          <w:szCs w:val="24"/>
        </w:rPr>
        <w:t xml:space="preserve"> whether efficient coding can accurately explain how the retina encodes chromatic information.</w:t>
      </w:r>
      <w:commentRangeEnd w:id="112"/>
      <w:r w:rsidR="00E50C12">
        <w:rPr>
          <w:rStyle w:val="CommentReference"/>
        </w:rPr>
        <w:commentReference w:id="112"/>
      </w:r>
      <w:commentRangeEnd w:id="113"/>
      <w:r w:rsidR="00A87919">
        <w:rPr>
          <w:rStyle w:val="CommentReference"/>
        </w:rPr>
        <w:commentReference w:id="113"/>
      </w:r>
    </w:p>
    <w:p w14:paraId="366AA12F" w14:textId="77777777" w:rsidR="00014805" w:rsidRDefault="00014805" w:rsidP="00F061E7">
      <w:pPr>
        <w:spacing w:after="0" w:line="240" w:lineRule="auto"/>
        <w:jc w:val="both"/>
        <w:rPr>
          <w:rFonts w:ascii="Times New Roman" w:hAnsi="Times New Roman" w:cs="Times New Roman"/>
          <w:sz w:val="24"/>
          <w:szCs w:val="24"/>
        </w:rPr>
      </w:pPr>
    </w:p>
    <w:p w14:paraId="0B797752" w14:textId="69506E29" w:rsidR="005E2EC5" w:rsidRDefault="00071D97" w:rsidP="00F061E7">
      <w:pPr>
        <w:spacing w:after="0" w:line="240" w:lineRule="auto"/>
        <w:jc w:val="both"/>
        <w:rPr>
          <w:rFonts w:ascii="Times New Roman" w:hAnsi="Times New Roman" w:cs="Times New Roman"/>
          <w:sz w:val="24"/>
          <w:szCs w:val="24"/>
        </w:rPr>
      </w:pPr>
      <w:r w:rsidRPr="00071D97">
        <w:rPr>
          <w:rFonts w:ascii="Times New Roman" w:hAnsi="Times New Roman" w:cs="Times New Roman"/>
          <w:b/>
          <w:bCs/>
          <w:sz w:val="24"/>
          <w:szCs w:val="24"/>
        </w:rPr>
        <w:t xml:space="preserve">Aim 2: </w:t>
      </w:r>
      <w:r w:rsidR="00E50C12">
        <w:rPr>
          <w:rFonts w:ascii="Times New Roman" w:hAnsi="Times New Roman" w:cs="Times New Roman"/>
          <w:sz w:val="24"/>
          <w:szCs w:val="24"/>
        </w:rPr>
        <w:t>Expand</w:t>
      </w:r>
      <w:r w:rsidR="005D4A51">
        <w:rPr>
          <w:rFonts w:ascii="Times New Roman" w:hAnsi="Times New Roman" w:cs="Times New Roman"/>
          <w:sz w:val="24"/>
          <w:szCs w:val="24"/>
        </w:rPr>
        <w:t xml:space="preserve"> efficient coding models </w:t>
      </w:r>
      <w:r w:rsidR="00E50C12">
        <w:rPr>
          <w:rFonts w:ascii="Times New Roman" w:hAnsi="Times New Roman" w:cs="Times New Roman"/>
          <w:sz w:val="24"/>
          <w:szCs w:val="24"/>
        </w:rPr>
        <w:t>to</w:t>
      </w:r>
      <w:r w:rsidR="005D4A51">
        <w:rPr>
          <w:rFonts w:ascii="Times New Roman" w:hAnsi="Times New Roman" w:cs="Times New Roman"/>
          <w:sz w:val="24"/>
          <w:szCs w:val="24"/>
        </w:rPr>
        <w:t xml:space="preserve"> explain why some RGCs are motion-selective</w:t>
      </w:r>
    </w:p>
    <w:p w14:paraId="615D3400" w14:textId="52F81A36" w:rsidR="000160C9" w:rsidRDefault="002F46EC" w:rsidP="00B21CA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Visual scenes are typically in m</w:t>
      </w:r>
      <w:r w:rsidR="00A5745E">
        <w:rPr>
          <w:rFonts w:ascii="Times New Roman" w:hAnsi="Times New Roman" w:cs="Times New Roman"/>
          <w:sz w:val="24"/>
          <w:szCs w:val="24"/>
        </w:rPr>
        <w:t>otion</w:t>
      </w:r>
      <w:r>
        <w:rPr>
          <w:rFonts w:ascii="Times New Roman" w:hAnsi="Times New Roman" w:cs="Times New Roman"/>
          <w:sz w:val="24"/>
          <w:szCs w:val="24"/>
        </w:rPr>
        <w:t>, either because of objects moving or optic flow from our own movements.</w:t>
      </w:r>
      <w:r w:rsidR="00F843DF">
        <w:rPr>
          <w:rFonts w:ascii="Times New Roman" w:hAnsi="Times New Roman" w:cs="Times New Roman"/>
          <w:sz w:val="24"/>
          <w:szCs w:val="24"/>
        </w:rPr>
        <w:t xml:space="preserve"> </w:t>
      </w:r>
      <w:ins w:id="121" w:author=". David ." w:date="2023-10-10T21:19:00Z">
        <w:r w:rsidR="002B158A">
          <w:rPr>
            <w:rFonts w:ascii="Times New Roman" w:hAnsi="Times New Roman" w:cs="Times New Roman"/>
            <w:sz w:val="24"/>
            <w:szCs w:val="24"/>
          </w:rPr>
          <w:t>Th</w:t>
        </w:r>
      </w:ins>
      <w:ins w:id="122" w:author=". David ." w:date="2023-10-10T21:20:00Z">
        <w:r w:rsidR="002B158A">
          <w:rPr>
            <w:rFonts w:ascii="Times New Roman" w:hAnsi="Times New Roman" w:cs="Times New Roman"/>
            <w:sz w:val="24"/>
            <w:szCs w:val="24"/>
          </w:rPr>
          <w:t xml:space="preserve">e primary visual cortex has historically been thought to be </w:t>
        </w:r>
      </w:ins>
      <w:ins w:id="123" w:author=". David ." w:date="2023-10-10T21:22:00Z">
        <w:r w:rsidR="002B158A">
          <w:rPr>
            <w:rFonts w:ascii="Times New Roman" w:hAnsi="Times New Roman" w:cs="Times New Roman"/>
            <w:sz w:val="24"/>
            <w:szCs w:val="24"/>
          </w:rPr>
          <w:t>where direction selectivity begins</w:t>
        </w:r>
      </w:ins>
      <w:ins w:id="124" w:author=". David ." w:date="2023-10-10T21:20:00Z">
        <w:r w:rsidR="002B158A">
          <w:rPr>
            <w:rFonts w:ascii="Times New Roman" w:hAnsi="Times New Roman" w:cs="Times New Roman"/>
            <w:sz w:val="24"/>
            <w:szCs w:val="24"/>
          </w:rPr>
          <w:t xml:space="preserve">, with some neurons </w:t>
        </w:r>
      </w:ins>
      <w:ins w:id="125" w:author=". David ." w:date="2023-10-10T21:21:00Z">
        <w:r w:rsidR="002B158A">
          <w:rPr>
            <w:rFonts w:ascii="Times New Roman" w:hAnsi="Times New Roman" w:cs="Times New Roman"/>
            <w:sz w:val="24"/>
            <w:szCs w:val="24"/>
          </w:rPr>
          <w:t>having stronger responses to one direction of motion (e.g. left to right) compared to its polar opposite (e.g. right to left)</w:t>
        </w:r>
      </w:ins>
      <w:r w:rsidR="00123886">
        <w:rPr>
          <w:rFonts w:ascii="Times New Roman" w:hAnsi="Times New Roman" w:cs="Times New Roman"/>
          <w:sz w:val="24"/>
          <w:szCs w:val="24"/>
        </w:rPr>
        <w:fldChar w:fldCharType="begin"/>
      </w:r>
      <w:r w:rsidR="00123886">
        <w:rPr>
          <w:rFonts w:ascii="Times New Roman" w:hAnsi="Times New Roman" w:cs="Times New Roman"/>
          <w:sz w:val="24"/>
          <w:szCs w:val="24"/>
        </w:rPr>
        <w:instrText xml:space="preserve"> ADDIN EN.CITE &lt;EndNote&gt;&lt;Cite&gt;&lt;Author&gt;Snowden&lt;/Author&gt;&lt;Year&gt;1991&lt;/Year&gt;&lt;RecNum&gt;28&lt;/RecNum&gt;&lt;DisplayText&gt;&lt;style face="superscript"&gt;22, 23&lt;/style&gt;&lt;/DisplayText&gt;&lt;record&gt;&lt;rec-number&gt;28&lt;/rec-number&gt;&lt;foreign-keys&gt;&lt;key app="EN" db-id="5wd52x90lterdlefr95xtvpjftes5w9fpzwx" timestamp="1697053794"&gt;28&lt;/key&gt;&lt;/foreign-keys&gt;&lt;ref-type name="Journal Article"&gt;17&lt;/ref-type&gt;&lt;contributors&gt;&lt;authors&gt;&lt;author&gt;Snowden, Robert J&lt;/author&gt;&lt;author&gt;Treue, Stefan&lt;/author&gt;&lt;author&gt;Erickson, Roger G&lt;/author&gt;&lt;author&gt;Andersen, Richard A&lt;/author&gt;&lt;/authors&gt;&lt;/contributors&gt;&lt;titles&gt;&lt;title&gt;The response of area MT and V1 neurons to transparent motion&lt;/title&gt;&lt;secondary-title&gt;Journal of Neuroscience&lt;/secondary-title&gt;&lt;/titles&gt;&lt;periodical&gt;&lt;full-title&gt;Journal of Neuroscience&lt;/full-title&gt;&lt;/periodical&gt;&lt;pages&gt;2768-2785&lt;/pages&gt;&lt;volume&gt;11&lt;/volume&gt;&lt;number&gt;9&lt;/number&gt;&lt;dates&gt;&lt;year&gt;1991&lt;/year&gt;&lt;/dates&gt;&lt;isbn&gt;0270-6474&lt;/isbn&gt;&lt;urls&gt;&lt;/urls&gt;&lt;/record&gt;&lt;/Cite&gt;&lt;Cite&gt;&lt;Author&gt;Sincich&lt;/Author&gt;&lt;Year&gt;2005&lt;/Year&gt;&lt;RecNum&gt;43&lt;/RecNum&gt;&lt;record&gt;&lt;rec-number&gt;43&lt;/rec-number&gt;&lt;foreign-keys&gt;&lt;key app="EN" db-id="5wd52x90lterdlefr95xtvpjftes5w9fpzwx" timestamp="1697247937"&gt;43&lt;/key&gt;&lt;/foreign-keys&gt;&lt;ref-type name="Journal Article"&gt;17&lt;/ref-type&gt;&lt;contributors&gt;&lt;authors&gt;&lt;author&gt;Sincich, Lawrence C&lt;/author&gt;&lt;author&gt;Horton, Jonathan C&lt;/author&gt;&lt;/authors&gt;&lt;/contributors&gt;&lt;titles&gt;&lt;title&gt;The circuitry of V1 and V2: integration of color, form, and motion&lt;/title&gt;&lt;secondary-title&gt;Annu. Rev. Neurosci.&lt;/secondary-title&gt;&lt;/titles&gt;&lt;periodical&gt;&lt;full-title&gt;Annu. Rev. Neurosci.&lt;/full-title&gt;&lt;/periodical&gt;&lt;pages&gt;303-326&lt;/pages&gt;&lt;volume&gt;28&lt;/volume&gt;&lt;dates&gt;&lt;year&gt;2005&lt;/year&gt;&lt;/dates&gt;&lt;isbn&gt;0147-006X&lt;/isbn&gt;&lt;urls&gt;&lt;/urls&gt;&lt;/record&gt;&lt;/Cite&gt;&lt;/EndNote&gt;</w:instrText>
      </w:r>
      <w:r w:rsidR="00123886">
        <w:rPr>
          <w:rFonts w:ascii="Times New Roman" w:hAnsi="Times New Roman" w:cs="Times New Roman"/>
          <w:sz w:val="24"/>
          <w:szCs w:val="24"/>
        </w:rPr>
        <w:fldChar w:fldCharType="separate"/>
      </w:r>
      <w:r w:rsidR="00123886" w:rsidRPr="00123886">
        <w:rPr>
          <w:rFonts w:ascii="Times New Roman" w:hAnsi="Times New Roman" w:cs="Times New Roman"/>
          <w:noProof/>
          <w:sz w:val="24"/>
          <w:szCs w:val="24"/>
          <w:vertAlign w:val="superscript"/>
        </w:rPr>
        <w:t>22, 23</w:t>
      </w:r>
      <w:r w:rsidR="00123886">
        <w:rPr>
          <w:rFonts w:ascii="Times New Roman" w:hAnsi="Times New Roman" w:cs="Times New Roman"/>
          <w:sz w:val="24"/>
          <w:szCs w:val="24"/>
        </w:rPr>
        <w:fldChar w:fldCharType="end"/>
      </w:r>
      <w:ins w:id="126" w:author=". David ." w:date="2023-10-10T21:20:00Z">
        <w:r w:rsidR="002B158A">
          <w:rPr>
            <w:rFonts w:ascii="Times New Roman" w:hAnsi="Times New Roman" w:cs="Times New Roman"/>
            <w:sz w:val="24"/>
            <w:szCs w:val="24"/>
          </w:rPr>
          <w:t xml:space="preserve">. </w:t>
        </w:r>
      </w:ins>
      <w:ins w:id="127" w:author=". David ." w:date="2023-10-10T21:21:00Z">
        <w:r w:rsidR="002B158A">
          <w:rPr>
            <w:rFonts w:ascii="Times New Roman" w:hAnsi="Times New Roman" w:cs="Times New Roman"/>
            <w:sz w:val="24"/>
            <w:szCs w:val="24"/>
          </w:rPr>
          <w:t xml:space="preserve">However, </w:t>
        </w:r>
      </w:ins>
      <w:commentRangeStart w:id="128"/>
      <w:commentRangeStart w:id="129"/>
      <w:commentRangeStart w:id="130"/>
      <w:del w:id="131" w:author=". David ." w:date="2023-10-10T21:21:00Z">
        <w:r w:rsidR="00B73569" w:rsidDel="002B158A">
          <w:rPr>
            <w:rFonts w:ascii="Times New Roman" w:hAnsi="Times New Roman" w:cs="Times New Roman"/>
            <w:sz w:val="24"/>
            <w:szCs w:val="24"/>
          </w:rPr>
          <w:delText>While</w:delText>
        </w:r>
        <w:r w:rsidR="005765C6" w:rsidDel="002B158A">
          <w:rPr>
            <w:rFonts w:ascii="Times New Roman" w:hAnsi="Times New Roman" w:cs="Times New Roman"/>
            <w:sz w:val="24"/>
            <w:szCs w:val="24"/>
          </w:rPr>
          <w:delText xml:space="preserve"> the encoding of visual motion</w:delText>
        </w:r>
        <w:r w:rsidR="00B73569" w:rsidDel="002B158A">
          <w:rPr>
            <w:rFonts w:ascii="Times New Roman" w:hAnsi="Times New Roman" w:cs="Times New Roman"/>
            <w:sz w:val="24"/>
            <w:szCs w:val="24"/>
          </w:rPr>
          <w:delText xml:space="preserve"> has historically been thought to </w:delText>
        </w:r>
      </w:del>
      <w:del w:id="132" w:author=". David ." w:date="2023-10-10T21:18:00Z">
        <w:r w:rsidR="00B73569" w:rsidDel="00684F2A">
          <w:rPr>
            <w:rFonts w:ascii="Times New Roman" w:hAnsi="Times New Roman" w:cs="Times New Roman"/>
            <w:sz w:val="24"/>
            <w:szCs w:val="24"/>
          </w:rPr>
          <w:delText>be</w:delText>
        </w:r>
        <w:r w:rsidR="005765C6" w:rsidDel="00684F2A">
          <w:rPr>
            <w:rFonts w:ascii="Times New Roman" w:hAnsi="Times New Roman" w:cs="Times New Roman"/>
            <w:sz w:val="24"/>
            <w:szCs w:val="24"/>
          </w:rPr>
          <w:delText xml:space="preserve"> achieved</w:delText>
        </w:r>
        <w:r w:rsidR="00B73569" w:rsidDel="00684F2A">
          <w:rPr>
            <w:rFonts w:ascii="Times New Roman" w:hAnsi="Times New Roman" w:cs="Times New Roman"/>
            <w:sz w:val="24"/>
            <w:szCs w:val="24"/>
          </w:rPr>
          <w:delText xml:space="preserve"> </w:delText>
        </w:r>
      </w:del>
      <w:del w:id="133" w:author=". David ." w:date="2023-10-10T21:21:00Z">
        <w:r w:rsidR="00B73569" w:rsidDel="002B158A">
          <w:rPr>
            <w:rFonts w:ascii="Times New Roman" w:hAnsi="Times New Roman" w:cs="Times New Roman"/>
            <w:sz w:val="24"/>
            <w:szCs w:val="24"/>
          </w:rPr>
          <w:delText xml:space="preserve">in the </w:delText>
        </w:r>
        <w:r w:rsidR="005765C6" w:rsidDel="002B158A">
          <w:rPr>
            <w:rFonts w:ascii="Times New Roman" w:hAnsi="Times New Roman" w:cs="Times New Roman"/>
            <w:sz w:val="24"/>
            <w:szCs w:val="24"/>
          </w:rPr>
          <w:delText>primary visual</w:delText>
        </w:r>
      </w:del>
      <w:del w:id="134" w:author=". David ." w:date="2023-10-10T21:19:00Z">
        <w:r w:rsidR="005765C6" w:rsidDel="00297304">
          <w:rPr>
            <w:rFonts w:ascii="Times New Roman" w:hAnsi="Times New Roman" w:cs="Times New Roman"/>
            <w:sz w:val="24"/>
            <w:szCs w:val="24"/>
          </w:rPr>
          <w:delText xml:space="preserve"> and medial temporal cortices</w:delText>
        </w:r>
      </w:del>
      <w:del w:id="135" w:author=". David ." w:date="2023-10-10T21:21:00Z">
        <w:r w:rsidR="005765C6" w:rsidDel="002B158A">
          <w:rPr>
            <w:rFonts w:ascii="Times New Roman" w:hAnsi="Times New Roman" w:cs="Times New Roman"/>
            <w:sz w:val="24"/>
            <w:szCs w:val="24"/>
          </w:rPr>
          <w:delText xml:space="preserve">, </w:delText>
        </w:r>
      </w:del>
      <w:r w:rsidR="005765C6">
        <w:rPr>
          <w:rFonts w:ascii="Times New Roman" w:hAnsi="Times New Roman" w:cs="Times New Roman"/>
          <w:sz w:val="24"/>
          <w:szCs w:val="24"/>
        </w:rPr>
        <w:t xml:space="preserve">it is now known that </w:t>
      </w:r>
      <w:ins w:id="136" w:author=". David ." w:date="2023-10-10T21:22:00Z">
        <w:r w:rsidR="002B158A">
          <w:rPr>
            <w:rFonts w:ascii="Times New Roman" w:hAnsi="Times New Roman" w:cs="Times New Roman"/>
            <w:sz w:val="24"/>
            <w:szCs w:val="24"/>
          </w:rPr>
          <w:t xml:space="preserve">direction selectivity </w:t>
        </w:r>
      </w:ins>
      <w:del w:id="137" w:author=". David ." w:date="2023-10-10T21:22:00Z">
        <w:r w:rsidR="005765C6" w:rsidDel="002B158A">
          <w:rPr>
            <w:rFonts w:ascii="Times New Roman" w:hAnsi="Times New Roman" w:cs="Times New Roman"/>
            <w:sz w:val="24"/>
            <w:szCs w:val="24"/>
          </w:rPr>
          <w:delText xml:space="preserve">motion-encoding </w:delText>
        </w:r>
      </w:del>
      <w:ins w:id="138" w:author=". David ." w:date="2023-10-10T22:06:00Z">
        <w:r w:rsidR="00B37B3A">
          <w:rPr>
            <w:rFonts w:ascii="Times New Roman" w:hAnsi="Times New Roman" w:cs="Times New Roman"/>
            <w:sz w:val="24"/>
            <w:szCs w:val="24"/>
          </w:rPr>
          <w:t>occurs</w:t>
        </w:r>
      </w:ins>
      <w:del w:id="139" w:author=". David ." w:date="2023-10-10T22:06:00Z">
        <w:r w:rsidR="005765C6" w:rsidDel="00B37B3A">
          <w:rPr>
            <w:rFonts w:ascii="Times New Roman" w:hAnsi="Times New Roman" w:cs="Times New Roman"/>
            <w:sz w:val="24"/>
            <w:szCs w:val="24"/>
          </w:rPr>
          <w:delText>starts</w:delText>
        </w:r>
      </w:del>
      <w:r w:rsidR="005765C6">
        <w:rPr>
          <w:rFonts w:ascii="Times New Roman" w:hAnsi="Times New Roman" w:cs="Times New Roman"/>
          <w:sz w:val="24"/>
          <w:szCs w:val="24"/>
        </w:rPr>
        <w:t xml:space="preserve"> as early as the retina</w:t>
      </w:r>
      <w:del w:id="140" w:author=". David ." w:date="2023-10-10T21:22:00Z">
        <w:r w:rsidR="005765C6" w:rsidDel="002B158A">
          <w:rPr>
            <w:rFonts w:ascii="Times New Roman" w:hAnsi="Times New Roman" w:cs="Times New Roman"/>
            <w:sz w:val="24"/>
            <w:szCs w:val="24"/>
          </w:rPr>
          <w:delText>.</w:delText>
        </w:r>
        <w:commentRangeEnd w:id="128"/>
        <w:r w:rsidR="00E50C12" w:rsidDel="002B158A">
          <w:rPr>
            <w:rStyle w:val="CommentReference"/>
          </w:rPr>
          <w:commentReference w:id="128"/>
        </w:r>
        <w:commentRangeEnd w:id="129"/>
        <w:r w:rsidR="00E50C12" w:rsidDel="002B158A">
          <w:rPr>
            <w:rStyle w:val="CommentReference"/>
          </w:rPr>
          <w:commentReference w:id="129"/>
        </w:r>
        <w:commentRangeEnd w:id="130"/>
        <w:r w:rsidR="00E90E4D" w:rsidDel="002B158A">
          <w:rPr>
            <w:rStyle w:val="CommentReference"/>
          </w:rPr>
          <w:commentReference w:id="130"/>
        </w:r>
        <w:r w:rsidR="005765C6" w:rsidDel="002B158A">
          <w:rPr>
            <w:rFonts w:ascii="Times New Roman" w:hAnsi="Times New Roman" w:cs="Times New Roman"/>
            <w:sz w:val="24"/>
            <w:szCs w:val="24"/>
          </w:rPr>
          <w:delText xml:space="preserve"> </w:delText>
        </w:r>
      </w:del>
      <w:ins w:id="141" w:author=". David ." w:date="2023-10-10T21:22:00Z">
        <w:r w:rsidR="002B158A">
          <w:rPr>
            <w:rFonts w:ascii="Times New Roman" w:hAnsi="Times New Roman" w:cs="Times New Roman"/>
            <w:sz w:val="24"/>
            <w:szCs w:val="24"/>
          </w:rPr>
          <w:t>, with s</w:t>
        </w:r>
      </w:ins>
      <w:del w:id="142" w:author=". David ." w:date="2023-10-10T21:22:00Z">
        <w:r w:rsidR="005765C6" w:rsidDel="002B158A">
          <w:rPr>
            <w:rFonts w:ascii="Times New Roman" w:hAnsi="Times New Roman" w:cs="Times New Roman"/>
            <w:sz w:val="24"/>
            <w:szCs w:val="24"/>
          </w:rPr>
          <w:delText>S</w:delText>
        </w:r>
      </w:del>
      <w:r w:rsidR="005765C6">
        <w:rPr>
          <w:rFonts w:ascii="Times New Roman" w:hAnsi="Times New Roman" w:cs="Times New Roman"/>
          <w:sz w:val="24"/>
          <w:szCs w:val="24"/>
        </w:rPr>
        <w:t xml:space="preserve">everal subtypes of retinal ganglion cells (RGCs) </w:t>
      </w:r>
      <w:ins w:id="143" w:author=". David ." w:date="2023-10-10T21:22:00Z">
        <w:r w:rsidR="002B158A">
          <w:rPr>
            <w:rFonts w:ascii="Times New Roman" w:hAnsi="Times New Roman" w:cs="Times New Roman"/>
            <w:sz w:val="24"/>
            <w:szCs w:val="24"/>
          </w:rPr>
          <w:t>being</w:t>
        </w:r>
      </w:ins>
      <w:del w:id="144" w:author=". David ." w:date="2023-10-10T21:22:00Z">
        <w:r w:rsidR="005765C6" w:rsidDel="002B158A">
          <w:rPr>
            <w:rFonts w:ascii="Times New Roman" w:hAnsi="Times New Roman" w:cs="Times New Roman"/>
            <w:sz w:val="24"/>
            <w:szCs w:val="24"/>
          </w:rPr>
          <w:delText>are</w:delText>
        </w:r>
      </w:del>
      <w:r w:rsidR="005765C6">
        <w:rPr>
          <w:rFonts w:ascii="Times New Roman" w:hAnsi="Times New Roman" w:cs="Times New Roman"/>
          <w:sz w:val="24"/>
          <w:szCs w:val="24"/>
        </w:rPr>
        <w:t xml:space="preserve"> direction-selective</w:t>
      </w:r>
      <w:r w:rsidR="00123886">
        <w:rPr>
          <w:rFonts w:ascii="Times New Roman" w:hAnsi="Times New Roman" w:cs="Times New Roman"/>
          <w:sz w:val="24"/>
          <w:szCs w:val="24"/>
        </w:rPr>
        <w:fldChar w:fldCharType="begin"/>
      </w:r>
      <w:r w:rsidR="00123886">
        <w:rPr>
          <w:rFonts w:ascii="Times New Roman" w:hAnsi="Times New Roman" w:cs="Times New Roman"/>
          <w:sz w:val="24"/>
          <w:szCs w:val="24"/>
        </w:rPr>
        <w:instrText xml:space="preserve"> ADDIN EN.CITE &lt;EndNote&gt;&lt;Cite&gt;&lt;Author&gt;Rasmussen&lt;/Author&gt;&lt;Year&gt;2020&lt;/Year&gt;&lt;RecNum&gt;26&lt;/RecNum&gt;&lt;DisplayText&gt;&lt;style face="superscript"&gt;20, 25&lt;/style&gt;&lt;/DisplayText&gt;&lt;record&gt;&lt;rec-number&gt;26&lt;/rec-number&gt;&lt;foreign-keys&gt;&lt;key app="EN" db-id="5wd52x90lterdlefr95xtvpjftes5w9fpzwx" timestamp="1697053721"&gt;26&lt;/key&gt;&lt;/foreign-keys&gt;&lt;ref-type name="Journal Article"&gt;17&lt;/ref-type&gt;&lt;contributors&gt;&lt;authors&gt;&lt;author&gt;Rasmussen, Rune&lt;/author&gt;&lt;author&gt;Yonehara, Keisuke&lt;/author&gt;&lt;/authors&gt;&lt;/contributors&gt;&lt;titles&gt;&lt;title&gt;Contributions of retinal direction selectivity to central visual processing&lt;/title&gt;&lt;secondary-title&gt;Current Biology&lt;/secondary-title&gt;&lt;/titles&gt;&lt;periodical&gt;&lt;full-title&gt;Current Biology&lt;/full-title&gt;&lt;/periodical&gt;&lt;pages&gt;R897-R903&lt;/pages&gt;&lt;volume&gt;30&lt;/volume&gt;&lt;number&gt;15&lt;/number&gt;&lt;dates&gt;&lt;year&gt;2020&lt;/year&gt;&lt;/dates&gt;&lt;isbn&gt;0960-9822&lt;/isbn&gt;&lt;urls&gt;&lt;/urls&gt;&lt;/record&gt;&lt;/Cite&gt;&lt;Cite&gt;&lt;Author&gt;Vaney&lt;/Author&gt;&lt;Year&gt;2012&lt;/Year&gt;&lt;RecNum&gt;27&lt;/RecNum&gt;&lt;record&gt;&lt;rec-number&gt;27&lt;/rec-number&gt;&lt;foreign-keys&gt;&lt;key app="EN" db-id="5wd52x90lterdlefr95xtvpjftes5w9fpzwx" timestamp="1697053723"&gt;27&lt;/key&gt;&lt;/foreign-keys&gt;&lt;ref-type name="Journal Article"&gt;17&lt;/ref-type&gt;&lt;contributors&gt;&lt;authors&gt;&lt;author&gt;Vaney, David I&lt;/author&gt;&lt;author&gt;Sivyer, Benjamin&lt;/author&gt;&lt;author&gt;Taylor, W Rowland&lt;/author&gt;&lt;/authors&gt;&lt;/contributors&gt;&lt;titles&gt;&lt;title&gt;Direction selectivity in the retina: symmetry and asymmetry in structure and function&lt;/title&gt;&lt;secondary-title&gt;Nature Reviews Neuroscience&lt;/secondary-title&gt;&lt;/titles&gt;&lt;periodical&gt;&lt;full-title&gt;Nature Reviews Neuroscience&lt;/full-title&gt;&lt;/periodical&gt;&lt;pages&gt;194-208&lt;/pages&gt;&lt;volume&gt;13&lt;/volume&gt;&lt;number&gt;3&lt;/number&gt;&lt;dates&gt;&lt;year&gt;2012&lt;/year&gt;&lt;/dates&gt;&lt;isbn&gt;1471-003X&lt;/isbn&gt;&lt;urls&gt;&lt;/urls&gt;&lt;/record&gt;&lt;/Cite&gt;&lt;/EndNote&gt;</w:instrText>
      </w:r>
      <w:r w:rsidR="00123886">
        <w:rPr>
          <w:rFonts w:ascii="Times New Roman" w:hAnsi="Times New Roman" w:cs="Times New Roman"/>
          <w:sz w:val="24"/>
          <w:szCs w:val="24"/>
        </w:rPr>
        <w:fldChar w:fldCharType="separate"/>
      </w:r>
      <w:r w:rsidR="00123886" w:rsidRPr="00123886">
        <w:rPr>
          <w:rFonts w:ascii="Times New Roman" w:hAnsi="Times New Roman" w:cs="Times New Roman"/>
          <w:noProof/>
          <w:sz w:val="24"/>
          <w:szCs w:val="24"/>
          <w:vertAlign w:val="superscript"/>
        </w:rPr>
        <w:t>20, 25</w:t>
      </w:r>
      <w:r w:rsidR="00123886">
        <w:rPr>
          <w:rFonts w:ascii="Times New Roman" w:hAnsi="Times New Roman" w:cs="Times New Roman"/>
          <w:sz w:val="24"/>
          <w:szCs w:val="24"/>
        </w:rPr>
        <w:fldChar w:fldCharType="end"/>
      </w:r>
      <w:ins w:id="145" w:author=". David ." w:date="2023-10-10T21:22:00Z">
        <w:r w:rsidR="002B158A">
          <w:rPr>
            <w:rFonts w:ascii="Times New Roman" w:hAnsi="Times New Roman" w:cs="Times New Roman"/>
            <w:sz w:val="24"/>
            <w:szCs w:val="24"/>
          </w:rPr>
          <w:t xml:space="preserve">. </w:t>
        </w:r>
      </w:ins>
      <w:del w:id="146" w:author=". David ." w:date="2023-10-10T21:22:00Z">
        <w:r w:rsidR="005765C6" w:rsidDel="002B158A">
          <w:rPr>
            <w:rFonts w:ascii="Times New Roman" w:hAnsi="Times New Roman" w:cs="Times New Roman"/>
            <w:sz w:val="24"/>
            <w:szCs w:val="24"/>
          </w:rPr>
          <w:delText>, each of which responds most strongly to object motion in a different preferred direction.</w:delText>
        </w:r>
        <w:r w:rsidR="00B65F74" w:rsidDel="002B158A">
          <w:rPr>
            <w:rFonts w:ascii="Times New Roman" w:hAnsi="Times New Roman" w:cs="Times New Roman"/>
            <w:sz w:val="24"/>
            <w:szCs w:val="24"/>
          </w:rPr>
          <w:delText xml:space="preserve"> </w:delText>
        </w:r>
      </w:del>
      <w:r w:rsidR="00B65F74">
        <w:rPr>
          <w:rFonts w:ascii="Times New Roman" w:hAnsi="Times New Roman" w:cs="Times New Roman"/>
          <w:sz w:val="24"/>
          <w:szCs w:val="24"/>
        </w:rPr>
        <w:t xml:space="preserve">However, </w:t>
      </w:r>
      <w:r w:rsidR="00E50C12">
        <w:rPr>
          <w:rFonts w:ascii="Times New Roman" w:hAnsi="Times New Roman" w:cs="Times New Roman"/>
          <w:sz w:val="24"/>
          <w:szCs w:val="24"/>
        </w:rPr>
        <w:t xml:space="preserve">it </w:t>
      </w:r>
      <w:ins w:id="147" w:author=". David ." w:date="2023-10-10T21:23:00Z">
        <w:r w:rsidR="002B158A">
          <w:rPr>
            <w:rFonts w:ascii="Times New Roman" w:hAnsi="Times New Roman" w:cs="Times New Roman"/>
            <w:sz w:val="24"/>
            <w:szCs w:val="24"/>
          </w:rPr>
          <w:t xml:space="preserve">is </w:t>
        </w:r>
      </w:ins>
      <w:del w:id="148" w:author=". David ." w:date="2023-10-10T21:23:00Z">
        <w:r w:rsidR="00E50C12" w:rsidDel="002B158A">
          <w:rPr>
            <w:rFonts w:ascii="Times New Roman" w:hAnsi="Times New Roman" w:cs="Times New Roman"/>
            <w:sz w:val="24"/>
            <w:szCs w:val="24"/>
          </w:rPr>
          <w:delText xml:space="preserve">has </w:delText>
        </w:r>
      </w:del>
      <w:r w:rsidR="00E50C12">
        <w:rPr>
          <w:rFonts w:ascii="Times New Roman" w:hAnsi="Times New Roman" w:cs="Times New Roman"/>
          <w:sz w:val="24"/>
          <w:szCs w:val="24"/>
        </w:rPr>
        <w:t>not known whether or how efficient coding principles can explain this finding</w:t>
      </w:r>
      <w:r w:rsidR="00B65F74">
        <w:rPr>
          <w:rFonts w:ascii="Times New Roman" w:hAnsi="Times New Roman" w:cs="Times New Roman"/>
          <w:sz w:val="24"/>
          <w:szCs w:val="24"/>
        </w:rPr>
        <w:t xml:space="preserve">. My lab previously </w:t>
      </w:r>
      <w:r w:rsidR="00E50C12">
        <w:rPr>
          <w:rFonts w:ascii="Times New Roman" w:hAnsi="Times New Roman" w:cs="Times New Roman"/>
          <w:sz w:val="24"/>
          <w:szCs w:val="24"/>
        </w:rPr>
        <w:t>studied efficient coding in spatiotemporal receptive fields</w:t>
      </w:r>
      <w:r w:rsidR="00123886">
        <w:rPr>
          <w:rFonts w:ascii="Times New Roman" w:hAnsi="Times New Roman" w:cs="Times New Roman"/>
          <w:sz w:val="24"/>
          <w:szCs w:val="24"/>
        </w:rPr>
        <w:fldChar w:fldCharType="begin"/>
      </w:r>
      <w:r w:rsidR="00123886">
        <w:rPr>
          <w:rFonts w:ascii="Times New Roman" w:hAnsi="Times New Roman" w:cs="Times New Roman"/>
          <w:sz w:val="24"/>
          <w:szCs w:val="24"/>
        </w:rPr>
        <w:instrText xml:space="preserve"> ADDIN EN.CITE &lt;EndNote&gt;&lt;Cite&gt;&lt;Author&gt;Jun&lt;/Author&gt;&lt;Year&gt;2022&lt;/Year&gt;&lt;RecNum&gt;12&lt;/RecNum&gt;&lt;DisplayText&gt;&lt;style face="superscript"&gt;10&lt;/style&gt;&lt;/DisplayText&gt;&lt;record&gt;&lt;rec-number&gt;12&lt;/rec-number&gt;&lt;foreign-keys&gt;&lt;key app="EN" db-id="5wd52x90lterdlefr95xtvpjftes5w9fpzwx" timestamp="1697050467"&gt;12&lt;/key&gt;&lt;/foreign-keys&gt;&lt;ref-type name="Journal Article"&gt;17&lt;/ref-type&gt;&lt;contributors&gt;&lt;authors&gt;&lt;author&gt;Jun, Na Young&lt;/author&gt;&lt;author&gt;Field, Greg&lt;/author&gt;&lt;author&gt;Pearson, John&lt;/author&gt;&lt;/authors&gt;&lt;/contributors&gt;&lt;titles&gt;&lt;title&gt;Efficient coding, channel capacity, and the emergence of retinal mosaics&lt;/title&gt;&lt;secondary-title&gt;Advances in neural information processing systems&lt;/secondary-title&gt;&lt;/titles&gt;&lt;periodical&gt;&lt;full-title&gt;Advances in neural information processing systems&lt;/full-title&gt;&lt;/periodical&gt;&lt;pages&gt;32311-32324&lt;/pages&gt;&lt;volume&gt;35&lt;/volume&gt;&lt;dates&gt;&lt;year&gt;2022&lt;/year&gt;&lt;/dates&gt;&lt;urls&gt;&lt;/urls&gt;&lt;/record&gt;&lt;/Cite&gt;&lt;/EndNote&gt;</w:instrText>
      </w:r>
      <w:r w:rsidR="00123886">
        <w:rPr>
          <w:rFonts w:ascii="Times New Roman" w:hAnsi="Times New Roman" w:cs="Times New Roman"/>
          <w:sz w:val="24"/>
          <w:szCs w:val="24"/>
        </w:rPr>
        <w:fldChar w:fldCharType="separate"/>
      </w:r>
      <w:r w:rsidR="00123886" w:rsidRPr="00123886">
        <w:rPr>
          <w:rFonts w:ascii="Times New Roman" w:hAnsi="Times New Roman" w:cs="Times New Roman"/>
          <w:noProof/>
          <w:sz w:val="24"/>
          <w:szCs w:val="24"/>
          <w:vertAlign w:val="superscript"/>
        </w:rPr>
        <w:t>10</w:t>
      </w:r>
      <w:r w:rsidR="00123886">
        <w:rPr>
          <w:rFonts w:ascii="Times New Roman" w:hAnsi="Times New Roman" w:cs="Times New Roman"/>
          <w:sz w:val="24"/>
          <w:szCs w:val="24"/>
        </w:rPr>
        <w:fldChar w:fldCharType="end"/>
      </w:r>
      <w:r w:rsidR="00E50C12">
        <w:rPr>
          <w:rFonts w:ascii="Times New Roman" w:hAnsi="Times New Roman" w:cs="Times New Roman"/>
          <w:sz w:val="24"/>
          <w:szCs w:val="24"/>
        </w:rPr>
        <w:t>, but this study made strong assumptions (independently processed spatial and temporal information) that preclude encoding visual motion.</w:t>
      </w:r>
      <w:del w:id="149" w:author=". David ." w:date="2023-10-10T20:10:00Z">
        <w:r w:rsidR="00E50C12" w:rsidDel="00EC04AE">
          <w:rPr>
            <w:rFonts w:ascii="Times New Roman" w:hAnsi="Times New Roman" w:cs="Times New Roman"/>
            <w:sz w:val="24"/>
            <w:szCs w:val="24"/>
          </w:rPr>
          <w:delText xml:space="preserve"> </w:delText>
        </w:r>
      </w:del>
      <w:commentRangeStart w:id="150"/>
      <w:commentRangeStart w:id="151"/>
      <w:del w:id="152" w:author=". David ." w:date="2023-10-10T20:09:00Z">
        <w:r w:rsidR="00B65F74" w:rsidDel="00EC04AE">
          <w:rPr>
            <w:rFonts w:ascii="Times New Roman" w:hAnsi="Times New Roman" w:cs="Times New Roman"/>
            <w:sz w:val="24"/>
            <w:szCs w:val="24"/>
          </w:rPr>
          <w:delText>accomplished this feat by making specific assumptions about the structure of spatiotemporal receptive fields. More specifically, we assumed that how receptive fields change across space is independent from how receptive fields changes across time; an assumption termed “space-time separability”. A limitation of t</w:delText>
        </w:r>
        <w:r w:rsidR="001805C2" w:rsidDel="00EC04AE">
          <w:rPr>
            <w:rFonts w:ascii="Times New Roman" w:hAnsi="Times New Roman" w:cs="Times New Roman"/>
            <w:sz w:val="24"/>
            <w:szCs w:val="24"/>
          </w:rPr>
          <w:delText xml:space="preserve">his model </w:delText>
        </w:r>
        <w:r w:rsidR="00B65F74" w:rsidDel="00EC04AE">
          <w:rPr>
            <w:rFonts w:ascii="Times New Roman" w:hAnsi="Times New Roman" w:cs="Times New Roman"/>
            <w:sz w:val="24"/>
            <w:szCs w:val="24"/>
          </w:rPr>
          <w:delText xml:space="preserve">is that it </w:delText>
        </w:r>
        <w:r w:rsidR="001805C2" w:rsidDel="00EC04AE">
          <w:rPr>
            <w:rFonts w:ascii="Times New Roman" w:hAnsi="Times New Roman" w:cs="Times New Roman"/>
            <w:sz w:val="24"/>
            <w:szCs w:val="24"/>
          </w:rPr>
          <w:delText>fails to replicate direction</w:delText>
        </w:r>
        <w:r w:rsidR="00010491" w:rsidDel="00EC04AE">
          <w:rPr>
            <w:rFonts w:ascii="Times New Roman" w:hAnsi="Times New Roman" w:cs="Times New Roman"/>
            <w:sz w:val="24"/>
            <w:szCs w:val="24"/>
          </w:rPr>
          <w:delText>-selectiv</w:delText>
        </w:r>
        <w:r w:rsidR="000A22B2" w:rsidDel="00EC04AE">
          <w:rPr>
            <w:rFonts w:ascii="Times New Roman" w:hAnsi="Times New Roman" w:cs="Times New Roman"/>
            <w:sz w:val="24"/>
            <w:szCs w:val="24"/>
          </w:rPr>
          <w:delText>ity</w:delText>
        </w:r>
        <w:r w:rsidR="00B65F74" w:rsidDel="00EC04AE">
          <w:rPr>
            <w:rFonts w:ascii="Times New Roman" w:hAnsi="Times New Roman" w:cs="Times New Roman"/>
            <w:sz w:val="24"/>
            <w:szCs w:val="24"/>
          </w:rPr>
          <w:delText xml:space="preserve">. We strongly suspect this limitation is due </w:delText>
        </w:r>
        <w:r w:rsidR="001805C2" w:rsidDel="00EC04AE">
          <w:rPr>
            <w:rFonts w:ascii="Times New Roman" w:hAnsi="Times New Roman" w:cs="Times New Roman"/>
            <w:sz w:val="24"/>
            <w:szCs w:val="24"/>
          </w:rPr>
          <w:delText>to the assumption of</w:delText>
        </w:r>
        <w:r w:rsidR="00172A83" w:rsidDel="00EC04AE">
          <w:rPr>
            <w:rFonts w:ascii="Times New Roman" w:hAnsi="Times New Roman" w:cs="Times New Roman"/>
            <w:sz w:val="24"/>
            <w:szCs w:val="24"/>
          </w:rPr>
          <w:delText xml:space="preserve"> space-time separability.</w:delText>
        </w:r>
        <w:commentRangeEnd w:id="150"/>
        <w:r w:rsidR="00E50C12" w:rsidDel="00EC04AE">
          <w:rPr>
            <w:rStyle w:val="CommentReference"/>
          </w:rPr>
          <w:commentReference w:id="150"/>
        </w:r>
        <w:commentRangeEnd w:id="151"/>
        <w:r w:rsidR="00A860DC" w:rsidDel="00EC04AE">
          <w:rPr>
            <w:rStyle w:val="CommentReference"/>
          </w:rPr>
          <w:commentReference w:id="151"/>
        </w:r>
      </w:del>
      <w:ins w:id="153" w:author=". David ." w:date="2023-10-10T21:16:00Z">
        <w:r w:rsidR="00C058B2">
          <w:rPr>
            <w:rFonts w:ascii="Times New Roman" w:hAnsi="Times New Roman" w:cs="Times New Roman"/>
            <w:sz w:val="24"/>
            <w:szCs w:val="24"/>
          </w:rPr>
          <w:t xml:space="preserve"> </w:t>
        </w:r>
      </w:ins>
      <w:del w:id="154" w:author=". David ." w:date="2023-10-10T21:16:00Z">
        <w:r w:rsidR="00172A83" w:rsidDel="00C058B2">
          <w:rPr>
            <w:rFonts w:ascii="Times New Roman" w:hAnsi="Times New Roman" w:cs="Times New Roman"/>
            <w:sz w:val="24"/>
            <w:szCs w:val="24"/>
          </w:rPr>
          <w:delText xml:space="preserve"> </w:delText>
        </w:r>
      </w:del>
      <w:r w:rsidR="00172A83">
        <w:rPr>
          <w:rFonts w:ascii="Times New Roman" w:hAnsi="Times New Roman" w:cs="Times New Roman"/>
          <w:sz w:val="24"/>
          <w:szCs w:val="24"/>
        </w:rPr>
        <w:t xml:space="preserve">To test whether we can explain motion-selectivity in RGCs from efficient coding principles, </w:t>
      </w:r>
      <w:r w:rsidR="00B65F74">
        <w:rPr>
          <w:rFonts w:ascii="Times New Roman" w:hAnsi="Times New Roman" w:cs="Times New Roman"/>
          <w:sz w:val="24"/>
          <w:szCs w:val="24"/>
        </w:rPr>
        <w:t xml:space="preserve">I </w:t>
      </w:r>
      <w:r w:rsidR="00172A83">
        <w:rPr>
          <w:rFonts w:ascii="Times New Roman" w:hAnsi="Times New Roman" w:cs="Times New Roman"/>
          <w:sz w:val="24"/>
          <w:szCs w:val="24"/>
        </w:rPr>
        <w:t>will build an efficient coding model that estimates receptive field</w:t>
      </w:r>
      <w:r w:rsidR="00A93AA8">
        <w:rPr>
          <w:rFonts w:ascii="Times New Roman" w:hAnsi="Times New Roman" w:cs="Times New Roman"/>
          <w:sz w:val="24"/>
          <w:szCs w:val="24"/>
        </w:rPr>
        <w:t xml:space="preserve">s </w:t>
      </w:r>
      <w:r w:rsidR="00E50C12">
        <w:rPr>
          <w:rFonts w:ascii="Times New Roman" w:hAnsi="Times New Roman" w:cs="Times New Roman"/>
          <w:sz w:val="24"/>
          <w:szCs w:val="24"/>
        </w:rPr>
        <w:t>in which space and time are processed together</w:t>
      </w:r>
      <w:r w:rsidR="00A93AA8">
        <w:rPr>
          <w:rFonts w:ascii="Times New Roman" w:hAnsi="Times New Roman" w:cs="Times New Roman"/>
          <w:sz w:val="24"/>
          <w:szCs w:val="24"/>
        </w:rPr>
        <w:t xml:space="preserve">. </w:t>
      </w:r>
      <w:r w:rsidR="008A6F6A">
        <w:rPr>
          <w:rFonts w:ascii="Times New Roman" w:hAnsi="Times New Roman" w:cs="Times New Roman"/>
          <w:sz w:val="24"/>
          <w:szCs w:val="24"/>
        </w:rPr>
        <w:t>This model will be conceptually similar to the one from Aim 1, where the inputs to model RGCs come from multiple channels, each of which represent</w:t>
      </w:r>
      <w:ins w:id="155" w:author=". David ." w:date="2023-10-10T21:23:00Z">
        <w:r w:rsidR="007E54AA">
          <w:rPr>
            <w:rFonts w:ascii="Times New Roman" w:hAnsi="Times New Roman" w:cs="Times New Roman"/>
            <w:sz w:val="24"/>
            <w:szCs w:val="24"/>
          </w:rPr>
          <w:t>ing</w:t>
        </w:r>
      </w:ins>
      <w:del w:id="156" w:author=". David ." w:date="2023-10-10T21:23:00Z">
        <w:r w:rsidR="008A6F6A" w:rsidDel="007E54AA">
          <w:rPr>
            <w:rFonts w:ascii="Times New Roman" w:hAnsi="Times New Roman" w:cs="Times New Roman"/>
            <w:sz w:val="24"/>
            <w:szCs w:val="24"/>
          </w:rPr>
          <w:delText>s</w:delText>
        </w:r>
      </w:del>
      <w:r w:rsidR="008A6F6A">
        <w:rPr>
          <w:rFonts w:ascii="Times New Roman" w:hAnsi="Times New Roman" w:cs="Times New Roman"/>
          <w:sz w:val="24"/>
          <w:szCs w:val="24"/>
        </w:rPr>
        <w:t xml:space="preserve"> a different latency. Completion of this </w:t>
      </w:r>
      <w:r w:rsidR="008A6F6A" w:rsidRPr="00071D97">
        <w:rPr>
          <w:rFonts w:ascii="Times New Roman" w:hAnsi="Times New Roman" w:cs="Times New Roman"/>
          <w:sz w:val="24"/>
          <w:szCs w:val="24"/>
        </w:rPr>
        <w:t xml:space="preserve">aim will </w:t>
      </w:r>
      <w:r w:rsidR="008A6F6A">
        <w:rPr>
          <w:rFonts w:ascii="Times New Roman" w:hAnsi="Times New Roman" w:cs="Times New Roman"/>
          <w:sz w:val="24"/>
          <w:szCs w:val="24"/>
        </w:rPr>
        <w:t xml:space="preserve">solve efficient coding for motion in natural images, which we will be able to compare to experimental data from both the literature and from our collaboration with Greg Field at UCLA. </w:t>
      </w:r>
    </w:p>
    <w:p w14:paraId="30CB9A67" w14:textId="77777777" w:rsidR="00904477" w:rsidRDefault="00904477" w:rsidP="00B21CA6">
      <w:pPr>
        <w:spacing w:after="0" w:line="240" w:lineRule="auto"/>
        <w:jc w:val="both"/>
        <w:rPr>
          <w:rFonts w:ascii="Times New Roman" w:hAnsi="Times New Roman" w:cs="Times New Roman"/>
          <w:sz w:val="24"/>
          <w:szCs w:val="24"/>
        </w:rPr>
      </w:pPr>
    </w:p>
    <w:p w14:paraId="114F3630" w14:textId="77777777" w:rsidR="00EC2035" w:rsidRDefault="00EC2035" w:rsidP="00B21CA6">
      <w:pPr>
        <w:spacing w:after="0" w:line="240" w:lineRule="auto"/>
        <w:jc w:val="both"/>
        <w:rPr>
          <w:rFonts w:cstheme="minorHAnsi"/>
        </w:rPr>
      </w:pPr>
    </w:p>
    <w:p w14:paraId="4405DD83" w14:textId="77777777" w:rsidR="00EC2035" w:rsidRDefault="00EC2035" w:rsidP="00B21CA6">
      <w:pPr>
        <w:spacing w:after="0" w:line="240" w:lineRule="auto"/>
        <w:jc w:val="both"/>
        <w:rPr>
          <w:rFonts w:cstheme="minorHAnsi"/>
        </w:rPr>
      </w:pPr>
    </w:p>
    <w:p w14:paraId="05954F3D" w14:textId="77777777" w:rsidR="00123886" w:rsidRPr="00123886" w:rsidRDefault="00EC2035" w:rsidP="00123886">
      <w:pPr>
        <w:pStyle w:val="EndNoteBibliography"/>
        <w:spacing w:after="0"/>
        <w:ind w:left="720" w:hanging="720"/>
      </w:pPr>
      <w:r>
        <w:rPr>
          <w:rFonts w:cstheme="minorHAnsi"/>
        </w:rPr>
        <w:fldChar w:fldCharType="begin"/>
      </w:r>
      <w:r>
        <w:rPr>
          <w:rFonts w:cstheme="minorHAnsi"/>
        </w:rPr>
        <w:instrText xml:space="preserve"> ADDIN EN.REFLIST </w:instrText>
      </w:r>
      <w:r>
        <w:rPr>
          <w:rFonts w:cstheme="minorHAnsi"/>
        </w:rPr>
        <w:fldChar w:fldCharType="separate"/>
      </w:r>
      <w:r w:rsidR="00123886" w:rsidRPr="00123886">
        <w:t>1.</w:t>
      </w:r>
      <w:r w:rsidR="00123886" w:rsidRPr="00123886">
        <w:tab/>
        <w:t xml:space="preserve">Atick, J.J., Z. Li, and A.N. Redlich, </w:t>
      </w:r>
      <w:r w:rsidR="00123886" w:rsidRPr="00123886">
        <w:rPr>
          <w:i/>
        </w:rPr>
        <w:t>Understanding retinal color coding from first principles.</w:t>
      </w:r>
      <w:r w:rsidR="00123886" w:rsidRPr="00123886">
        <w:t xml:space="preserve"> Neural computation, 1992. </w:t>
      </w:r>
      <w:r w:rsidR="00123886" w:rsidRPr="00123886">
        <w:rPr>
          <w:b/>
        </w:rPr>
        <w:t>4</w:t>
      </w:r>
      <w:r w:rsidR="00123886" w:rsidRPr="00123886">
        <w:t>(4): p. 559-572.</w:t>
      </w:r>
    </w:p>
    <w:p w14:paraId="2E98DD4E" w14:textId="77777777" w:rsidR="00123886" w:rsidRPr="00123886" w:rsidRDefault="00123886" w:rsidP="00123886">
      <w:pPr>
        <w:pStyle w:val="EndNoteBibliography"/>
        <w:spacing w:after="0"/>
        <w:ind w:left="720" w:hanging="720"/>
      </w:pPr>
      <w:r w:rsidRPr="00123886">
        <w:t>2.</w:t>
      </w:r>
      <w:r w:rsidRPr="00123886">
        <w:tab/>
        <w:t xml:space="preserve">Atick, J.J. and A.N. Redlich, </w:t>
      </w:r>
      <w:r w:rsidRPr="00123886">
        <w:rPr>
          <w:i/>
        </w:rPr>
        <w:t>Towards a theory of early visual processing.</w:t>
      </w:r>
      <w:r w:rsidRPr="00123886">
        <w:t xml:space="preserve"> Neural computation, 1990. </w:t>
      </w:r>
      <w:r w:rsidRPr="00123886">
        <w:rPr>
          <w:b/>
        </w:rPr>
        <w:t>2</w:t>
      </w:r>
      <w:r w:rsidRPr="00123886">
        <w:t>(3): p. 308-320.</w:t>
      </w:r>
    </w:p>
    <w:p w14:paraId="68C29862" w14:textId="77777777" w:rsidR="00123886" w:rsidRPr="00123886" w:rsidRDefault="00123886" w:rsidP="00123886">
      <w:pPr>
        <w:pStyle w:val="EndNoteBibliography"/>
        <w:spacing w:after="0"/>
        <w:ind w:left="720" w:hanging="720"/>
      </w:pPr>
      <w:r w:rsidRPr="00123886">
        <w:lastRenderedPageBreak/>
        <w:t>3.</w:t>
      </w:r>
      <w:r w:rsidRPr="00123886">
        <w:tab/>
        <w:t xml:space="preserve">Atick, J.J. and A.N. Redlich, </w:t>
      </w:r>
      <w:r w:rsidRPr="00123886">
        <w:rPr>
          <w:i/>
        </w:rPr>
        <w:t>What does the retina know about natural scenes?</w:t>
      </w:r>
      <w:r w:rsidRPr="00123886">
        <w:t xml:space="preserve"> Neural computation, 1992. </w:t>
      </w:r>
      <w:r w:rsidRPr="00123886">
        <w:rPr>
          <w:b/>
        </w:rPr>
        <w:t>4</w:t>
      </w:r>
      <w:r w:rsidRPr="00123886">
        <w:t>(2): p. 196-210.</w:t>
      </w:r>
    </w:p>
    <w:p w14:paraId="20CCC43D" w14:textId="77777777" w:rsidR="00123886" w:rsidRPr="00123886" w:rsidRDefault="00123886" w:rsidP="00123886">
      <w:pPr>
        <w:pStyle w:val="EndNoteBibliography"/>
        <w:spacing w:after="0"/>
        <w:ind w:left="720" w:hanging="720"/>
      </w:pPr>
      <w:r w:rsidRPr="00123886">
        <w:t>4.</w:t>
      </w:r>
      <w:r w:rsidRPr="00123886">
        <w:tab/>
        <w:t xml:space="preserve">Balasubramanian, V. and M.J. Berry II, </w:t>
      </w:r>
      <w:r w:rsidRPr="00123886">
        <w:rPr>
          <w:i/>
        </w:rPr>
        <w:t>A test of metabolically efficient coding in the retina.</w:t>
      </w:r>
      <w:r w:rsidRPr="00123886">
        <w:t xml:space="preserve"> Network: Computation in Neural Systems, 2002. </w:t>
      </w:r>
      <w:r w:rsidRPr="00123886">
        <w:rPr>
          <w:b/>
        </w:rPr>
        <w:t>13</w:t>
      </w:r>
      <w:r w:rsidRPr="00123886">
        <w:t>(4): p. 531.</w:t>
      </w:r>
    </w:p>
    <w:p w14:paraId="5AB18FCA" w14:textId="77777777" w:rsidR="00123886" w:rsidRPr="00123886" w:rsidRDefault="00123886" w:rsidP="00123886">
      <w:pPr>
        <w:pStyle w:val="EndNoteBibliography"/>
        <w:spacing w:after="0"/>
        <w:ind w:left="720" w:hanging="720"/>
      </w:pPr>
      <w:r w:rsidRPr="00123886">
        <w:t>5.</w:t>
      </w:r>
      <w:r w:rsidRPr="00123886">
        <w:tab/>
        <w:t xml:space="preserve">Barlow, H.B., </w:t>
      </w:r>
      <w:r w:rsidRPr="00123886">
        <w:rPr>
          <w:i/>
        </w:rPr>
        <w:t>Possible principles underlying the transformation of sensory messages.</w:t>
      </w:r>
      <w:r w:rsidRPr="00123886">
        <w:t xml:space="preserve"> Sensory communication, 1961. </w:t>
      </w:r>
      <w:r w:rsidRPr="00123886">
        <w:rPr>
          <w:b/>
        </w:rPr>
        <w:t>1</w:t>
      </w:r>
      <w:r w:rsidRPr="00123886">
        <w:t>(01): p. 217-233.</w:t>
      </w:r>
    </w:p>
    <w:p w14:paraId="5CC916FE" w14:textId="77777777" w:rsidR="00123886" w:rsidRPr="00123886" w:rsidRDefault="00123886" w:rsidP="00123886">
      <w:pPr>
        <w:pStyle w:val="EndNoteBibliography"/>
        <w:spacing w:after="0"/>
        <w:ind w:left="720" w:hanging="720"/>
      </w:pPr>
      <w:r w:rsidRPr="00123886">
        <w:t>6.</w:t>
      </w:r>
      <w:r w:rsidRPr="00123886">
        <w:tab/>
        <w:t xml:space="preserve">Crook, J.D., et al., </w:t>
      </w:r>
      <w:r w:rsidRPr="00123886">
        <w:rPr>
          <w:i/>
        </w:rPr>
        <w:t>Horizontal cell feedback without cone type-selective inhibition mediates “red–green” color opponency in midget ganglion cells of the primate retina.</w:t>
      </w:r>
      <w:r w:rsidRPr="00123886">
        <w:t xml:space="preserve"> Journal of Neuroscience, 2011. </w:t>
      </w:r>
      <w:r w:rsidRPr="00123886">
        <w:rPr>
          <w:b/>
        </w:rPr>
        <w:t>31</w:t>
      </w:r>
      <w:r w:rsidRPr="00123886">
        <w:t>(5): p. 1762-1772.</w:t>
      </w:r>
    </w:p>
    <w:p w14:paraId="3C9A0F65" w14:textId="77777777" w:rsidR="00123886" w:rsidRPr="00123886" w:rsidRDefault="00123886" w:rsidP="00123886">
      <w:pPr>
        <w:pStyle w:val="EndNoteBibliography"/>
        <w:spacing w:after="0"/>
        <w:ind w:left="720" w:hanging="720"/>
      </w:pPr>
      <w:r w:rsidRPr="00123886">
        <w:t>7.</w:t>
      </w:r>
      <w:r w:rsidRPr="00123886">
        <w:tab/>
        <w:t xml:space="preserve">Dacey, D.M. </w:t>
      </w:r>
      <w:r w:rsidRPr="00123886">
        <w:rPr>
          <w:i/>
        </w:rPr>
        <w:t>Physiology, morphology and spatial densities of identified ganglion cell types in primate retina</w:t>
      </w:r>
      <w:r w:rsidRPr="00123886">
        <w:t xml:space="preserve">. in </w:t>
      </w:r>
      <w:r w:rsidRPr="00123886">
        <w:rPr>
          <w:i/>
        </w:rPr>
        <w:t>Ciba Foundation Symposium 184‐Higher‐Order Processing in the Visual System: Higher‐Order Processing in the Visual System: Ciba Foundation Symposium 184</w:t>
      </w:r>
      <w:r w:rsidRPr="00123886">
        <w:t>. 2007. Wiley Online Library.</w:t>
      </w:r>
    </w:p>
    <w:p w14:paraId="5ED1AF6F" w14:textId="77777777" w:rsidR="00123886" w:rsidRPr="00123886" w:rsidRDefault="00123886" w:rsidP="00123886">
      <w:pPr>
        <w:pStyle w:val="EndNoteBibliography"/>
        <w:spacing w:after="0"/>
        <w:ind w:left="720" w:hanging="720"/>
      </w:pPr>
      <w:r w:rsidRPr="00123886">
        <w:t>8.</w:t>
      </w:r>
      <w:r w:rsidRPr="00123886">
        <w:tab/>
        <w:t xml:space="preserve">Doi, E., et al., </w:t>
      </w:r>
      <w:r w:rsidRPr="00123886">
        <w:rPr>
          <w:i/>
        </w:rPr>
        <w:t>Efficient coding of spatial information in the primate retina.</w:t>
      </w:r>
      <w:r w:rsidRPr="00123886">
        <w:t xml:space="preserve"> Journal of Neuroscience, 2012. </w:t>
      </w:r>
      <w:r w:rsidRPr="00123886">
        <w:rPr>
          <w:b/>
        </w:rPr>
        <w:t>32</w:t>
      </w:r>
      <w:r w:rsidRPr="00123886">
        <w:t>(46): p. 16256-16264.</w:t>
      </w:r>
    </w:p>
    <w:p w14:paraId="2B1A00FC" w14:textId="77777777" w:rsidR="00123886" w:rsidRPr="00123886" w:rsidRDefault="00123886" w:rsidP="00123886">
      <w:pPr>
        <w:pStyle w:val="EndNoteBibliography"/>
        <w:spacing w:after="0"/>
        <w:ind w:left="720" w:hanging="720"/>
      </w:pPr>
      <w:r w:rsidRPr="00123886">
        <w:t>9.</w:t>
      </w:r>
      <w:r w:rsidRPr="00123886">
        <w:tab/>
        <w:t xml:space="preserve">Field, G.D. and E. Chichilnisky, </w:t>
      </w:r>
      <w:r w:rsidRPr="00123886">
        <w:rPr>
          <w:i/>
        </w:rPr>
        <w:t>Information processing in the primate retina: circuitry and coding.</w:t>
      </w:r>
      <w:r w:rsidRPr="00123886">
        <w:t xml:space="preserve"> Annu. Rev. Neurosci., 2007. </w:t>
      </w:r>
      <w:r w:rsidRPr="00123886">
        <w:rPr>
          <w:b/>
        </w:rPr>
        <w:t>30</w:t>
      </w:r>
      <w:r w:rsidRPr="00123886">
        <w:t>: p. 1-30.</w:t>
      </w:r>
    </w:p>
    <w:p w14:paraId="474FF8EF" w14:textId="77777777" w:rsidR="00123886" w:rsidRPr="00123886" w:rsidRDefault="00123886" w:rsidP="00123886">
      <w:pPr>
        <w:pStyle w:val="EndNoteBibliography"/>
        <w:spacing w:after="0"/>
        <w:ind w:left="720" w:hanging="720"/>
      </w:pPr>
      <w:r w:rsidRPr="00123886">
        <w:t>10.</w:t>
      </w:r>
      <w:r w:rsidRPr="00123886">
        <w:tab/>
        <w:t xml:space="preserve">Jun, N.Y., G. Field, and J. Pearson, </w:t>
      </w:r>
      <w:r w:rsidRPr="00123886">
        <w:rPr>
          <w:i/>
        </w:rPr>
        <w:t>Efficient coding, channel capacity, and the emergence of retinal mosaics.</w:t>
      </w:r>
      <w:r w:rsidRPr="00123886">
        <w:t xml:space="preserve"> Advances in neural information processing systems, 2022. </w:t>
      </w:r>
      <w:r w:rsidRPr="00123886">
        <w:rPr>
          <w:b/>
        </w:rPr>
        <w:t>35</w:t>
      </w:r>
      <w:r w:rsidRPr="00123886">
        <w:t>: p. 32311-32324.</w:t>
      </w:r>
    </w:p>
    <w:p w14:paraId="4F6D94F0" w14:textId="77777777" w:rsidR="00123886" w:rsidRPr="00123886" w:rsidRDefault="00123886" w:rsidP="00123886">
      <w:pPr>
        <w:pStyle w:val="EndNoteBibliography"/>
        <w:spacing w:after="0"/>
        <w:ind w:left="720" w:hanging="720"/>
      </w:pPr>
      <w:r w:rsidRPr="00123886">
        <w:t>11.</w:t>
      </w:r>
      <w:r w:rsidRPr="00123886">
        <w:tab/>
        <w:t xml:space="preserve">Jun, N.Y., G.D. Field, and J. Pearson, </w:t>
      </w:r>
      <w:r w:rsidRPr="00123886">
        <w:rPr>
          <w:i/>
        </w:rPr>
        <w:t>Scene statistics and noise determine the relative arrangement of receptive field mosaics.</w:t>
      </w:r>
      <w:r w:rsidRPr="00123886">
        <w:t xml:space="preserve"> Proceedings of the National Academy of Sciences, 2021. </w:t>
      </w:r>
      <w:r w:rsidRPr="00123886">
        <w:rPr>
          <w:b/>
        </w:rPr>
        <w:t>118</w:t>
      </w:r>
      <w:r w:rsidRPr="00123886">
        <w:t>(39): p. e2105115118.</w:t>
      </w:r>
    </w:p>
    <w:p w14:paraId="6A539CC1" w14:textId="77777777" w:rsidR="00123886" w:rsidRPr="00123886" w:rsidRDefault="00123886" w:rsidP="00123886">
      <w:pPr>
        <w:pStyle w:val="EndNoteBibliography"/>
        <w:spacing w:after="0"/>
        <w:ind w:left="720" w:hanging="720"/>
      </w:pPr>
      <w:r w:rsidRPr="00123886">
        <w:t>12.</w:t>
      </w:r>
      <w:r w:rsidRPr="00123886">
        <w:tab/>
        <w:t xml:space="preserve">Kaneko, A., </w:t>
      </w:r>
      <w:r w:rsidRPr="00123886">
        <w:rPr>
          <w:i/>
        </w:rPr>
        <w:t>Physiology of the retina.</w:t>
      </w:r>
      <w:r w:rsidRPr="00123886">
        <w:t xml:space="preserve"> Annual review of neuroscience, 1979. </w:t>
      </w:r>
      <w:r w:rsidRPr="00123886">
        <w:rPr>
          <w:b/>
        </w:rPr>
        <w:t>2</w:t>
      </w:r>
      <w:r w:rsidRPr="00123886">
        <w:t>(1): p. 169-191.</w:t>
      </w:r>
    </w:p>
    <w:p w14:paraId="5ABAC66C" w14:textId="77777777" w:rsidR="00123886" w:rsidRPr="00123886" w:rsidRDefault="00123886" w:rsidP="00123886">
      <w:pPr>
        <w:pStyle w:val="EndNoteBibliography"/>
        <w:spacing w:after="0"/>
        <w:ind w:left="720" w:hanging="720"/>
      </w:pPr>
      <w:r w:rsidRPr="00123886">
        <w:t>13.</w:t>
      </w:r>
      <w:r w:rsidRPr="00123886">
        <w:tab/>
        <w:t xml:space="preserve">Karklin, Y. and E. Simoncelli, </w:t>
      </w:r>
      <w:r w:rsidRPr="00123886">
        <w:rPr>
          <w:i/>
        </w:rPr>
        <w:t>Efficient coding of natural images with a population of noisy linear-nonlinear neurons.</w:t>
      </w:r>
      <w:r w:rsidRPr="00123886">
        <w:t xml:space="preserve"> Advances in neural information processing systems, 2011. </w:t>
      </w:r>
      <w:r w:rsidRPr="00123886">
        <w:rPr>
          <w:b/>
        </w:rPr>
        <w:t>24</w:t>
      </w:r>
      <w:r w:rsidRPr="00123886">
        <w:t>.</w:t>
      </w:r>
    </w:p>
    <w:p w14:paraId="214388DE" w14:textId="77777777" w:rsidR="00123886" w:rsidRPr="00123886" w:rsidRDefault="00123886" w:rsidP="00123886">
      <w:pPr>
        <w:pStyle w:val="EndNoteBibliography"/>
        <w:spacing w:after="0"/>
        <w:ind w:left="720" w:hanging="720"/>
      </w:pPr>
      <w:r w:rsidRPr="00123886">
        <w:t>14.</w:t>
      </w:r>
      <w:r w:rsidRPr="00123886">
        <w:tab/>
        <w:t xml:space="preserve">Lee, B.B., </w:t>
      </w:r>
      <w:r w:rsidRPr="00123886">
        <w:rPr>
          <w:i/>
        </w:rPr>
        <w:t>Receptive field structure in the primate retina.</w:t>
      </w:r>
      <w:r w:rsidRPr="00123886">
        <w:t xml:space="preserve"> Vision research, 1996. </w:t>
      </w:r>
      <w:r w:rsidRPr="00123886">
        <w:rPr>
          <w:b/>
        </w:rPr>
        <w:t>36</w:t>
      </w:r>
      <w:r w:rsidRPr="00123886">
        <w:t>(5): p. 631-644.</w:t>
      </w:r>
    </w:p>
    <w:p w14:paraId="615B6E20" w14:textId="77777777" w:rsidR="00123886" w:rsidRPr="00123886" w:rsidRDefault="00123886" w:rsidP="00123886">
      <w:pPr>
        <w:pStyle w:val="EndNoteBibliography"/>
        <w:spacing w:after="0"/>
        <w:ind w:left="720" w:hanging="720"/>
      </w:pPr>
      <w:r w:rsidRPr="00123886">
        <w:t>15.</w:t>
      </w:r>
      <w:r w:rsidRPr="00123886">
        <w:tab/>
        <w:t xml:space="preserve">Lewicki, M.S., </w:t>
      </w:r>
      <w:r w:rsidRPr="00123886">
        <w:rPr>
          <w:i/>
        </w:rPr>
        <w:t>Efficient coding of natural sounds.</w:t>
      </w:r>
      <w:r w:rsidRPr="00123886">
        <w:t xml:space="preserve"> Nature neuroscience, 2002. </w:t>
      </w:r>
      <w:r w:rsidRPr="00123886">
        <w:rPr>
          <w:b/>
        </w:rPr>
        <w:t>5</w:t>
      </w:r>
      <w:r w:rsidRPr="00123886">
        <w:t>(4): p. 356-363.</w:t>
      </w:r>
    </w:p>
    <w:p w14:paraId="14523B65" w14:textId="77777777" w:rsidR="00123886" w:rsidRPr="00123886" w:rsidRDefault="00123886" w:rsidP="00123886">
      <w:pPr>
        <w:pStyle w:val="EndNoteBibliography"/>
        <w:spacing w:after="0"/>
        <w:ind w:left="720" w:hanging="720"/>
      </w:pPr>
      <w:r w:rsidRPr="00123886">
        <w:t>16.</w:t>
      </w:r>
      <w:r w:rsidRPr="00123886">
        <w:tab/>
        <w:t xml:space="preserve">Martin, P.R., et al., </w:t>
      </w:r>
      <w:r w:rsidRPr="00123886">
        <w:rPr>
          <w:i/>
        </w:rPr>
        <w:t>Chromatic sensitivity of ganglion cells in the peripheral primate retina.</w:t>
      </w:r>
      <w:r w:rsidRPr="00123886">
        <w:t xml:space="preserve"> Nature, 2001. </w:t>
      </w:r>
      <w:r w:rsidRPr="00123886">
        <w:rPr>
          <w:b/>
        </w:rPr>
        <w:t>410</w:t>
      </w:r>
      <w:r w:rsidRPr="00123886">
        <w:t>(6831): p. 933-936.</w:t>
      </w:r>
    </w:p>
    <w:p w14:paraId="3EE8927F" w14:textId="77777777" w:rsidR="00123886" w:rsidRPr="00123886" w:rsidRDefault="00123886" w:rsidP="00123886">
      <w:pPr>
        <w:pStyle w:val="EndNoteBibliography"/>
        <w:spacing w:after="0"/>
        <w:ind w:left="720" w:hanging="720"/>
      </w:pPr>
      <w:r w:rsidRPr="00123886">
        <w:t>17.</w:t>
      </w:r>
      <w:r w:rsidRPr="00123886">
        <w:tab/>
        <w:t xml:space="preserve">Miller, L.E., et al., </w:t>
      </w:r>
      <w:r w:rsidRPr="00123886">
        <w:rPr>
          <w:i/>
        </w:rPr>
        <w:t>Somatosensory cortex efficiently processes touch located beyond the body.</w:t>
      </w:r>
      <w:r w:rsidRPr="00123886">
        <w:t xml:space="preserve"> Current Biology, 2019. </w:t>
      </w:r>
      <w:r w:rsidRPr="00123886">
        <w:rPr>
          <w:b/>
        </w:rPr>
        <w:t>29</w:t>
      </w:r>
      <w:r w:rsidRPr="00123886">
        <w:t>(24): p. 4276-4283. e5.</w:t>
      </w:r>
    </w:p>
    <w:p w14:paraId="07D0208F" w14:textId="77777777" w:rsidR="00123886" w:rsidRPr="00123886" w:rsidRDefault="00123886" w:rsidP="00123886">
      <w:pPr>
        <w:pStyle w:val="EndNoteBibliography"/>
        <w:spacing w:after="0"/>
        <w:ind w:left="720" w:hanging="720"/>
      </w:pPr>
      <w:r w:rsidRPr="00123886">
        <w:t>18.</w:t>
      </w:r>
      <w:r w:rsidRPr="00123886">
        <w:tab/>
        <w:t xml:space="preserve">Ocko, S., et al., </w:t>
      </w:r>
      <w:r w:rsidRPr="00123886">
        <w:rPr>
          <w:i/>
        </w:rPr>
        <w:t>The emergence of multiple retinal cell types through efficient coding of natural movies.</w:t>
      </w:r>
      <w:r w:rsidRPr="00123886">
        <w:t xml:space="preserve"> Advances in Neural Information Processing Systems, 2018. </w:t>
      </w:r>
      <w:r w:rsidRPr="00123886">
        <w:rPr>
          <w:b/>
        </w:rPr>
        <w:t>31</w:t>
      </w:r>
      <w:r w:rsidRPr="00123886">
        <w:t>.</w:t>
      </w:r>
    </w:p>
    <w:p w14:paraId="2FD17706" w14:textId="77777777" w:rsidR="00123886" w:rsidRPr="00123886" w:rsidRDefault="00123886" w:rsidP="00123886">
      <w:pPr>
        <w:pStyle w:val="EndNoteBibliography"/>
        <w:spacing w:after="0"/>
        <w:ind w:left="720" w:hanging="720"/>
      </w:pPr>
      <w:r w:rsidRPr="00123886">
        <w:t>19.</w:t>
      </w:r>
      <w:r w:rsidRPr="00123886">
        <w:tab/>
        <w:t xml:space="preserve">Pitkow, X. and M. Meister, </w:t>
      </w:r>
      <w:r w:rsidRPr="00123886">
        <w:rPr>
          <w:i/>
        </w:rPr>
        <w:t>Decorrelation and efficient coding by retinal ganglion cells.</w:t>
      </w:r>
      <w:r w:rsidRPr="00123886">
        <w:t xml:space="preserve"> Nature neuroscience, 2012. </w:t>
      </w:r>
      <w:r w:rsidRPr="00123886">
        <w:rPr>
          <w:b/>
        </w:rPr>
        <w:t>15</w:t>
      </w:r>
      <w:r w:rsidRPr="00123886">
        <w:t>(4): p. 628-635.</w:t>
      </w:r>
    </w:p>
    <w:p w14:paraId="30D8172F" w14:textId="77777777" w:rsidR="00123886" w:rsidRPr="00123886" w:rsidRDefault="00123886" w:rsidP="00123886">
      <w:pPr>
        <w:pStyle w:val="EndNoteBibliography"/>
        <w:spacing w:after="0"/>
        <w:ind w:left="720" w:hanging="720"/>
      </w:pPr>
      <w:r w:rsidRPr="00123886">
        <w:t>20.</w:t>
      </w:r>
      <w:r w:rsidRPr="00123886">
        <w:tab/>
        <w:t xml:space="preserve">Rasmussen, R. and K. Yonehara, </w:t>
      </w:r>
      <w:r w:rsidRPr="00123886">
        <w:rPr>
          <w:i/>
        </w:rPr>
        <w:t>Contributions of retinal direction selectivity to central visual processing.</w:t>
      </w:r>
      <w:r w:rsidRPr="00123886">
        <w:t xml:space="preserve"> Current Biology, 2020. </w:t>
      </w:r>
      <w:r w:rsidRPr="00123886">
        <w:rPr>
          <w:b/>
        </w:rPr>
        <w:t>30</w:t>
      </w:r>
      <w:r w:rsidRPr="00123886">
        <w:t>(15): p. R897-R903.</w:t>
      </w:r>
    </w:p>
    <w:p w14:paraId="6E29653C" w14:textId="0C1B47BB" w:rsidR="00123886" w:rsidRPr="00123886" w:rsidRDefault="00123886" w:rsidP="00123886">
      <w:pPr>
        <w:pStyle w:val="EndNoteBibliography"/>
        <w:spacing w:after="0"/>
        <w:ind w:left="720" w:hanging="720"/>
      </w:pPr>
      <w:r w:rsidRPr="00123886">
        <w:t>21.</w:t>
      </w:r>
      <w:r w:rsidRPr="00123886">
        <w:tab/>
        <w:t xml:space="preserve">Salisbury, J.M. and S.E. Palmer, </w:t>
      </w:r>
      <w:r w:rsidRPr="00123886">
        <w:rPr>
          <w:i/>
        </w:rPr>
        <w:t>Optimal prediction in the retina and natural motion statistics.</w:t>
      </w:r>
      <w:r w:rsidRPr="00123886">
        <w:t xml:space="preserve"> Journal of Statistical Physics, 2016. </w:t>
      </w:r>
      <w:r w:rsidRPr="00123886">
        <w:rPr>
          <w:b/>
        </w:rPr>
        <w:t>162</w:t>
      </w:r>
      <w:r w:rsidRPr="00123886">
        <w:t>(5): p. 1309-1323.</w:t>
      </w:r>
    </w:p>
    <w:p w14:paraId="5520105A" w14:textId="77777777" w:rsidR="00123886" w:rsidRPr="00123886" w:rsidRDefault="00123886" w:rsidP="00123886">
      <w:pPr>
        <w:pStyle w:val="EndNoteBibliography"/>
        <w:spacing w:after="0"/>
        <w:ind w:left="720" w:hanging="720"/>
      </w:pPr>
      <w:r w:rsidRPr="00123886">
        <w:t>22.</w:t>
      </w:r>
      <w:r w:rsidRPr="00123886">
        <w:tab/>
        <w:t xml:space="preserve">Sincich, L.C. and J.C. Horton, </w:t>
      </w:r>
      <w:r w:rsidRPr="00123886">
        <w:rPr>
          <w:i/>
        </w:rPr>
        <w:t>The circuitry of V1 and V2: integration of color, form, and motion.</w:t>
      </w:r>
      <w:r w:rsidRPr="00123886">
        <w:t xml:space="preserve"> Annu. Rev. Neurosci., 2005. </w:t>
      </w:r>
      <w:r w:rsidRPr="00123886">
        <w:rPr>
          <w:b/>
        </w:rPr>
        <w:t>28</w:t>
      </w:r>
      <w:r w:rsidRPr="00123886">
        <w:t>: p. 303-326.</w:t>
      </w:r>
    </w:p>
    <w:p w14:paraId="3C012D8C" w14:textId="77777777" w:rsidR="00123886" w:rsidRPr="00123886" w:rsidRDefault="00123886" w:rsidP="00123886">
      <w:pPr>
        <w:pStyle w:val="EndNoteBibliography"/>
        <w:spacing w:after="0"/>
        <w:ind w:left="720" w:hanging="720"/>
      </w:pPr>
      <w:r w:rsidRPr="00123886">
        <w:t>23.</w:t>
      </w:r>
      <w:r w:rsidRPr="00123886">
        <w:tab/>
        <w:t xml:space="preserve">Snowden, R.J., et al., </w:t>
      </w:r>
      <w:r w:rsidRPr="00123886">
        <w:rPr>
          <w:i/>
        </w:rPr>
        <w:t>The response of area MT and V1 neurons to transparent motion.</w:t>
      </w:r>
      <w:r w:rsidRPr="00123886">
        <w:t xml:space="preserve"> Journal of Neuroscience, 1991. </w:t>
      </w:r>
      <w:r w:rsidRPr="00123886">
        <w:rPr>
          <w:b/>
        </w:rPr>
        <w:t>11</w:t>
      </w:r>
      <w:r w:rsidRPr="00123886">
        <w:t>(9): p. 2768-2785.</w:t>
      </w:r>
    </w:p>
    <w:p w14:paraId="0879AFF0" w14:textId="77777777" w:rsidR="00123886" w:rsidRPr="00123886" w:rsidRDefault="00123886" w:rsidP="00123886">
      <w:pPr>
        <w:pStyle w:val="EndNoteBibliography"/>
        <w:spacing w:after="0"/>
        <w:ind w:left="720" w:hanging="720"/>
      </w:pPr>
      <w:r w:rsidRPr="00123886">
        <w:t>24.</w:t>
      </w:r>
      <w:r w:rsidRPr="00123886">
        <w:tab/>
        <w:t xml:space="preserve">Soto, F., et al., </w:t>
      </w:r>
      <w:r w:rsidRPr="00123886">
        <w:rPr>
          <w:i/>
        </w:rPr>
        <w:t>Efficient coding by midget and parasol ganglion cells in the human retina.</w:t>
      </w:r>
      <w:r w:rsidRPr="00123886">
        <w:t xml:space="preserve"> Neuron, 2020. </w:t>
      </w:r>
      <w:r w:rsidRPr="00123886">
        <w:rPr>
          <w:b/>
        </w:rPr>
        <w:t>107</w:t>
      </w:r>
      <w:r w:rsidRPr="00123886">
        <w:t>(4): p. 656-666. e5.</w:t>
      </w:r>
    </w:p>
    <w:p w14:paraId="74F303CE" w14:textId="5BB23BF5" w:rsidR="00123886" w:rsidRPr="00123886" w:rsidRDefault="00123886" w:rsidP="00123886">
      <w:pPr>
        <w:pStyle w:val="EndNoteBibliography"/>
        <w:spacing w:after="0"/>
        <w:ind w:left="720" w:hanging="720"/>
      </w:pPr>
      <w:r w:rsidRPr="00123886">
        <w:t>25.</w:t>
      </w:r>
      <w:r w:rsidRPr="00123886">
        <w:tab/>
        <w:t xml:space="preserve">Vaney, D.I., B. Sivyer, and W.R. Taylor, </w:t>
      </w:r>
      <w:r w:rsidRPr="00123886">
        <w:rPr>
          <w:i/>
        </w:rPr>
        <w:t>Direction selectivity in the retina: symmetry and asymmetry in structure and function.</w:t>
      </w:r>
      <w:r w:rsidRPr="00123886">
        <w:t xml:space="preserve"> Nature Reviews Neuroscience, 2012. </w:t>
      </w:r>
      <w:r w:rsidRPr="00123886">
        <w:rPr>
          <w:b/>
        </w:rPr>
        <w:t>13</w:t>
      </w:r>
      <w:r w:rsidRPr="00123886">
        <w:t>(3): p. 194-208.</w:t>
      </w:r>
    </w:p>
    <w:p w14:paraId="727F1905" w14:textId="77777777" w:rsidR="00123886" w:rsidRPr="00123886" w:rsidRDefault="00123886" w:rsidP="00123886">
      <w:pPr>
        <w:pStyle w:val="EndNoteBibliography"/>
        <w:ind w:left="720" w:hanging="720"/>
      </w:pPr>
      <w:r w:rsidRPr="00123886">
        <w:t>26.</w:t>
      </w:r>
      <w:r w:rsidRPr="00123886">
        <w:tab/>
        <w:t xml:space="preserve">Wässle, H., et al., </w:t>
      </w:r>
      <w:r w:rsidRPr="00123886">
        <w:rPr>
          <w:i/>
        </w:rPr>
        <w:t>Retinal ganglion cell density and cortical magnification factor in the primate.</w:t>
      </w:r>
      <w:r w:rsidRPr="00123886">
        <w:t xml:space="preserve"> Vision research, 1990. </w:t>
      </w:r>
      <w:r w:rsidRPr="00123886">
        <w:rPr>
          <w:b/>
        </w:rPr>
        <w:t>30</w:t>
      </w:r>
      <w:r w:rsidRPr="00123886">
        <w:t>(11): p. 1897-1911.</w:t>
      </w:r>
    </w:p>
    <w:p w14:paraId="6AAD9CBD" w14:textId="321ABF53" w:rsidR="00B21CA6" w:rsidRDefault="00EC2035" w:rsidP="00B21CA6">
      <w:pPr>
        <w:spacing w:after="0" w:line="240" w:lineRule="auto"/>
        <w:jc w:val="both"/>
        <w:rPr>
          <w:rFonts w:cstheme="minorHAnsi"/>
        </w:rPr>
      </w:pPr>
      <w:r>
        <w:rPr>
          <w:rFonts w:cstheme="minorHAnsi"/>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tblGrid>
      <w:tr w:rsidR="00204F39" w:rsidRPr="00001C03" w14:paraId="00D36A45" w14:textId="77777777" w:rsidTr="00001C03">
        <w:tc>
          <w:tcPr>
            <w:tcW w:w="360" w:type="dxa"/>
            <w:shd w:val="clear" w:color="auto" w:fill="auto"/>
          </w:tcPr>
          <w:p w14:paraId="5A802334" w14:textId="15B219CB" w:rsidR="00204F39" w:rsidRPr="00001C03" w:rsidRDefault="00204F39" w:rsidP="00B21CA6">
            <w:pPr>
              <w:jc w:val="both"/>
              <w:rPr>
                <w:rFonts w:cstheme="minorHAnsi"/>
              </w:rPr>
            </w:pPr>
          </w:p>
        </w:tc>
      </w:tr>
      <w:tr w:rsidR="00204F39" w:rsidRPr="00001C03" w14:paraId="316D08F4" w14:textId="77777777" w:rsidTr="00001C03">
        <w:tc>
          <w:tcPr>
            <w:tcW w:w="360" w:type="dxa"/>
            <w:shd w:val="clear" w:color="auto" w:fill="auto"/>
          </w:tcPr>
          <w:p w14:paraId="49A09B27" w14:textId="77777777" w:rsidR="00204F39" w:rsidRPr="00001C03" w:rsidRDefault="00204F39" w:rsidP="00B21CA6">
            <w:pPr>
              <w:jc w:val="both"/>
              <w:rPr>
                <w:rFonts w:cstheme="minorHAnsi"/>
              </w:rPr>
            </w:pPr>
          </w:p>
        </w:tc>
      </w:tr>
    </w:tbl>
    <w:p w14:paraId="01C5FE23" w14:textId="5C784DAB" w:rsidR="00204F39" w:rsidRPr="00001C03" w:rsidRDefault="00204F39" w:rsidP="00B21CA6">
      <w:pPr>
        <w:spacing w:after="0" w:line="240" w:lineRule="auto"/>
        <w:jc w:val="both"/>
        <w:rPr>
          <w:rFonts w:ascii="Times New Roman" w:hAnsi="Times New Roman" w:cs="Times New Roman"/>
          <w:b/>
          <w:bCs/>
        </w:rPr>
      </w:pPr>
    </w:p>
    <w:sectPr w:rsidR="00204F39" w:rsidRPr="00001C03" w:rsidSect="00071D97">
      <w:headerReference w:type="default" r:id="rId13"/>
      <w:endnotePr>
        <w:numFmt w:val="decimal"/>
      </w:endnotePr>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John Pearson" w:date="2023-10-10T08:12:00Z" w:initials="JMP">
    <w:p w14:paraId="5CC45647" w14:textId="77777777" w:rsidR="00640565" w:rsidRDefault="00640565">
      <w:r>
        <w:rPr>
          <w:rStyle w:val="CommentReference"/>
        </w:rPr>
        <w:annotationRef/>
      </w:r>
      <w:r>
        <w:rPr>
          <w:color w:val="000000"/>
          <w:sz w:val="20"/>
          <w:szCs w:val="20"/>
        </w:rPr>
        <w:t>I think this implies temporality, rather than what you mean, which is early in the processing hierarchy.</w:t>
      </w:r>
    </w:p>
  </w:comment>
  <w:comment w:id="11" w:author=". David ." w:date="2023-10-10T18:55:00Z" w:initials="..">
    <w:p w14:paraId="4B9EEC54" w14:textId="51AEAFAF" w:rsidR="00573778" w:rsidRDefault="00573778">
      <w:pPr>
        <w:pStyle w:val="CommentText"/>
      </w:pPr>
      <w:r>
        <w:rPr>
          <w:rStyle w:val="CommentReference"/>
        </w:rPr>
        <w:annotationRef/>
      </w:r>
      <w:r>
        <w:t>I meant historically, but this adjective is not helpful either</w:t>
      </w:r>
    </w:p>
  </w:comment>
  <w:comment w:id="14" w:author="John Pearson" w:date="2023-10-05T08:25:00Z" w:initials="JMP">
    <w:p w14:paraId="6BF8AB40" w14:textId="580BD2B8" w:rsidR="00175C62" w:rsidRDefault="00175C62">
      <w:r>
        <w:rPr>
          <w:rStyle w:val="CommentReference"/>
        </w:rPr>
        <w:annotationRef/>
      </w:r>
      <w:r>
        <w:rPr>
          <w:color w:val="000000"/>
          <w:sz w:val="20"/>
          <w:szCs w:val="20"/>
        </w:rPr>
        <w:t>If it’s been so successful, you should have a bunch of citations. Not sure about NSERC formatting requirements, but you can always number citations to save space if needed. Here, I’d move citations to the end of the sentence.</w:t>
      </w:r>
    </w:p>
  </w:comment>
  <w:comment w:id="20" w:author="John Pearson" w:date="2023-10-10T08:15:00Z" w:initials="JMP">
    <w:p w14:paraId="66BED78C" w14:textId="77777777" w:rsidR="00640565" w:rsidRDefault="00640565">
      <w:r>
        <w:rPr>
          <w:rStyle w:val="CommentReference"/>
        </w:rPr>
        <w:annotationRef/>
      </w:r>
      <w:r>
        <w:rPr>
          <w:color w:val="000000"/>
          <w:sz w:val="20"/>
          <w:szCs w:val="20"/>
        </w:rPr>
        <w:t>I don’t think this makes sense in the current (high-level context).</w:t>
      </w:r>
    </w:p>
    <w:p w14:paraId="42600295" w14:textId="77777777" w:rsidR="00640565" w:rsidRDefault="00640565"/>
    <w:p w14:paraId="784FD71B" w14:textId="77777777" w:rsidR="00640565" w:rsidRDefault="00640565">
      <w:r>
        <w:rPr>
          <w:color w:val="000000"/>
          <w:sz w:val="20"/>
          <w:szCs w:val="20"/>
        </w:rPr>
        <w:t xml:space="preserve">Perhaps what you should say in these two sentences is that, while EC has been highly successful in explaining some features of retinal encoding, predictions for how the retina processes many complex features of the world like color and motion are still lacking. Your work will tackle these challenges. </w:t>
      </w:r>
    </w:p>
    <w:p w14:paraId="29FC23DE" w14:textId="77777777" w:rsidR="00640565" w:rsidRDefault="00640565"/>
    <w:p w14:paraId="61653775" w14:textId="77777777" w:rsidR="00640565" w:rsidRDefault="00640565">
      <w:r>
        <w:rPr>
          <w:color w:val="000000"/>
          <w:sz w:val="20"/>
          <w:szCs w:val="20"/>
        </w:rPr>
        <w:t>IMO, you don’t need to call out the aims here yet.</w:t>
      </w:r>
    </w:p>
  </w:comment>
  <w:comment w:id="26" w:author="John Pearson" w:date="2023-10-10T08:16:00Z" w:initials="JMP">
    <w:p w14:paraId="065FC4E4" w14:textId="77777777" w:rsidR="00640565" w:rsidRDefault="00640565">
      <w:r>
        <w:rPr>
          <w:rStyle w:val="CommentReference"/>
        </w:rPr>
        <w:annotationRef/>
      </w:r>
      <w:r>
        <w:rPr>
          <w:color w:val="000000"/>
          <w:sz w:val="20"/>
          <w:szCs w:val="20"/>
        </w:rPr>
        <w:t>The retina is part of the brain. I think you mean “the rest of the brain”?</w:t>
      </w:r>
    </w:p>
  </w:comment>
  <w:comment w:id="61" w:author="John Pearson" w:date="2023-10-10T08:18:00Z" w:initials="JMP">
    <w:p w14:paraId="082A5CDB" w14:textId="77777777" w:rsidR="00640565" w:rsidRDefault="00640565">
      <w:r>
        <w:rPr>
          <w:rStyle w:val="CommentReference"/>
        </w:rPr>
        <w:annotationRef/>
      </w:r>
      <w:r>
        <w:rPr>
          <w:color w:val="000000"/>
          <w:sz w:val="20"/>
          <w:szCs w:val="20"/>
        </w:rPr>
        <w:t>I think the transition you’re missing here is to say that a long history of work has characterized the response properties of RGCs to various kinds of visual inputs and found that it is highly structure. I think you then need to explain what an RF is (RGCs only respond to inputs in one area of space) and perhaps talk about responses to light and dark spots before discussing center and surround.</w:t>
      </w:r>
    </w:p>
  </w:comment>
  <w:comment w:id="64" w:author="John Pearson" w:date="2023-10-10T08:20:00Z" w:initials="JMP">
    <w:p w14:paraId="754137CE" w14:textId="77777777" w:rsidR="00640565" w:rsidRDefault="00640565">
      <w:r>
        <w:rPr>
          <w:rStyle w:val="CommentReference"/>
        </w:rPr>
        <w:annotationRef/>
      </w:r>
      <w:r>
        <w:rPr>
          <w:color w:val="000000"/>
          <w:sz w:val="20"/>
          <w:szCs w:val="20"/>
        </w:rPr>
        <w:t>Can you add details to make these sentences more precise? They’re kind of vague now, which makes it look as if you don’t fully understand.</w:t>
      </w:r>
    </w:p>
  </w:comment>
  <w:comment w:id="78" w:author="John Pearson" w:date="2023-10-10T08:20:00Z" w:initials="JMP">
    <w:p w14:paraId="2D768AED" w14:textId="77777777" w:rsidR="00640565" w:rsidRDefault="00640565">
      <w:r>
        <w:rPr>
          <w:rStyle w:val="CommentReference"/>
        </w:rPr>
        <w:annotationRef/>
      </w:r>
      <w:r>
        <w:rPr>
          <w:color w:val="000000"/>
          <w:sz w:val="20"/>
          <w:szCs w:val="20"/>
        </w:rPr>
        <w:t>Mosaics should be explained in the previous paragraph.</w:t>
      </w:r>
    </w:p>
  </w:comment>
  <w:comment w:id="85" w:author="John Pearson" w:date="2023-10-10T08:21:00Z" w:initials="JMP">
    <w:p w14:paraId="2111AFD2" w14:textId="77777777" w:rsidR="00640565" w:rsidRDefault="00640565">
      <w:r>
        <w:rPr>
          <w:rStyle w:val="CommentReference"/>
        </w:rPr>
        <w:annotationRef/>
      </w:r>
      <w:r>
        <w:rPr>
          <w:color w:val="000000"/>
          <w:sz w:val="20"/>
          <w:szCs w:val="20"/>
        </w:rPr>
        <w:t>Makes it sound like the color channels are in motion.</w:t>
      </w:r>
    </w:p>
  </w:comment>
  <w:comment w:id="88" w:author="John Pearson" w:date="2023-10-10T08:21:00Z" w:initials="JMP">
    <w:p w14:paraId="0A27534C" w14:textId="77777777" w:rsidR="00640565" w:rsidRDefault="00640565">
      <w:r>
        <w:rPr>
          <w:rStyle w:val="CommentReference"/>
        </w:rPr>
        <w:annotationRef/>
      </w:r>
      <w:r>
        <w:rPr>
          <w:color w:val="000000"/>
          <w:sz w:val="20"/>
          <w:szCs w:val="20"/>
        </w:rPr>
        <w:t>We do know something about efficient coding and these problems. So be more specific about what it is we don’t know.</w:t>
      </w:r>
    </w:p>
  </w:comment>
  <w:comment w:id="89" w:author=". David ." w:date="2023-10-10T20:02:00Z" w:initials="..">
    <w:p w14:paraId="4C8C8999" w14:textId="67438848" w:rsidR="00C72A3E" w:rsidRDefault="00C72A3E">
      <w:pPr>
        <w:pStyle w:val="CommentText"/>
      </w:pPr>
      <w:r>
        <w:rPr>
          <w:rStyle w:val="CommentReference"/>
        </w:rPr>
        <w:annotationRef/>
      </w:r>
      <w:r>
        <w:t>Does this work?</w:t>
      </w:r>
    </w:p>
  </w:comment>
  <w:comment w:id="97" w:author="John Pearson" w:date="2023-10-10T08:22:00Z" w:initials="JMP">
    <w:p w14:paraId="3A1FBEEC" w14:textId="77777777" w:rsidR="00E50C12" w:rsidRDefault="00E50C12">
      <w:r>
        <w:rPr>
          <w:rStyle w:val="CommentReference"/>
        </w:rPr>
        <w:annotationRef/>
      </w:r>
      <w:r>
        <w:rPr>
          <w:color w:val="000000"/>
          <w:sz w:val="20"/>
          <w:szCs w:val="20"/>
        </w:rPr>
        <w:t>I don’t think you’re proposing to expand the algorithms (EC is not an algorithm — it doesn’t say how coding works, just what it achieves) so much as apply EC to these problems.</w:t>
      </w:r>
    </w:p>
  </w:comment>
  <w:comment w:id="103" w:author="John Pearson" w:date="2023-10-10T08:23:00Z" w:initials="JMP">
    <w:p w14:paraId="6BC61D34" w14:textId="77777777" w:rsidR="00E50C12" w:rsidRDefault="00E50C12">
      <w:r>
        <w:rPr>
          <w:rStyle w:val="CommentReference"/>
        </w:rPr>
        <w:annotationRef/>
      </w:r>
      <w:r>
        <w:rPr>
          <w:color w:val="000000"/>
          <w:sz w:val="20"/>
          <w:szCs w:val="20"/>
        </w:rPr>
        <w:t>I think you want to say that you will take advantage of an established collaboration between your advisor and Dr. Greg Field (UCLA) studying these models in relation to experimental data.</w:t>
      </w:r>
    </w:p>
  </w:comment>
  <w:comment w:id="112" w:author="John Pearson" w:date="2023-10-10T08:27:00Z" w:initials="JMP">
    <w:p w14:paraId="26DD48FD" w14:textId="77777777" w:rsidR="00E50C12" w:rsidRDefault="00E50C12">
      <w:r>
        <w:rPr>
          <w:rStyle w:val="CommentReference"/>
        </w:rPr>
        <w:annotationRef/>
      </w:r>
      <w:r>
        <w:rPr>
          <w:color w:val="000000"/>
          <w:sz w:val="20"/>
          <w:szCs w:val="20"/>
        </w:rPr>
        <w:t>This all works pretty well.</w:t>
      </w:r>
    </w:p>
  </w:comment>
  <w:comment w:id="113" w:author=". David ." w:date="2023-10-10T20:52:00Z" w:initials="..">
    <w:p w14:paraId="1A3F6E92" w14:textId="5FCFDF89" w:rsidR="00A87919" w:rsidRDefault="00A87919">
      <w:pPr>
        <w:pStyle w:val="CommentText"/>
      </w:pPr>
      <w:r>
        <w:rPr>
          <w:rStyle w:val="CommentReference"/>
        </w:rPr>
        <w:annotationRef/>
      </w:r>
      <w:r>
        <w:t xml:space="preserve">Thank you! </w:t>
      </w:r>
    </w:p>
  </w:comment>
  <w:comment w:id="128" w:author="John Pearson" w:date="2023-10-10T08:28:00Z" w:initials="JMP">
    <w:p w14:paraId="35E62BCA" w14:textId="77777777" w:rsidR="00E50C12" w:rsidRDefault="00E50C12">
      <w:r>
        <w:rPr>
          <w:rStyle w:val="CommentReference"/>
        </w:rPr>
        <w:annotationRef/>
      </w:r>
      <w:r>
        <w:rPr>
          <w:color w:val="000000"/>
          <w:sz w:val="20"/>
          <w:szCs w:val="20"/>
        </w:rPr>
        <w:t>Doesn’t it logically have to start in the retina? If the retina doesn’t process motion information, how can it be computed later. I think you can expand this thought to better explain here.</w:t>
      </w:r>
    </w:p>
  </w:comment>
  <w:comment w:id="129" w:author="John Pearson" w:date="2023-10-10T08:28:00Z" w:initials="JMP">
    <w:p w14:paraId="15399892" w14:textId="77777777" w:rsidR="00E50C12" w:rsidRDefault="00E50C12">
      <w:r>
        <w:rPr>
          <w:rStyle w:val="CommentReference"/>
        </w:rPr>
        <w:annotationRef/>
      </w:r>
      <w:r>
        <w:rPr>
          <w:color w:val="000000"/>
          <w:sz w:val="20"/>
          <w:szCs w:val="20"/>
        </w:rPr>
        <w:t>Frankly, though, you can cut this sentence and move on to the retinal finding without losing anything. I suggest that.</w:t>
      </w:r>
    </w:p>
  </w:comment>
  <w:comment w:id="130" w:author=". David ." w:date="2023-10-10T18:28:00Z" w:initials="..">
    <w:p w14:paraId="29087EA9" w14:textId="77777777" w:rsidR="00E90E4D" w:rsidRDefault="00E90E4D">
      <w:pPr>
        <w:pStyle w:val="CommentText"/>
      </w:pPr>
      <w:r>
        <w:rPr>
          <w:rStyle w:val="CommentReference"/>
        </w:rPr>
        <w:annotationRef/>
      </w:r>
      <w:r w:rsidR="00A860DC">
        <w:t>From a literature point of view, this is kind of a big deal. I’</w:t>
      </w:r>
      <w:r w:rsidR="00EC04AE">
        <w:t xml:space="preserve">m hesitant to cut it out. </w:t>
      </w:r>
    </w:p>
    <w:p w14:paraId="49FF36AD" w14:textId="77777777" w:rsidR="00CD6322" w:rsidRDefault="00CD6322">
      <w:pPr>
        <w:pStyle w:val="CommentText"/>
      </w:pPr>
    </w:p>
    <w:p w14:paraId="1103A596" w14:textId="24419305" w:rsidR="0048189D" w:rsidRDefault="00CD6322">
      <w:pPr>
        <w:pStyle w:val="CommentText"/>
      </w:pPr>
      <w:r>
        <w:t xml:space="preserve">I elaborated on what I meant, hopefully its clearer now. </w:t>
      </w:r>
      <w:r w:rsidR="00A6062F">
        <w:t xml:space="preserve"> </w:t>
      </w:r>
    </w:p>
  </w:comment>
  <w:comment w:id="150" w:author="John Pearson" w:date="2023-10-10T08:31:00Z" w:initials="JMP">
    <w:p w14:paraId="1A65A516" w14:textId="77777777" w:rsidR="00E50C12" w:rsidRDefault="00E50C12">
      <w:r>
        <w:rPr>
          <w:rStyle w:val="CommentReference"/>
        </w:rPr>
        <w:annotationRef/>
      </w:r>
      <w:r>
        <w:rPr>
          <w:color w:val="000000"/>
          <w:sz w:val="20"/>
          <w:szCs w:val="20"/>
        </w:rPr>
        <w:t>If you take my sentence above, I think you can cut these.</w:t>
      </w:r>
    </w:p>
  </w:comment>
  <w:comment w:id="151" w:author=". David ." w:date="2023-10-10T18:38:00Z" w:initials="..">
    <w:p w14:paraId="5369F2DD" w14:textId="4E983A7B" w:rsidR="00A860DC" w:rsidRDefault="00A860DC">
      <w:pPr>
        <w:pStyle w:val="CommentText"/>
      </w:pPr>
      <w:r>
        <w:rPr>
          <w:rStyle w:val="CommentReference"/>
        </w:rPr>
        <w:annotationRef/>
      </w:r>
      <w:r>
        <w:t>Yup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C45647" w15:done="0"/>
  <w15:commentEx w15:paraId="4B9EEC54" w15:paraIdParent="5CC45647" w15:done="0"/>
  <w15:commentEx w15:paraId="6BF8AB40" w15:done="0"/>
  <w15:commentEx w15:paraId="61653775" w15:done="0"/>
  <w15:commentEx w15:paraId="065FC4E4" w15:done="0"/>
  <w15:commentEx w15:paraId="082A5CDB" w15:done="0"/>
  <w15:commentEx w15:paraId="754137CE" w15:done="0"/>
  <w15:commentEx w15:paraId="2D768AED" w15:done="0"/>
  <w15:commentEx w15:paraId="2111AFD2" w15:done="0"/>
  <w15:commentEx w15:paraId="0A27534C" w15:done="0"/>
  <w15:commentEx w15:paraId="4C8C8999" w15:paraIdParent="0A27534C" w15:done="0"/>
  <w15:commentEx w15:paraId="3A1FBEEC" w15:done="0"/>
  <w15:commentEx w15:paraId="6BC61D34" w15:done="0"/>
  <w15:commentEx w15:paraId="26DD48FD" w15:done="0"/>
  <w15:commentEx w15:paraId="1A3F6E92" w15:paraIdParent="26DD48FD" w15:done="0"/>
  <w15:commentEx w15:paraId="35E62BCA" w15:done="0"/>
  <w15:commentEx w15:paraId="15399892" w15:paraIdParent="35E62BCA" w15:done="0"/>
  <w15:commentEx w15:paraId="1103A596" w15:paraIdParent="35E62BCA" w15:done="0"/>
  <w15:commentEx w15:paraId="1A65A516" w15:done="0"/>
  <w15:commentEx w15:paraId="5369F2DD" w15:paraIdParent="1A65A51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E4C1C42" w16cex:dateUtc="2023-10-10T12:12:00Z"/>
  <w16cex:commentExtensible w16cex:durableId="48A698A7" w16cex:dateUtc="2023-10-10T22:55:00Z"/>
  <w16cex:commentExtensible w16cex:durableId="625F3410" w16cex:dateUtc="2023-10-05T12:25:00Z"/>
  <w16cex:commentExtensible w16cex:durableId="139A8A01" w16cex:dateUtc="2023-10-10T12:15:00Z"/>
  <w16cex:commentExtensible w16cex:durableId="1C1D4832" w16cex:dateUtc="2023-10-10T12:16:00Z"/>
  <w16cex:commentExtensible w16cex:durableId="1A22986A" w16cex:dateUtc="2023-10-10T12:18:00Z"/>
  <w16cex:commentExtensible w16cex:durableId="20B2BE59" w16cex:dateUtc="2023-10-10T12:20:00Z"/>
  <w16cex:commentExtensible w16cex:durableId="7F7C6918" w16cex:dateUtc="2023-10-10T12:20:00Z"/>
  <w16cex:commentExtensible w16cex:durableId="69BEEF55" w16cex:dateUtc="2023-10-10T12:21:00Z"/>
  <w16cex:commentExtensible w16cex:durableId="12718981" w16cex:dateUtc="2023-10-10T12:21:00Z"/>
  <w16cex:commentExtensible w16cex:durableId="181963CC" w16cex:dateUtc="2023-10-11T00:02:00Z"/>
  <w16cex:commentExtensible w16cex:durableId="77E1C1D6" w16cex:dateUtc="2023-10-10T12:22:00Z"/>
  <w16cex:commentExtensible w16cex:durableId="7B48A8E3" w16cex:dateUtc="2023-10-10T12:23:00Z"/>
  <w16cex:commentExtensible w16cex:durableId="499A5786" w16cex:dateUtc="2023-10-10T12:27:00Z"/>
  <w16cex:commentExtensible w16cex:durableId="68699644" w16cex:dateUtc="2023-10-11T00:52:00Z"/>
  <w16cex:commentExtensible w16cex:durableId="63E6C8B9" w16cex:dateUtc="2023-10-10T12:28:00Z"/>
  <w16cex:commentExtensible w16cex:durableId="29C02BB5" w16cex:dateUtc="2023-10-10T12:28:00Z"/>
  <w16cex:commentExtensible w16cex:durableId="6783363B" w16cex:dateUtc="2023-10-10T22:28:00Z"/>
  <w16cex:commentExtensible w16cex:durableId="1A0A2DE7" w16cex:dateUtc="2023-10-10T12:31:00Z"/>
  <w16cex:commentExtensible w16cex:durableId="3C6DEF28" w16cex:dateUtc="2023-10-10T22: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C45647" w16cid:durableId="6E4C1C42"/>
  <w16cid:commentId w16cid:paraId="4B9EEC54" w16cid:durableId="48A698A7"/>
  <w16cid:commentId w16cid:paraId="6BF8AB40" w16cid:durableId="625F3410"/>
  <w16cid:commentId w16cid:paraId="61653775" w16cid:durableId="139A8A01"/>
  <w16cid:commentId w16cid:paraId="065FC4E4" w16cid:durableId="1C1D4832"/>
  <w16cid:commentId w16cid:paraId="082A5CDB" w16cid:durableId="1A22986A"/>
  <w16cid:commentId w16cid:paraId="754137CE" w16cid:durableId="20B2BE59"/>
  <w16cid:commentId w16cid:paraId="2D768AED" w16cid:durableId="7F7C6918"/>
  <w16cid:commentId w16cid:paraId="2111AFD2" w16cid:durableId="69BEEF55"/>
  <w16cid:commentId w16cid:paraId="0A27534C" w16cid:durableId="12718981"/>
  <w16cid:commentId w16cid:paraId="4C8C8999" w16cid:durableId="181963CC"/>
  <w16cid:commentId w16cid:paraId="3A1FBEEC" w16cid:durableId="77E1C1D6"/>
  <w16cid:commentId w16cid:paraId="6BC61D34" w16cid:durableId="7B48A8E3"/>
  <w16cid:commentId w16cid:paraId="26DD48FD" w16cid:durableId="499A5786"/>
  <w16cid:commentId w16cid:paraId="1A3F6E92" w16cid:durableId="68699644"/>
  <w16cid:commentId w16cid:paraId="35E62BCA" w16cid:durableId="63E6C8B9"/>
  <w16cid:commentId w16cid:paraId="15399892" w16cid:durableId="29C02BB5"/>
  <w16cid:commentId w16cid:paraId="1103A596" w16cid:durableId="6783363B"/>
  <w16cid:commentId w16cid:paraId="1A65A516" w16cid:durableId="1A0A2DE7"/>
  <w16cid:commentId w16cid:paraId="5369F2DD" w16cid:durableId="3C6DEF2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FD744" w14:textId="77777777" w:rsidR="00790F1E" w:rsidRDefault="00790F1E" w:rsidP="007E3B03">
      <w:pPr>
        <w:spacing w:after="0" w:line="240" w:lineRule="auto"/>
      </w:pPr>
      <w:r>
        <w:separator/>
      </w:r>
    </w:p>
  </w:endnote>
  <w:endnote w:type="continuationSeparator" w:id="0">
    <w:p w14:paraId="6D52F1FF" w14:textId="77777777" w:rsidR="00790F1E" w:rsidRDefault="00790F1E" w:rsidP="007E3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A07CD" w14:textId="77777777" w:rsidR="00790F1E" w:rsidRDefault="00790F1E" w:rsidP="007E3B03">
      <w:pPr>
        <w:spacing w:after="0" w:line="240" w:lineRule="auto"/>
      </w:pPr>
      <w:r>
        <w:separator/>
      </w:r>
    </w:p>
  </w:footnote>
  <w:footnote w:type="continuationSeparator" w:id="0">
    <w:p w14:paraId="5EF824DE" w14:textId="77777777" w:rsidR="00790F1E" w:rsidRDefault="00790F1E" w:rsidP="007E3B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BA81B" w14:textId="70238269" w:rsidR="007E3B03" w:rsidRDefault="007E3B03">
    <w:pPr>
      <w:pStyle w:val="Header"/>
    </w:pPr>
    <w:r>
      <w:tab/>
    </w:r>
    <w:r>
      <w:tab/>
      <w:t>David St-Amand</w:t>
    </w:r>
  </w:p>
  <w:p w14:paraId="328BF12C" w14:textId="77777777" w:rsidR="007E3B03" w:rsidRDefault="007E3B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A0495"/>
    <w:multiLevelType w:val="hybridMultilevel"/>
    <w:tmpl w:val="7FBE4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767889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 David .">
    <w15:presenceInfo w15:providerId="Windows Live" w15:userId="931eb4ada2b3d278"/>
  </w15:person>
  <w15:person w15:author="John Pearson">
    <w15:presenceInfo w15:providerId="AD" w15:userId="S::jmp33@duke.edu::7f4785bc-1cd7-4b05-9903-d5baadc09a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umbered Alphabetica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wd52x90lterdlefr95xtvpjftes5w9fpzwx&quot;&gt;NSERC_citations&lt;record-ids&gt;&lt;item&gt;3&lt;/item&gt;&lt;item&gt;4&lt;/item&gt;&lt;item&gt;8&lt;/item&gt;&lt;item&gt;12&lt;/item&gt;&lt;item&gt;16&lt;/item&gt;&lt;item&gt;17&lt;/item&gt;&lt;item&gt;18&lt;/item&gt;&lt;item&gt;22&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40&lt;/item&gt;&lt;item&gt;42&lt;/item&gt;&lt;item&gt;43&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771499"/>
    <w:rsid w:val="00001C03"/>
    <w:rsid w:val="00010491"/>
    <w:rsid w:val="00014805"/>
    <w:rsid w:val="000160C9"/>
    <w:rsid w:val="0003495B"/>
    <w:rsid w:val="000701DF"/>
    <w:rsid w:val="000716D5"/>
    <w:rsid w:val="00071D97"/>
    <w:rsid w:val="00074C86"/>
    <w:rsid w:val="000A1495"/>
    <w:rsid w:val="000A22B2"/>
    <w:rsid w:val="000A704A"/>
    <w:rsid w:val="000D0221"/>
    <w:rsid w:val="000D04AE"/>
    <w:rsid w:val="000D4332"/>
    <w:rsid w:val="000D58E2"/>
    <w:rsid w:val="000E1877"/>
    <w:rsid w:val="000F0583"/>
    <w:rsid w:val="00110C94"/>
    <w:rsid w:val="00123886"/>
    <w:rsid w:val="0013518B"/>
    <w:rsid w:val="00153037"/>
    <w:rsid w:val="00171F34"/>
    <w:rsid w:val="00172A83"/>
    <w:rsid w:val="00175C62"/>
    <w:rsid w:val="001805C2"/>
    <w:rsid w:val="00183492"/>
    <w:rsid w:val="001C2DFF"/>
    <w:rsid w:val="001C6F2C"/>
    <w:rsid w:val="001E24FF"/>
    <w:rsid w:val="001E5DF1"/>
    <w:rsid w:val="0020079A"/>
    <w:rsid w:val="002040BB"/>
    <w:rsid w:val="0020413D"/>
    <w:rsid w:val="00204F39"/>
    <w:rsid w:val="0022030E"/>
    <w:rsid w:val="00223945"/>
    <w:rsid w:val="00236A5A"/>
    <w:rsid w:val="00247C74"/>
    <w:rsid w:val="00267D3A"/>
    <w:rsid w:val="00270647"/>
    <w:rsid w:val="00291832"/>
    <w:rsid w:val="00291F78"/>
    <w:rsid w:val="0029231B"/>
    <w:rsid w:val="00297304"/>
    <w:rsid w:val="002A2E0B"/>
    <w:rsid w:val="002B158A"/>
    <w:rsid w:val="002D59A7"/>
    <w:rsid w:val="002D6208"/>
    <w:rsid w:val="002E57D3"/>
    <w:rsid w:val="002F1854"/>
    <w:rsid w:val="002F46EC"/>
    <w:rsid w:val="002F56F6"/>
    <w:rsid w:val="003203BD"/>
    <w:rsid w:val="00347CD3"/>
    <w:rsid w:val="00364B11"/>
    <w:rsid w:val="00372D4B"/>
    <w:rsid w:val="00397111"/>
    <w:rsid w:val="0039739D"/>
    <w:rsid w:val="003A34D4"/>
    <w:rsid w:val="003B15E7"/>
    <w:rsid w:val="003B4EC2"/>
    <w:rsid w:val="003B61A2"/>
    <w:rsid w:val="004120F0"/>
    <w:rsid w:val="004604E9"/>
    <w:rsid w:val="004621B0"/>
    <w:rsid w:val="0048189D"/>
    <w:rsid w:val="004A57AE"/>
    <w:rsid w:val="004D26FF"/>
    <w:rsid w:val="004D6BE0"/>
    <w:rsid w:val="004E0336"/>
    <w:rsid w:val="00532B10"/>
    <w:rsid w:val="00543F5D"/>
    <w:rsid w:val="00553853"/>
    <w:rsid w:val="005617CF"/>
    <w:rsid w:val="00573778"/>
    <w:rsid w:val="005765C6"/>
    <w:rsid w:val="00584393"/>
    <w:rsid w:val="005962DA"/>
    <w:rsid w:val="005A5ECA"/>
    <w:rsid w:val="005C32BC"/>
    <w:rsid w:val="005C4804"/>
    <w:rsid w:val="005D4A51"/>
    <w:rsid w:val="005E029D"/>
    <w:rsid w:val="005E2EC5"/>
    <w:rsid w:val="006173EF"/>
    <w:rsid w:val="0062013E"/>
    <w:rsid w:val="006227E9"/>
    <w:rsid w:val="00624876"/>
    <w:rsid w:val="00626BB1"/>
    <w:rsid w:val="00626EC0"/>
    <w:rsid w:val="00640565"/>
    <w:rsid w:val="00645D20"/>
    <w:rsid w:val="0068468F"/>
    <w:rsid w:val="00684F2A"/>
    <w:rsid w:val="0069272A"/>
    <w:rsid w:val="006C7C53"/>
    <w:rsid w:val="006F1601"/>
    <w:rsid w:val="007132DA"/>
    <w:rsid w:val="007176E3"/>
    <w:rsid w:val="00721ADD"/>
    <w:rsid w:val="00722F93"/>
    <w:rsid w:val="0072311B"/>
    <w:rsid w:val="007359E6"/>
    <w:rsid w:val="00737B68"/>
    <w:rsid w:val="00737E11"/>
    <w:rsid w:val="0074631D"/>
    <w:rsid w:val="007477D8"/>
    <w:rsid w:val="0075055A"/>
    <w:rsid w:val="0076491E"/>
    <w:rsid w:val="00764E70"/>
    <w:rsid w:val="00771499"/>
    <w:rsid w:val="00772495"/>
    <w:rsid w:val="007808CA"/>
    <w:rsid w:val="00790F1E"/>
    <w:rsid w:val="007931D9"/>
    <w:rsid w:val="007B2C70"/>
    <w:rsid w:val="007B473B"/>
    <w:rsid w:val="007D361F"/>
    <w:rsid w:val="007D40B9"/>
    <w:rsid w:val="007D5258"/>
    <w:rsid w:val="007D712D"/>
    <w:rsid w:val="007E3B03"/>
    <w:rsid w:val="007E54AA"/>
    <w:rsid w:val="007F2921"/>
    <w:rsid w:val="008023DE"/>
    <w:rsid w:val="00803621"/>
    <w:rsid w:val="0080490D"/>
    <w:rsid w:val="0080517F"/>
    <w:rsid w:val="00841DD3"/>
    <w:rsid w:val="0084438B"/>
    <w:rsid w:val="008703FF"/>
    <w:rsid w:val="00870913"/>
    <w:rsid w:val="00877E5F"/>
    <w:rsid w:val="00880727"/>
    <w:rsid w:val="0088345A"/>
    <w:rsid w:val="008919B0"/>
    <w:rsid w:val="008A2A27"/>
    <w:rsid w:val="008A5C5A"/>
    <w:rsid w:val="008A6F6A"/>
    <w:rsid w:val="008B7AC1"/>
    <w:rsid w:val="008F1D15"/>
    <w:rsid w:val="009041C4"/>
    <w:rsid w:val="00904477"/>
    <w:rsid w:val="00904525"/>
    <w:rsid w:val="00937413"/>
    <w:rsid w:val="00946DCA"/>
    <w:rsid w:val="009477AA"/>
    <w:rsid w:val="009655FF"/>
    <w:rsid w:val="00980700"/>
    <w:rsid w:val="009911C7"/>
    <w:rsid w:val="009A0585"/>
    <w:rsid w:val="009D58E4"/>
    <w:rsid w:val="009D6E80"/>
    <w:rsid w:val="009D70D3"/>
    <w:rsid w:val="009D77FE"/>
    <w:rsid w:val="00A02BC9"/>
    <w:rsid w:val="00A14309"/>
    <w:rsid w:val="00A35655"/>
    <w:rsid w:val="00A5745E"/>
    <w:rsid w:val="00A6062F"/>
    <w:rsid w:val="00A725F5"/>
    <w:rsid w:val="00A743E7"/>
    <w:rsid w:val="00A860DC"/>
    <w:rsid w:val="00A86821"/>
    <w:rsid w:val="00A87919"/>
    <w:rsid w:val="00A93AA8"/>
    <w:rsid w:val="00AB2E07"/>
    <w:rsid w:val="00AC00B1"/>
    <w:rsid w:val="00AD6DC6"/>
    <w:rsid w:val="00AE27A3"/>
    <w:rsid w:val="00AF02CC"/>
    <w:rsid w:val="00B0407C"/>
    <w:rsid w:val="00B21CA6"/>
    <w:rsid w:val="00B24B4D"/>
    <w:rsid w:val="00B27457"/>
    <w:rsid w:val="00B37B3A"/>
    <w:rsid w:val="00B47334"/>
    <w:rsid w:val="00B619C5"/>
    <w:rsid w:val="00B645EB"/>
    <w:rsid w:val="00B65F74"/>
    <w:rsid w:val="00B725B0"/>
    <w:rsid w:val="00B73569"/>
    <w:rsid w:val="00B73BB8"/>
    <w:rsid w:val="00B75B15"/>
    <w:rsid w:val="00B83605"/>
    <w:rsid w:val="00B844E1"/>
    <w:rsid w:val="00B97BDD"/>
    <w:rsid w:val="00BA4B6D"/>
    <w:rsid w:val="00BB58C1"/>
    <w:rsid w:val="00BD6660"/>
    <w:rsid w:val="00BD6ADC"/>
    <w:rsid w:val="00BE38A5"/>
    <w:rsid w:val="00BF13AB"/>
    <w:rsid w:val="00C058B2"/>
    <w:rsid w:val="00C16DCF"/>
    <w:rsid w:val="00C31C66"/>
    <w:rsid w:val="00C63F8C"/>
    <w:rsid w:val="00C70C9B"/>
    <w:rsid w:val="00C72A3E"/>
    <w:rsid w:val="00C72DBF"/>
    <w:rsid w:val="00C86DF1"/>
    <w:rsid w:val="00C94785"/>
    <w:rsid w:val="00CA2C0D"/>
    <w:rsid w:val="00CB18EE"/>
    <w:rsid w:val="00CB6EA0"/>
    <w:rsid w:val="00CC0467"/>
    <w:rsid w:val="00CC24E1"/>
    <w:rsid w:val="00CD1ED5"/>
    <w:rsid w:val="00CD4D49"/>
    <w:rsid w:val="00CD6322"/>
    <w:rsid w:val="00D047CE"/>
    <w:rsid w:val="00D11819"/>
    <w:rsid w:val="00D212EE"/>
    <w:rsid w:val="00D31537"/>
    <w:rsid w:val="00D42A53"/>
    <w:rsid w:val="00D71FB3"/>
    <w:rsid w:val="00D804B9"/>
    <w:rsid w:val="00DA2574"/>
    <w:rsid w:val="00DA2A8A"/>
    <w:rsid w:val="00DB3D3A"/>
    <w:rsid w:val="00DB6CE3"/>
    <w:rsid w:val="00DB704E"/>
    <w:rsid w:val="00DC5231"/>
    <w:rsid w:val="00DD233C"/>
    <w:rsid w:val="00DD77D2"/>
    <w:rsid w:val="00DE1EBE"/>
    <w:rsid w:val="00DE3B71"/>
    <w:rsid w:val="00DE74A4"/>
    <w:rsid w:val="00DF0FBC"/>
    <w:rsid w:val="00E25B73"/>
    <w:rsid w:val="00E34ADA"/>
    <w:rsid w:val="00E50C12"/>
    <w:rsid w:val="00E553BD"/>
    <w:rsid w:val="00E57C08"/>
    <w:rsid w:val="00E60BF9"/>
    <w:rsid w:val="00E671F9"/>
    <w:rsid w:val="00E72B0E"/>
    <w:rsid w:val="00E76479"/>
    <w:rsid w:val="00E90E4D"/>
    <w:rsid w:val="00EA0038"/>
    <w:rsid w:val="00EA29F2"/>
    <w:rsid w:val="00EA2A85"/>
    <w:rsid w:val="00EA572E"/>
    <w:rsid w:val="00EC04AE"/>
    <w:rsid w:val="00EC2035"/>
    <w:rsid w:val="00EC7025"/>
    <w:rsid w:val="00ED780B"/>
    <w:rsid w:val="00EE020F"/>
    <w:rsid w:val="00EE04FE"/>
    <w:rsid w:val="00EE782F"/>
    <w:rsid w:val="00EF2765"/>
    <w:rsid w:val="00F061E7"/>
    <w:rsid w:val="00F20DE4"/>
    <w:rsid w:val="00F24A06"/>
    <w:rsid w:val="00F368F2"/>
    <w:rsid w:val="00F4073E"/>
    <w:rsid w:val="00F54651"/>
    <w:rsid w:val="00F71C57"/>
    <w:rsid w:val="00F843DF"/>
    <w:rsid w:val="00F942AA"/>
    <w:rsid w:val="00FB3625"/>
    <w:rsid w:val="00FB4E0E"/>
    <w:rsid w:val="00FD2FAA"/>
    <w:rsid w:val="00FD7B12"/>
    <w:rsid w:val="00FE13A1"/>
    <w:rsid w:val="00FE278A"/>
    <w:rsid w:val="00FE58F7"/>
    <w:rsid w:val="00FF4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F241CD"/>
  <w15:docId w15:val="{623DA40F-B69D-4778-A187-0811450D5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700"/>
  </w:style>
  <w:style w:type="paragraph" w:styleId="Heading1">
    <w:name w:val="heading 1"/>
    <w:basedOn w:val="Normal"/>
    <w:next w:val="Normal"/>
    <w:link w:val="Heading1Char"/>
    <w:uiPriority w:val="9"/>
    <w:qFormat/>
    <w:rsid w:val="00EC7025"/>
    <w:pPr>
      <w:keepNext/>
      <w:keepLines/>
      <w:spacing w:before="240" w:after="0"/>
      <w:outlineLvl w:val="0"/>
    </w:pPr>
    <w:rPr>
      <w:rFonts w:asciiTheme="majorHAnsi" w:eastAsiaTheme="majorEastAsia" w:hAnsiTheme="majorHAnsi" w:cstheme="majorBidi"/>
      <w:color w:val="2F5496" w:themeColor="accent1" w:themeShade="BF"/>
      <w:kern w:val="0"/>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3B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B03"/>
  </w:style>
  <w:style w:type="paragraph" w:styleId="Footer">
    <w:name w:val="footer"/>
    <w:basedOn w:val="Normal"/>
    <w:link w:val="FooterChar"/>
    <w:uiPriority w:val="99"/>
    <w:unhideWhenUsed/>
    <w:rsid w:val="007E3B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B03"/>
  </w:style>
  <w:style w:type="paragraph" w:styleId="Revision">
    <w:name w:val="Revision"/>
    <w:hidden/>
    <w:uiPriority w:val="99"/>
    <w:semiHidden/>
    <w:rsid w:val="00175C62"/>
    <w:pPr>
      <w:spacing w:after="0" w:line="240" w:lineRule="auto"/>
    </w:pPr>
  </w:style>
  <w:style w:type="character" w:styleId="CommentReference">
    <w:name w:val="annotation reference"/>
    <w:basedOn w:val="DefaultParagraphFont"/>
    <w:uiPriority w:val="99"/>
    <w:semiHidden/>
    <w:unhideWhenUsed/>
    <w:rsid w:val="00175C62"/>
    <w:rPr>
      <w:sz w:val="16"/>
      <w:szCs w:val="16"/>
    </w:rPr>
  </w:style>
  <w:style w:type="paragraph" w:styleId="CommentText">
    <w:name w:val="annotation text"/>
    <w:basedOn w:val="Normal"/>
    <w:link w:val="CommentTextChar"/>
    <w:uiPriority w:val="99"/>
    <w:semiHidden/>
    <w:unhideWhenUsed/>
    <w:rsid w:val="00175C62"/>
    <w:pPr>
      <w:spacing w:line="240" w:lineRule="auto"/>
    </w:pPr>
    <w:rPr>
      <w:sz w:val="20"/>
      <w:szCs w:val="20"/>
    </w:rPr>
  </w:style>
  <w:style w:type="character" w:customStyle="1" w:styleId="CommentTextChar">
    <w:name w:val="Comment Text Char"/>
    <w:basedOn w:val="DefaultParagraphFont"/>
    <w:link w:val="CommentText"/>
    <w:uiPriority w:val="99"/>
    <w:semiHidden/>
    <w:rsid w:val="00175C62"/>
    <w:rPr>
      <w:sz w:val="20"/>
      <w:szCs w:val="20"/>
    </w:rPr>
  </w:style>
  <w:style w:type="paragraph" w:styleId="CommentSubject">
    <w:name w:val="annotation subject"/>
    <w:basedOn w:val="CommentText"/>
    <w:next w:val="CommentText"/>
    <w:link w:val="CommentSubjectChar"/>
    <w:uiPriority w:val="99"/>
    <w:semiHidden/>
    <w:unhideWhenUsed/>
    <w:rsid w:val="00175C62"/>
    <w:rPr>
      <w:b/>
      <w:bCs/>
    </w:rPr>
  </w:style>
  <w:style w:type="character" w:customStyle="1" w:styleId="CommentSubjectChar">
    <w:name w:val="Comment Subject Char"/>
    <w:basedOn w:val="CommentTextChar"/>
    <w:link w:val="CommentSubject"/>
    <w:uiPriority w:val="99"/>
    <w:semiHidden/>
    <w:rsid w:val="00175C62"/>
    <w:rPr>
      <w:b/>
      <w:bCs/>
      <w:sz w:val="20"/>
      <w:szCs w:val="20"/>
    </w:rPr>
  </w:style>
  <w:style w:type="character" w:customStyle="1" w:styleId="Heading1Char">
    <w:name w:val="Heading 1 Char"/>
    <w:basedOn w:val="DefaultParagraphFont"/>
    <w:link w:val="Heading1"/>
    <w:uiPriority w:val="9"/>
    <w:rsid w:val="00EC7025"/>
    <w:rPr>
      <w:rFonts w:asciiTheme="majorHAnsi" w:eastAsiaTheme="majorEastAsia" w:hAnsiTheme="majorHAnsi" w:cstheme="majorBidi"/>
      <w:color w:val="2F5496" w:themeColor="accent1" w:themeShade="BF"/>
      <w:kern w:val="0"/>
      <w:sz w:val="32"/>
      <w:szCs w:val="32"/>
    </w:rPr>
  </w:style>
  <w:style w:type="paragraph" w:styleId="EndnoteText">
    <w:name w:val="endnote text"/>
    <w:basedOn w:val="Normal"/>
    <w:link w:val="EndnoteTextChar"/>
    <w:uiPriority w:val="99"/>
    <w:semiHidden/>
    <w:unhideWhenUsed/>
    <w:rsid w:val="005962D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962DA"/>
    <w:rPr>
      <w:sz w:val="20"/>
      <w:szCs w:val="20"/>
    </w:rPr>
  </w:style>
  <w:style w:type="character" w:styleId="EndnoteReference">
    <w:name w:val="endnote reference"/>
    <w:basedOn w:val="DefaultParagraphFont"/>
    <w:uiPriority w:val="99"/>
    <w:semiHidden/>
    <w:unhideWhenUsed/>
    <w:rsid w:val="005962DA"/>
    <w:rPr>
      <w:vertAlign w:val="superscript"/>
    </w:rPr>
  </w:style>
  <w:style w:type="paragraph" w:styleId="FootnoteText">
    <w:name w:val="footnote text"/>
    <w:basedOn w:val="Normal"/>
    <w:link w:val="FootnoteTextChar"/>
    <w:uiPriority w:val="99"/>
    <w:semiHidden/>
    <w:unhideWhenUsed/>
    <w:rsid w:val="00247C7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7C74"/>
    <w:rPr>
      <w:sz w:val="20"/>
      <w:szCs w:val="20"/>
    </w:rPr>
  </w:style>
  <w:style w:type="character" w:styleId="FootnoteReference">
    <w:name w:val="footnote reference"/>
    <w:basedOn w:val="DefaultParagraphFont"/>
    <w:uiPriority w:val="99"/>
    <w:semiHidden/>
    <w:unhideWhenUsed/>
    <w:rsid w:val="00247C74"/>
    <w:rPr>
      <w:vertAlign w:val="superscript"/>
    </w:rPr>
  </w:style>
  <w:style w:type="paragraph" w:customStyle="1" w:styleId="EndNoteBibliographyTitle">
    <w:name w:val="EndNote Bibliography Title"/>
    <w:basedOn w:val="Normal"/>
    <w:link w:val="EndNoteBibliographyTitleChar"/>
    <w:rsid w:val="00B2745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B27457"/>
    <w:rPr>
      <w:rFonts w:ascii="Calibri" w:hAnsi="Calibri" w:cs="Calibri"/>
      <w:noProof/>
    </w:rPr>
  </w:style>
  <w:style w:type="paragraph" w:customStyle="1" w:styleId="EndNoteBibliography">
    <w:name w:val="EndNote Bibliography"/>
    <w:basedOn w:val="Normal"/>
    <w:link w:val="EndNoteBibliographyChar"/>
    <w:rsid w:val="00B27457"/>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B27457"/>
    <w:rPr>
      <w:rFonts w:ascii="Calibri" w:hAnsi="Calibri" w:cs="Calibri"/>
      <w:noProof/>
    </w:rPr>
  </w:style>
  <w:style w:type="paragraph" w:customStyle="1" w:styleId="EndNoteCategoryHeading">
    <w:name w:val="EndNote Category Heading"/>
    <w:basedOn w:val="Normal"/>
    <w:link w:val="EndNoteCategoryHeadingChar"/>
    <w:rsid w:val="00DE3B71"/>
    <w:pPr>
      <w:spacing w:before="120" w:after="120"/>
    </w:pPr>
    <w:rPr>
      <w:b/>
      <w:noProof/>
    </w:rPr>
  </w:style>
  <w:style w:type="character" w:customStyle="1" w:styleId="EndNoteCategoryHeadingChar">
    <w:name w:val="EndNote Category Heading Char"/>
    <w:basedOn w:val="DefaultParagraphFont"/>
    <w:link w:val="EndNoteCategoryHeading"/>
    <w:rsid w:val="00DE3B71"/>
    <w:rPr>
      <w:b/>
      <w:noProof/>
    </w:rPr>
  </w:style>
  <w:style w:type="table" w:styleId="TableGrid">
    <w:name w:val="Table Grid"/>
    <w:basedOn w:val="TableNormal"/>
    <w:uiPriority w:val="39"/>
    <w:rsid w:val="00204F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4136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04A1E8D-6332-4CAB-82BB-80642F353886}">
  <we:reference id="wa200004996" version="1.0.0.0" store="en-001" storeType="OMEX"/>
  <we:alternateReferences>
    <we:reference id="wa200004996" version="1.0.0.0" store="en-001" storeType="OMEX"/>
  </we:alternateReferences>
  <we:properties>
    <we:property name="bibcitation-word-document-id" value="&quot;72d5fa1e-3bfa-4432-9b4b-d455b5f6deb5&quot;"/>
    <we:property name="bibcitation-word-citation-list" value="{&quot;id&quot;:&quot;cd10ee5e-c926-4d55-b82b-265e820bf6ce&quot;,&quot;citations&quot;:[{&quot;citationType&quot;:&quot;journalArticle&quot;,&quot;data&quot;:{&quot;id&quot;:&quot;e0d96df9-c379-40b5-bb7f-063f9d247f32&quot;,&quot;type&quot;:&quot;article-journal&quot;,&quot;title&quot;:&quot;Towards a theory of early visual processing&quot;,&quot;DOI&quot;:&quot;10.1162/neco.1990.2.3.308&quot;,&quot;ISSN&quot;:[&quot;0899-7667&quot;,&quot;1530-888X&quot;],&quot;author&quot;:[{&quot;given&quot;:&quot;Joseph J.&quot;,&quot;family&quot;:&quot;Atick&quot;,&quot;sequence&quot;:&quot;first&quot;,&quot;affiliation&quot;:[{&quot;name&quot;:&quot;School of Natural Sciences, Institute for Advanced Study, Princeton, NJ 08540, USA&quot;}]},{&quot;given&quot;:&quot;A. Norman&quot;,&quot;family&quot;:&quot;Redlich&quot;,&quot;sequence&quot;:&quot;additional&quot;,&quot;affiliation&quot;:[{&quot;name&quot;:&quot;Department of Physics and Center for Neural Science, New York University, New York, NY 10003, USA&quot;}]}],&quot;issue&quot;:&quot;3&quot;,&quot;issued&quot;:{&quot;date-parts&quot;:[[1990,9]]},&quot;volume&quot;:&quot;2&quot;,&quot;publisher&quot;:&quot;MIT Press - Journals&quot;,&quot;container-title&quot;:&quot;Neural Computation&quot;,&quot;container-title-short&quot;:&quot;Neural Computation&quot;,&quot;URL&quot;:&quot;http://dx.doi.org/10.1162/neco.1990.2.3.308&quot;,&quot;page&quot;:&quot;308-320&quot;,&quot;accessed&quot;:{&quot;date-parts&quot;:[[2023,10,7]]},&quot;regularType&quot;:&quot;journalArticle&quot;},&quot;requiredFieldsMetadata&quot;:{&quot;ignoredFields&quot;:{},&quot;missingFields&quot;:{}}}],&quot;style&quot;:{&quot;name&quot;:&quot;American Psychological Association 7th edition&quot;,&quot;xml&quot;:&quot;{\&quot;name\&quot;:\&quot;style\&quot;,\&quot;attrs\&quot;:{\&quot;xmlns\&quot;:\&quot;http://purl.org/net/xbiblio/csl\&quot;,\&quot;class\&quot;:\&quot;in-text\&quot;,\&quot;version\&quot;:\&quot;1.0\&quot;,\&quot;demote-non-dropping-particle\&quot;:\&quot;never\&quot;,\&quot;page-range-format\&quot;:\&quot;expanded\&quot;},\&quot;children\&quot;:[{\&quot;name\&quot;:\&quot;info\&quot;,\&quot;attrs\&quot;:{},\&quot;children\&quot;:[{\&quot;name\&quot;:\&quot;title\&quot;,\&quot;attrs\&quot;:{},\&quot;children\&quot;:[\&quot;American Psychological Association 7th edition\&quot;]},{\&quot;name\&quot;:\&quot;title-short\&quot;,\&quot;attrs\&quot;:{},\&quot;children\&quot;:[\&quot;APA\&quot;]},{\&quot;name\&quot;:\&quot;id\&quot;,\&quot;attrs\&quot;:{},\&quot;children\&quot;:[\&quot;http://www.zotero.org/styles/apa\&quot;]},{\&quot;name\&quot;:\&quot;link\&quot;,\&quot;attrs\&quot;:{\&quot;href\&quot;:\&quot;http://www.zotero.org/styles/apa\&quot;,\&quot;rel\&quot;:\&quot;self\&quot;},\&quot;children\&quot;:[]},{\&quot;name\&quot;:\&quot;link\&quot;,\&quot;attrs\&quot;:{\&quot;href\&quot;:\&quot;http://www.zotero.org/styles/apa-6th-edition\&quot;,\&quot;rel\&quot;:\&quot;template\&quot;},\&quot;children\&quot;:[]},{\&quot;name\&quot;:\&quot;link\&quot;,\&quot;attrs\&quot;:{\&quot;href\&quot;:\&quot;https://apastyle.apa.org/style-grammar-guidelines/references/examples\&quot;,\&quot;rel\&quot;:\&quot;documentation\&quot;},\&quot;children\&quot;:[]},{\&quot;name\&quot;:\&quot;author\&quot;,\&quot;attrs\&quot;:{},\&quot;children\&quot;:[{\&quot;name\&quot;:\&quot;name\&quot;,\&quot;attrs\&quot;:{},\&quot;children\&quot;:[\&quot;Brenton M. Wiernik\&quot;]},{\&quot;name\&quot;:\&quot;email\&quot;,\&quot;attrs\&quot;:{},\&quot;children\&quot;:[\&quot;zotero@wiernik.org\&quot;]}]},{\&quot;name\&quot;:\&quot;category\&quot;,\&quot;attrs\&quot;:{\&quot;citation-format\&quot;:\&quot;author-date\&quot;},\&quot;children\&quot;:[]},{\&quot;name\&quot;:\&quot;category\&quot;,\&quot;attrs\&quot;:{\&quot;field\&quot;:\&quot;psychology\&quot;},\&quot;children\&quot;:[]},{\&quot;name\&quot;:\&quot;category\&quot;,\&quot;attrs\&quot;:{\&quot;field\&quot;:\&quot;generic-base\&quot;},\&quot;children\&quot;:[]},{\&quot;name\&quot;:\&quot;updated\&quot;,\&quot;attrs\&quot;:{},\&quot;children\&quot;:[\&quot;2019-12-04T13:09:49+00:00\&quot;]},{\&quot;name\&quot;:\&quot;rights\&quot;,\&quot;attrs\&quot;:{\&quot;license\&quot;:\&quot;http://creativecommons.org/licenses/by-sa/3.0/\&quot;},\&quot;children\&quot;:[\&quot;This work is licensed under a Creative Commons Attribution-ShareAlike 3.0 License\&quot;]}]},{\&quot;name\&quot;:\&quot;locale\&quot;,\&quot;attrs\&quot;:{\&quot;xml:lang\&quot;:\&quot;en\&quot;},\&quot;children\&quot;:[{\&quot;name\&quot;:\&quot;terms\&quot;,\&quot;attrs\&quot;:{},\&quot;children\&quot;:[{\&quot;name\&quot;:\&quot;term\&quot;,\&quot;attrs\&quot;:{\&quot;name\&quot;:\&quot;editortranslator\&quot;,\&quot;form\&quot;:\&quot;short\&quot;},\&quot;children\&quot;:[{\&quot;name\&quot;:\&quot;single\&quot;,\&quot;attrs\&quot;:{},\&quot;children\&quot;:[\&quot;ed. &amp; trans.\&quot;]},{\&quot;name\&quot;:\&quot;multiple\&quot;,\&quot;attrs\&quot;:{},\&quot;children\&quot;:[\&quot;eds. &amp; trans.\&quot;]}]},{\&quot;name\&quot;:\&quot;term\&quot;,\&quot;attrs\&quot;:{\&quot;name\&quot;:\&quot;translator\&quot;,\&quot;form\&quot;:\&quot;short\&quot;},\&quot;children\&quot;:[\&quot;trans.\&quot;]},{\&quot;name\&quot;:\&quot;term\&quot;,\&quot;attrs\&quot;:{\&quot;name\&quot;:\&quot;interviewer\&quot;,\&quot;form\&quot;:\&quot;short\&quot;},\&quot;children\&quot;:[{\&quot;name\&quot;:\&quot;single\&quot;,\&quot;attrs\&quot;:{},\&quot;children\&quot;:[\&quot;interviewer\&quot;]},{\&quot;name\&quot;:\&quot;multiple\&quot;,\&quot;attrs\&quot;:{},\&quot;children\&quot;:[\&quot;interviewers\&quot;]}]},{\&quot;name\&quot;:\&quot;term\&quot;,\&quot;attrs\&quot;:{\&quot;name\&quot;:\&quot;collection-editor\&quot;,\&quot;form\&quot;:\&quot;short\&quot;},\&quot;children\&quot;:[{\&quot;name\&quot;:\&quot;single\&quot;,\&quot;attrs\&quot;:{},\&quot;children\&quot;:[\&quot;ed.\&quot;]},{\&quot;name\&quot;:\&quot;multiple\&quot;,\&quot;attrs\&quot;:{},\&quot;children\&quot;:[\&quot;eds.\&quot;]}]},{\&quot;name\&quot;:\&quot;term\&quot;,\&quot;attrs\&quot;:{\&quot;name\&quot;:\&quot;circa\&quot;,\&quot;form\&quot;:\&quot;short\&quot;},\&quot;children\&quot;:[\&quot;ca.\&quot;]},{\&quot;name\&quot;:\&quot;term\&quot;,\&quot;attrs\&quot;:{\&quot;name\&quot;:\&quot;bc\&quot;},\&quot;children\&quot;:[\&quot; B.C.E.\&quot;]},{\&quot;name\&quot;:\&quot;term\&quot;,\&quot;attrs\&quot;:{\&quot;name\&quot;:\&quot;ad\&quot;},\&quot;children\&quot;:[\&quot; C.E.\&quot;]},{\&quot;name\&quot;:\&quot;term\&quot;,\&quot;attrs\&quot;:{\&quot;name\&quot;:\&quot;letter\&quot;},\&quot;children\&quot;:[\&quot;personal communication\&quot;]},{\&quot;name\&quot;:\&quot;term\&quot;,\&quot;attrs\&quot;:{\&quot;name\&quot;:\&quot;letter\&quot;,\&quot;form\&quot;:\&quot;short\&quot;},\&quot;children\&quot;:[\&quot;letter\&quot;]},{\&quot;name\&quot;:\&quot;term\&quot;,\&quot;attrs\&quot;:{\&quot;name\&quot;:\&quot;issue\&quot;,\&quot;form\&quot;:\&quot;long\&quot;},\&quot;children\&quot;:[{\&quot;name\&quot;:\&quot;single\&quot;,\&quot;attrs\&quot;:{},\&quot;children\&quot;:[\&quot;issue\&quot;]},{\&quot;name\&quot;:\&quot;multiple\&quot;,\&quot;attrs\&quot;:{},\&quot;children\&quot;:[\&quot;issues\&quot;]}]}]}]},{\&quot;name\&quot;:\&quot;locale\&quot;,\&quot;attrs\&quot;:{\&quot;xml:lang\&quot;:\&quot;af\&quot;},\&quot;children\&quot;:[{\&quot;name\&quot;:\&quot;terms\&quot;,\&quot;attrs\&quot;:{},\&quot;children\&quot;:[{\&quot;name\&quot;:\&quot;term\&quot;,\&quot;attrs\&quot;:{\&quot;name\&quot;:\&quot;letter\&quot;},\&quot;children\&quot;:[\&quot;persoonlike kommunikasie\&quot;]},{\&quot;name\&quot;:\&quot;term\&quot;,\&quot;attrs\&quot;:{\&quot;name\&quot;:\&quot;letter\&quot;,\&quot;form\&quot;:\&quot;short\&quot;},\&quot;children\&quot;:[\&quot;brief\&quot;]}]}]},{\&quot;name\&quot;:\&quot;locale\&quot;,\&quot;attrs\&quot;:{\&quot;xml:lang\&quot;:\&quot;ar\&quot;},\&quot;children\&quot;:[{\&quot;name\&quot;:\&quot;terms\&quot;,\&quot;attrs\&quot;:{},\&quot;children\&quot;:[{\&quot;name\&quot;:\&quot;term\&quot;,\&quot;attrs\&quot;:{\&quot;name\&quot;:\&quot;letter\&quot;},\&quot;children\&quot;:[\&quot;اتصال شخصي\&quot;]},{\&quot;name\&quot;:\&quot;term\&quot;,\&quot;attrs\&quot;:{\&quot;name\&quot;:\&quot;letter\&quot;,\&quot;form\&quot;:\&quot;short\&quot;},\&quot;children\&quot;:[\&quot;خطاب\&quot;]}]}]},{\&quot;name\&quot;:\&quot;locale\&quot;,\&quot;attrs\&quot;:{\&quot;xml:lang\&quot;:\&quot;bg\&quot;},\&quot;children\&quot;:[{\&quot;name\&quot;:\&quot;terms\&quot;,\&quot;attrs\&quot;:{},\&quot;children\&quot;:[{\&quot;name\&quot;:\&quot;term\&quot;,\&quot;attrs\&quot;:{\&quot;name\&quot;:\&quot;letter\&quot;},\&quot;children\&quot;:[\&quot;лична комуникация\&quot;]},{\&quot;name\&quot;:\&quot;term\&quot;,\&quot;attrs\&quot;:{\&quot;name\&quot;:\&quot;letter\&quot;,\&quot;form\&quot;:\&quot;short\&quot;},\&quot;children\&quot;:[\&quot;писмо\&quot;]}]}]},{\&quot;name\&quot;:\&quot;locale\&quot;,\&quot;attrs\&quot;:{\&quot;xml:lang\&quot;:\&quot;ca\&quot;},\&quot;children\&quot;:[{\&quot;name\&quot;:\&quot;terms\&quot;,\&quot;attrs\&quot;:{},\&quot;children\&quot;:[{\&quot;name\&quot;:\&quot;term\&quot;,\&quot;attrs\&quot;:{\&quot;name\&quot;:\&quot;letter\&quot;},\&quot;children\&quot;:[\&quot;comunicació personal\&quot;]},{\&quot;name\&quot;:\&quot;term\&quot;,\&quot;attrs\&quot;:{\&quot;name\&quot;:\&quot;letter\&quot;,\&quot;form\&quot;:\&quot;short\&quot;},\&quot;children\&quot;:[\&quot;carta\&quot;]}]}]},{\&quot;name\&quot;:\&quot;locale\&quot;,\&quot;attrs\&quot;:{\&quot;xml:lang\&quot;:\&quot;cs\&quot;},\&quot;children\&quot;:[{\&quot;name\&quot;:\&quot;terms\&quot;,\&quot;attrs\&quot;:{},\&quot;children\&quot;:[{\&quot;name\&quot;:\&quot;term\&quot;,\&quot;attrs\&quot;:{\&quot;name\&quot;:\&quot;letter\&quot;},\&quot;children\&quot;:[\&quot;osobní komunikace\&quot;]},{\&quot;name\&quot;:\&quot;term\&quot;,\&quot;attrs\&quot;:{\&quot;name\&quot;:\&quot;letter\&quot;,\&quot;form\&quot;:\&quot;short\&quot;},\&quot;children\&quot;:[\&quot;dopis\&quot;]}]}]},{\&quot;name\&quot;:\&quot;locale\&quot;,\&quot;attrs\&quot;:{\&quot;xml:lang\&quot;:\&quot;cy\&quot;},\&quot;children\&quot;:[{\&quot;name\&quot;:\&quot;terms\&quot;,\&quot;attrs\&quot;:{},\&quot;children\&quot;:[{\&quot;name\&quot;:\&quot;term\&quot;,\&quot;attrs\&quot;:{\&quot;name\&quot;:\&quot;letter\&quot;},\&quot;children\&quot;:[\&quot;cyfathrebu personol\&quot;]},{\&quot;name\&quot;:\&quot;term\&quot;,\&quot;attrs\&quot;:{\&quot;name\&quot;:\&quot;letter\&quot;,\&quot;form\&quot;:\&quot;short\&quot;},\&quot;children\&quot;:[\&quot;llythyr\&quot;]}]}]},{\&quot;name\&quot;:\&quot;locale\&quot;,\&quot;attrs\&quot;:{\&quot;xml:lang\&quot;:\&quot;da\&quot;},\&quot;children\&quot;:[{\&quot;name\&quot;:\&quot;terms\&quot;,\&quot;attrs\&quot;:{},\&quot;children\&quot;:[{\&quot;name\&quot;:\&quot;term\&quot;,\&quot;attrs\&quot;:{\&quot;name\&quot;:\&quot;et-al\&quot;},\&quot;children\&quot;:[\&quot;et al.\&quot;]},{\&quot;name\&quot;:\&quot;term\&quot;,\&quot;attrs\&quot;:{\&quot;name\&quot;:\&quot;letter\&quot;},\&quot;children\&quot;:[\&quot;personlig kommunikation\&quot;]},{\&quot;name\&quot;:\&quot;term\&quot;,\&quot;attrs\&quot;:{\&quot;name\&quot;:\&quot;letter\&quot;,\&quot;form\&quot;:\&quot;short\&quot;},\&quot;children\&quot;:[\&quot;brev\&quot;]}]}]},{\&quot;name\&quot;:\&quot;locale\&quot;,\&quot;attrs\&quot;:{\&quot;xml:lang\&quot;:\&quot;de\&quot;},\&quot;children\&quot;:[{\&quot;name\&quot;:\&quot;terms\&quot;,\&quot;attrs\&quot;:{},\&quot;children\&quot;:[{\&quot;name\&quot;:\&quot;term\&quot;,\&quot;attrs\&quot;:{\&quot;name\&quot;:\&quot;et-al\&quot;},\&quot;children\&quot;:[\&quot;et al.\&quot;]},{\&quot;name\&quot;:\&quot;term\&quot;,\&quot;attrs\&quot;:{\&quot;name\&quot;:\&quot;letter\&quot;},\&quot;children\&quot;:[\&quot;persönliche Kommunikation\&quot;]},{\&quot;name\&quot;:\&quot;term\&quot;,\&quot;attrs\&quot;:{\&quot;name\&quot;:\&quot;letter\&quot;,\&quot;form\&quot;:\&quot;short\&quot;},\&quot;children\&quot;:[\&quot;Brief\&quot;]}]}]},{\&quot;name\&quot;:\&quot;locale\&quot;,\&quot;attrs\&quot;:{\&quot;xml:lang\&quot;:\&quot;el\&quot;},\&quot;children\&quot;:[{\&quot;name\&quot;:\&quot;terms\&quot;,\&quot;attrs\&quot;:{},\&quot;children\&quot;:[{\&quot;name\&quot;:\&quot;term\&quot;,\&quot;attrs\&quot;:{\&quot;name\&quot;:\&quot;letter\&quot;},\&quot;children\&quot;:[\&quot;προσωπική επικοινωνία\&quot;]},{\&quot;name\&quot;:\&quot;term\&quot;,\&quot;attrs\&quot;:{\&quot;name\&quot;:\&quot;letter\&quot;,\&quot;form\&quot;:\&quot;short\&quot;},\&quot;children\&quot;:[\&quot;επιστολή\&quot;]}]}]},{\&quot;name\&quot;:\&quot;locale\&quot;,\&quot;attrs\&quot;:{\&quot;xml:lang\&quot;:\&quot;es\&quot;},\&quot;children\&quot;:[{\&quot;name\&quot;:\&quot;terms\&quot;,\&quot;attrs\&quot;:{},\&quot;children\&quot;:[{\&quot;name\&quot;:\&quot;term\&quot;,\&quot;attrs\&quot;:{\&quot;name\&quot;:\&quot;from\&quot;},\&quot;children\&quot;:[\&quot;de\&quot;]},{\&quot;name\&quot;:\&quot;term\&quot;,\&quot;attrs\&quot;:{\&quot;name\&quot;:\&quot;letter\&quot;},\&quot;children\&quot;:[\&quot;comunicación personal\&quot;]},{\&quot;name\&quot;:\&quot;term\&quot;,\&quot;attrs\&quot;:{\&quot;name\&quot;:\&quot;letter\&quot;,\&quot;form\&quot;:\&quot;short\&quot;},\&quot;children\&quot;:[\&quot;carta\&quot;]}]}]},{\&quot;name\&quot;:\&quot;locale\&quot;,\&quot;attrs\&quot;:{\&quot;xml:lang\&quot;:\&quot;et\&quot;},\&quot;children\&quot;:[{\&quot;name\&quot;:\&quot;terms\&quot;,\&quot;attrs\&quot;:{},\&quot;children\&quot;:[{\&quot;name\&quot;:\&quot;term\&quot;,\&quot;attrs\&quot;:{\&quot;name\&quot;:\&quot;letter\&quot;},\&quot;children\&quot;:[\&quot;isiklik suhtlus\&quot;]},{\&quot;name\&quot;:\&quot;term\&quot;,\&quot;attrs\&quot;:{\&quot;name\&quot;:\&quot;letter\&quot;,\&quot;form\&quot;:\&quot;short\&quot;},\&quot;children\&quot;:[\&quot;kiri\&quot;]}]}]},{\&quot;name\&quot;:\&quot;locale\&quot;,\&quot;attrs\&quot;:{\&quot;xml:lang\&quot;:\&quot;eu\&quot;},\&quot;children\&quot;:[{\&quot;name\&quot;:\&quot;terms\&quot;,\&quot;attrs\&quot;:{},\&quot;children\&quot;:[{\&quot;name\&quot;:\&quot;term\&quot;,\&quot;attrs\&quot;:{\&quot;name\&quot;:\&quot;letter\&quot;},\&quot;children\&quot;:[\&quot;komunikazio pertsonala\&quot;]},{\&quot;name\&quot;:\&quot;term\&quot;,\&quot;attrs\&quot;:{\&quot;name\&quot;:\&quot;letter\&quot;,\&quot;form\&quot;:\&quot;short\&quot;},\&quot;children\&quot;:[\&quot;gutuna\&quot;]}]}]},{\&quot;name\&quot;:\&quot;locale\&quot;,\&quot;attrs\&quot;:{\&quot;xml:lang\&quot;:\&quot;fa\&quot;},\&quot;children\&quot;:[{\&quot;name\&quot;:\&quot;terms\&quot;,\&quot;attrs\&quot;:{},\&quot;children\&quot;:[{\&quot;name\&quot;:\&quot;term\&quot;,\&quot;attrs\&quot;:{\&quot;name\&quot;:\&quot;letter\&quot;},\&quot;children\&quot;:[\&quot;ارتباط شخصی\&quot;]},{\&quot;name\&quot;:\&quot;term\&quot;,\&quot;attrs\&quot;:{\&quot;name\&quot;:\&quot;letter\&quot;,\&quot;form\&quot;:\&quot;short\&quot;},\&quot;children\&quot;:[\&quot;نامه\&quot;]}]}]},{\&quot;name\&quot;:\&quot;locale\&quot;,\&quot;attrs\&quot;:{\&quot;xml:lang\&quot;:\&quot;fi\&quot;},\&quot;children\&quot;:[{\&quot;name\&quot;:\&quot;terms\&quot;,\&quot;attrs\&quot;:{},\&quot;children\&quot;:[{\&quot;name\&quot;:\&quot;term\&quot;,\&quot;attrs\&quot;:{\&quot;name\&quot;:\&quot;letter\&quot;},\&quot;children\&quot;:[\&quot;henkilökohtainen viestintä\&quot;]},{\&quot;name\&quot;:\&quot;term\&quot;,\&quot;attrs\&quot;:{\&quot;name\&quot;:\&quot;letter\&quot;,\&quot;form\&quot;:\&quot;short\&quot;},\&quot;children\&quot;:[\&quot;kirje\&quot;]}]}]},{\&quot;name\&quot;:\&quot;locale\&quot;,\&quot;attrs\&quot;:{\&quot;xml:lang\&quot;:\&quot;fr\&quot;},\&quot;children\&quot;:[{\&quot;name\&quot;:\&quot;terms\&quot;,\&quot;attrs\&quot;:{},\&quot;children\&quot;:[{\&quot;name\&quot;:\&quot;term\&quot;,\&quot;attrs\&quot;:{\&quot;name\&quot;:\&quot;letter\&quot;},\&quot;children\&quot;:[\&quot;communication personnelle\&quot;]},{\&quot;name\&quot;:\&quot;term\&quot;,\&quot;attrs\&quot;:{\&quot;name\&quot;:\&quot;letter\&quot;,\&quot;form\&quot;:\&quot;short\&quot;},\&quot;children\&quot;:[\&quot;lettre\&quot;]},{\&quot;name\&quot;:\&quot;term\&quot;,\&quot;attrs\&quot;:{\&quot;name\&quot;:\&quot;editor\&quot;,\&quot;form\&quot;:\&quot;short\&quot;},\&quot;children\&quot;:[{\&quot;name\&quot;:\&quot;single\&quot;,\&quot;attrs\&quot;:{},\&quot;children\&quot;:[\&quot;éd.\&quot;]},{\&quot;name\&quot;:\&quot;multiple\&quot;,\&quot;attrs\&quot;:{},\&quot;children\&quot;:[\&quot;éds.\&quot;]}]}]}]},{\&quot;name\&quot;:\&quot;locale\&quot;,\&quot;attrs\&quot;:{\&quot;xml:lang\&quot;:\&quot;he\&quot;},\&quot;children\&quot;:[{\&quot;name\&quot;:\&quot;terms\&quot;,\&quot;attrs\&quot;:{},\&quot;children\&quot;:[{\&quot;name\&quot;:\&quot;term\&quot;,\&quot;attrs\&quot;:{\&quot;name\&quot;:\&quot;letter\&quot;},\&quot;children\&quot;:[\&quot;תקשורת אישית\&quot;]},{\&quot;name\&quot;:\&quot;term\&quot;,\&quot;attrs\&quot;:{\&quot;name\&quot;:\&quot;letter\&quot;,\&quot;form\&quot;:\&quot;short\&quot;},\&quot;children\&quot;:[\&quot;מכתב\&quot;]}]}]},{\&quot;name\&quot;:\&quot;locale\&quot;,\&quot;attrs\&quot;:{\&quot;xml:lang\&quot;:\&quot;hr\&quot;},\&quot;children\&quot;:[{\&quot;name\&quot;:\&quot;terms\&quot;,\&quot;attrs\&quot;:{},\&quot;children\&quot;:[{\&quot;name\&quot;:\&quot;term\&quot;,\&quot;attrs\&quot;:{\&quot;name\&quot;:\&quot;letter\&quot;},\&quot;children\&quot;:[\&quot;osobna komunikacija\&quot;]},{\&quot;name\&quot;:\&quot;term\&quot;,\&quot;attrs\&quot;:{\&quot;name\&quot;:\&quot;letter\&quot;,\&quot;form\&quot;:\&quot;short\&quot;},\&quot;children\&quot;:[\&quot;pismo\&quot;]}]}]},{\&quot;name\&quot;:\&quot;locale\&quot;,\&quot;attrs\&quot;:{\&quot;xml:lang\&quot;:\&quot;hu\&quot;},\&quot;children\&quot;:[{\&quot;name\&quot;:\&quot;terms\&quot;,\&quot;attrs\&quot;:{},\&quot;children\&quot;:[{\&quot;name\&quot;:\&quot;term\&quot;,\&quot;attrs\&quot;:{\&quot;name\&quot;:\&quot;letter\&quot;},\&quot;children\&quot;:[\&quot;személyes kommunikáció\&quot;]},{\&quot;name\&quot;:\&quot;term\&quot;,\&quot;attrs\&quot;:{\&quot;name\&quot;:\&quot;letter\&quot;,\&quot;form\&quot;:\&quot;short\&quot;},\&quot;children\&quot;:[\&quot;levél\&quot;]}]}]},{\&quot;name\&quot;:\&quot;locale\&quot;,\&quot;attrs\&quot;:{\&quot;xml:lang\&quot;:\&quot;id\&quot;},\&quot;children\&quot;:[{\&quot;name\&quot;:\&quot;terms\&quot;,\&quot;attrs\&quot;:{},\&quot;children\&quot;:[{\&quot;name\&quot;:\&quot;term\&quot;,\&quot;attrs\&quot;:{\&quot;name\&quot;:\&quot;letter\&quot;},\&quot;children\&quot;:[\&quot;komunikasi pribadi\&quot;]},{\&quot;name\&quot;:\&quot;term\&quot;,\&quot;attrs\&quot;:{\&quot;name\&quot;:\&quot;letter\&quot;,\&quot;form\&quot;:\&quot;short\&quot;},\&quot;children\&quot;:[\&quot;surat\&quot;]}]}]},{\&quot;name\&quot;:\&quot;locale\&quot;,\&quot;attrs\&quot;:{\&quot;xml:lang\&quot;:\&quot;is\&quot;},\&quot;children\&quot;:[{\&quot;name\&quot;:\&quot;terms\&quot;,\&quot;attrs\&quot;:{},\&quot;children\&quot;:[{\&quot;name\&quot;:\&quot;term\&quot;,\&quot;attrs\&quot;:{\&quot;name\&quot;:\&quot;letter\&quot;},\&quot;children\&quot;:[\&quot;persónuleg samskipti\&quot;]},{\&quot;name\&quot;:\&quot;term\&quot;,\&quot;attrs\&quot;:{\&quot;name\&quot;:\&quot;letter\&quot;,\&quot;form\&quot;:\&quot;short\&quot;},\&quot;children\&quot;:[\&quot;bréf\&quot;]}]}]},{\&quot;name\&quot;:\&quot;locale\&quot;,\&quot;attrs\&quot;:{\&quot;xml:lang\&quot;:\&quot;it\&quot;},\&quot;children\&quot;:[{\&quot;name\&quot;:\&quot;terms\&quot;,\&quot;attrs\&quot;:{},\&quot;children\&quot;:[{\&quot;name\&quot;:\&quot;term\&quot;,\&quot;attrs\&quot;:{\&quot;name\&quot;:\&quot;letter\&quot;},\&quot;children\&quot;:[\&quot;comunicazione personale\&quot;]},{\&quot;name\&quot;:\&quot;term\&quot;,\&quot;attrs\&quot;:{\&quot;name\&quot;:\&quot;letter\&quot;,\&quot;form\&quot;:\&quot;short\&quot;},\&quot;children\&quot;:[\&quot;lettera\&quot;]}]}]},{\&quot;name\&quot;:\&quot;locale\&quot;,\&quot;attrs\&quot;:{\&quot;xml:lang\&quot;:\&quot;ja\&quot;},\&quot;children\&quot;:[{\&quot;name\&quot;:\&quot;terms\&quot;,\&quot;attrs\&quot;:{},\&quot;children\&quot;:[{\&quot;name\&quot;:\&quot;term\&quot;,\&quot;attrs\&quot;:{\&quot;name\&quot;:\&quot;letter\&quot;},\&quot;children\&quot;:[\&quot;個人的なやり取り\&quot;]},{\&quot;name\&quot;:\&quot;term\&quot;,\&quot;attrs\&quot;:{\&quot;name\&quot;:\&quot;letter\&quot;,\&quot;form\&quot;:\&quot;short\&quot;},\&quot;children\&quot;:[\&quot;手紙\&quot;]}]}]},{\&quot;name\&quot;:\&quot;locale\&quot;,\&quot;attrs\&quot;:{\&quot;xml:lang\&quot;:\&quot;ko\&quot;},\&quot;children\&quot;:[{\&quot;name\&quot;:\&quot;terms\&quot;,\&quot;attrs\&quot;:{},\&quot;children\&quot;:[{\&quot;name\&quot;:\&quot;term\&quot;,\&quot;attrs\&quot;:{\&quot;name\&quot;:\&quot;letter\&quot;},\&quot;children\&quot;:[\&quot;개인 서신\&quot;]},{\&quot;name\&quot;:\&quot;term\&quot;,\&quot;attrs\&quot;:{\&quot;name\&quot;:\&quot;letter\&quot;,\&quot;form\&quot;:\&quot;short\&quot;},\&quot;children\&quot;:[\&quot;편지\&quot;]}]}]},{\&quot;name\&quot;:\&quot;locale\&quot;,\&quot;attrs\&quot;:{\&quot;xml:lang\&quot;:\&quot;la\&quot;},\&quot;children\&quot;:[{\&quot;name\&quot;:\&quot;terms\&quot;,\&quot;attrs\&quot;:{},\&quot;children\&quot;:[{\&quot;name\&quot;:\&quot;term\&quot;,\&quot;attrs\&quot;:{\&quot;name\&quot;:\&quot;letter\&quot;},\&quot;children\&quot;:[\&quot;\&quot;]},{\&quot;name\&quot;:\&quot;term\&quot;,\&quot;attrs\&quot;:{\&quot;name\&quot;:\&quot;letter\&quot;,\&quot;form\&quot;:\&quot;short\&quot;},\&quot;children\&quot;:[\&quot;epistula\&quot;]}]}]},{\&quot;name\&quot;:\&quot;locale\&quot;,\&quot;attrs\&quot;:{\&quot;xml:lang\&quot;:\&quot;lt\&quot;},\&quot;children\&quot;:[{\&quot;name\&quot;:\&quot;terms\&quot;,\&quot;attrs\&quot;:{},\&quot;children\&quot;:[{\&quot;name\&quot;:\&quot;term\&quot;,\&quot;attrs\&quot;:{\&quot;name\&quot;:\&quot;letter\&quot;},\&quot;children\&quot;:[\&quot;communicationis personalis\&quot;]},{\&quot;name\&quot;:\&quot;term\&quot;,\&quot;attrs\&quot;:{\&quot;name\&quot;:\&quot;letter\&quot;,\&quot;form\&quot;:\&quot;short\&quot;},\&quot;children\&quot;:[\&quot;\&quot;]}]}]},{\&quot;name\&quot;:\&quot;locale\&quot;,\&quot;attrs\&quot;:{\&quot;xml:lang\&quot;:\&quot;lv\&quot;},\&quot;children\&quot;:[{\&quot;name\&quot;:\&quot;terms\&quot;,\&quot;attrs\&quot;:{},\&quot;children\&quot;:[{\&quot;name\&quot;:\&quot;term\&quot;,\&quot;attrs\&quot;:{\&quot;name\&quot;:\&quot;letter\&quot;},\&quot;children\&quot;:[\&quot;personīga komunikācija\&quot;]},{\&quot;name\&quot;:\&quot;term\&quot;,\&quot;attrs\&quot;:{\&quot;name\&quot;:\&quot;letter\&quot;,\&quot;form\&quot;:\&quot;short\&quot;},\&quot;children\&quot;:[\&quot;vēstule\&quot;]}]}]},{\&quot;name\&quot;:\&quot;locale\&quot;,\&quot;attrs\&quot;:{\&quot;xml:lang\&quot;:\&quot;mn\&quot;},\&quot;children\&quot;:[{\&quot;name\&quot;:\&quot;terms\&quot;,\&quot;attrs\&quot;:{},\&quot;children\&quot;:[{\&quot;name\&quot;:\&quot;term\&quot;,\&quot;attrs\&quot;:{\&quot;name\&quot;:\&quot;letter\&quot;},\&quot;children\&quot;:[\&quot;хувийн харилцаа холбоо\&quot;]},{\&quot;name\&quot;:\&quot;term\&quot;,\&quot;attrs\&quot;:{\&quot;name\&quot;:\&quot;letter\&quot;,\&quot;form\&quot;:\&quot;short\&quot;},\&quot;children\&quot;:[\&quot;захиа\&quot;]}]}]},{\&quot;name\&quot;:\&quot;locale\&quot;,\&quot;attrs\&quot;:{\&quot;xml:lang\&quot;:\&quot;nb\&quot;},\&quot;children\&quot;:[{\&quot;name\&quot;:\&quot;terms\&quot;,\&quot;attrs\&quot;:{},\&quot;children\&quot;:[{\&quot;name\&quot;:\&quot;term\&quot;,\&quot;attrs\&quot;:{\&quot;name\&quot;:\&quot;et-al\&quot;},\&quot;children\&quot;:[\&quot;et al.\&quot;]},{\&quot;name\&quot;:\&quot;term\&quot;,\&quot;attrs\&quot;:{\&quot;name\&quot;:\&quot;letter\&quot;},\&quot;children\&quot;:[\&quot;personlig kommunikasjon\&quot;]},{\&quot;name\&quot;:\&quot;term\&quot;,\&quot;attrs\&quot;:{\&quot;name\&quot;:\&quot;letter\&quot;,\&quot;form\&quot;:\&quot;short\&quot;},\&quot;children\&quot;:[\&quot;brev\&quot;]}]}]},{\&quot;name\&quot;:\&quot;locale\&quot;,\&quot;attrs\&quot;:{\&quot;xml:lang\&quot;:\&quot;nl\&quot;},\&quot;children\&quot;:[{\&quot;name\&quot;:\&quot;terms\&quot;,\&quot;attrs\&quot;:{},\&quot;children\&quot;:[{\&quot;name\&quot;:\&quot;term\&quot;,\&quot;attrs\&quot;:{\&quot;name\&quot;:\&quot;et-al\&quot;},\&quot;children\&quot;:[\&quot;et al.\&quot;]},{\&quot;name\&quot;:\&quot;term\&quot;,\&quot;attrs\&quot;:{\&quot;name\&quot;:\&quot;letter\&quot;},\&quot;children\&quot;:[\&quot;persoonlijke communicatie\&quot;]},{\&quot;name\&quot;:\&quot;term\&quot;,\&quot;attrs\&quot;:{\&quot;name\&quot;:\&quot;letter\&quot;,\&quot;form\&quot;:\&quot;short\&quot;},\&quot;children\&quot;:[\&quot;brief\&quot;]}]}]},{\&quot;name\&quot;:\&quot;locale\&quot;,\&quot;attrs\&quot;:{\&quot;xml:lang\&quot;:\&quot;nn\&quot;},\&quot;children\&quot;:[{\&quot;name\&quot;:\&quot;terms\&quot;,\&quot;attrs\&quot;:{},\&quot;children\&quot;:[{\&quot;name\&quot;:\&quot;term\&quot;,\&quot;attrs\&quot;:{\&quot;name\&quot;:\&quot;et-al\&quot;},\&quot;children\&quot;:[\&quot;et al.\&quot;]},{\&quot;name\&quot;:\&quot;term\&quot;,\&quot;attrs\&quot;:{\&quot;name\&quot;:\&quot;letter\&quot;},\&quot;children\&quot;:[\&quot;personlig kommunikasjon\&quot;]},{\&quot;name\&quot;:\&quot;term\&quot;,\&quot;attrs\&quot;:{\&quot;name\&quot;:\&quot;letter\&quot;,\&quot;form\&quot;:\&quot;short\&quot;},\&quot;children\&quot;:[\&quot;brev\&quot;]}]}]},{\&quot;name\&quot;:\&quot;locale\&quot;,\&quot;attrs\&quot;:{\&quot;xml:lang\&quot;:\&quot;pl\&quot;},\&quot;children\&quot;:[{\&quot;name\&quot;:\&quot;terms\&quot;,\&quot;attrs\&quot;:{},\&quot;children\&quot;:[{\&quot;name\&quot;:\&quot;term\&quot;,\&quot;attrs\&quot;:{\&quot;name\&quot;:\&quot;letter\&quot;},\&quot;children\&quot;:[\&quot;osobista komunikacja\&quot;]},{\&quot;name\&quot;:\&quot;term\&quot;,\&quot;attrs\&quot;:{\&quot;name\&quot;:\&quot;letter\&quot;,\&quot;form\&quot;:\&quot;short\&quot;},\&quot;children\&quot;:[\&quot;list\&quot;]}]}]},{\&quot;name\&quot;:\&quot;locale\&quot;,\&quot;attrs\&quot;:{\&quot;xml:lang\&quot;:\&quot;pt\&quot;},\&quot;children\&quot;:[{\&quot;name\&quot;:\&quot;terms\&quot;,\&quot;attrs\&quot;:{},\&quot;children\&quot;:[{\&quot;name\&quot;:\&quot;term\&quot;,\&quot;attrs\&quot;:{\&quot;name\&quot;:\&quot;letter\&quot;},\&quot;children\&quot;:[\&quot;comunicação pessoal\&quot;]},{\&quot;name\&quot;:\&quot;term\&quot;,\&quot;attrs\&quot;:{\&quot;name\&quot;:\&quot;letter\&quot;,\&quot;form\&quot;:\&quot;short\&quot;},\&quot;children\&quot;:[\&quot;carta\&quot;]}]}]},{\&quot;name\&quot;:\&quot;locale\&quot;,\&quot;attrs\&quot;:{\&quot;xml:lang\&quot;:\&quot;ro\&quot;},\&quot;children\&quot;:[{\&quot;name\&quot;:\&quot;terms\&quot;,\&quot;attrs\&quot;:{},\&quot;children\&quot;:[{\&quot;name\&quot;:\&quot;term\&quot;,\&quot;attrs\&quot;:{\&quot;name\&quot;:\&quot;letter\&quot;},\&quot;children\&quot;:[\&quot;comunicare personală\&quot;]},{\&quot;name\&quot;:\&quot;term\&quot;,\&quot;attrs\&quot;:{\&quot;name\&quot;:\&quot;letter\&quot;,\&quot;form\&quot;:\&quot;short\&quot;},\&quot;children\&quot;:[\&quot;scrisoare\&quot;]}]}]},{\&quot;name\&quot;:\&quot;locale\&quot;,\&quot;attrs\&quot;:{\&quot;xml:lang\&quot;:\&quot;ru\&quot;},\&quot;children\&quot;:[{\&quot;name\&quot;:\&quot;terms\&quot;,\&quot;attrs\&quot;:{},\&quot;children\&quot;:[{\&quot;name\&quot;:\&quot;term\&quot;,\&quot;attrs\&quot;:{\&quot;name\&quot;:\&quot;letter\&quot;},\&quot;children\&quot;:[\&quot;личная переписка\&quot;]},{\&quot;name\&quot;:\&quot;term\&quot;,\&quot;attrs\&quot;:{\&quot;name\&quot;:\&quot;letter\&quot;,\&quot;form\&quot;:\&quot;short\&quot;},\&quot;children\&quot;:[\&quot;письмо\&quot;]}]}]},{\&quot;name\&quot;:\&quot;locale\&quot;,\&quot;attrs\&quot;:{\&quot;xml:lang\&quot;:\&quot;sk\&quot;},\&quot;children\&quot;:[{\&quot;name\&quot;:\&quot;terms\&quot;,\&quot;attrs\&quot;:{},\&quot;children\&quot;:[{\&quot;name\&quot;:\&quot;term\&quot;,\&quot;attrs\&quot;:{\&quot;name\&quot;:\&quot;letter\&quot;},\&quot;children\&quot;:[\&quot;osobná komunikácia\&quot;]},{\&quot;name\&quot;:\&quot;term\&quot;,\&quot;attrs\&quot;:{\&quot;name\&quot;:\&quot;letter\&quot;,\&quot;form\&quot;:\&quot;short\&quot;},\&quot;children\&quot;:[\&quot;list\&quot;]}]}]},{\&quot;name\&quot;:\&quot;locale\&quot;,\&quot;attrs\&quot;:{\&quot;xml:lang\&quot;:\&quot;sl\&quot;},\&quot;children\&quot;:[{\&quot;name\&quot;:\&quot;terms\&quot;,\&quot;attrs\&quot;:{},\&quot;children\&quot;:[{\&quot;name\&quot;:\&quot;term\&quot;,\&quot;attrs\&quot;:{\&quot;name\&quot;:\&quot;letter\&quot;},\&quot;children\&quot;:[\&quot;osebna komunikacija\&quot;]},{\&quot;name\&quot;:\&quot;term\&quot;,\&quot;attrs\&quot;:{\&quot;name\&quot;:\&quot;letter\&quot;,\&quot;form\&quot;:\&quot;short\&quot;},\&quot;children\&quot;:[\&quot;pismo\&quot;]}]}]},{\&quot;name\&quot;:\&quot;locale\&quot;,\&quot;attrs\&quot;:{\&quot;xml:lang\&quot;:\&quot;sr\&quot;},\&quot;children\&quot;:[{\&quot;name\&quot;:\&quot;terms\&quot;,\&quot;attrs\&quot;:{},\&quot;children\&quot;:[{\&quot;name\&quot;:\&quot;term\&quot;,\&quot;attrs\&quot;:{\&quot;name\&quot;:\&quot;letter\&quot;},\&quot;children\&quot;:[\&quot;лична комуникација\&quot;]},{\&quot;name\&quot;:\&quot;term\&quot;,\&quot;attrs\&quot;:{\&quot;name\&quot;:\&quot;letter\&quot;,\&quot;form\&quot;:\&quot;short\&quot;},\&quot;children\&quot;:[\&quot;писмо\&quot;]}]}]},{\&quot;name\&quot;:\&quot;locale\&quot;,\&quot;attrs\&quot;:{\&quot;xml:lang\&quot;:\&quot;sv\&quot;},\&quot;children\&quot;:[{\&quot;name\&quot;:\&quot;terms\&quot;,\&quot;attrs\&quot;:{},\&quot;children\&quot;:[{\&quot;name\&quot;:\&quot;term\&quot;,\&quot;attrs\&quot;:{\&quot;name\&quot;:\&quot;letter\&quot;},\&quot;children\&quot;:[\&quot;personlig kommunikation\&quot;]},{\&quot;name\&quot;:\&quot;term\&quot;,\&quot;attrs\&quot;:{\&quot;name\&quot;:\&quot;letter\&quot;,\&quot;form\&quot;:\&quot;short\&quot;},\&quot;children\&quot;:[\&quot;brev\&quot;]}]}]},{\&quot;name\&quot;:\&quot;locale\&quot;,\&quot;attrs\&quot;:{\&quot;xml:lang\&quot;:\&quot;th\&quot;},\&quot;children\&quot;:[{\&quot;name\&quot;:\&quot;terms\&quot;,\&quot;attrs\&quot;:{},\&quot;children\&quot;:[{\&quot;name\&quot;:\&quot;term\&quot;,\&quot;attrs\&quot;:{\&quot;name\&quot;:\&quot;letter\&quot;},\&quot;children\&quot;:[\&quot;การสื่อสารส่วนบุคคล\&quot;]},{\&quot;name\&quot;:\&quot;term\&quot;,\&quot;attrs\&quot;:{\&quot;name\&quot;:\&quot;letter\&quot;,\&quot;form\&quot;:\&quot;short\&quot;},\&quot;children\&quot;:[\&quot;จดหมาย\&quot;]}]}]},{\&quot;name\&quot;:\&quot;locale\&quot;,\&quot;attrs\&quot;:{\&quot;xml:lang\&quot;:\&quot;tr\&quot;},\&quot;children\&quot;:[{\&quot;name\&quot;:\&quot;terms\&quot;,\&quot;attrs\&quot;:{},\&quot;children\&quot;:[{\&quot;name\&quot;:\&quot;term\&quot;,\&quot;attrs\&quot;:{\&quot;name\&quot;:\&quot;letter\&quot;},\&quot;children\&quot;:[\&quot;kişisel iletişim\&quot;]},{\&quot;name\&quot;:\&quot;term\&quot;,\&quot;attrs\&quot;:{\&quot;name\&quot;:\&quot;letter\&quot;,\&quot;form\&quot;:\&quot;short\&quot;},\&quot;children\&quot;:[\&quot;mektup\&quot;]}]}]},{\&quot;name\&quot;:\&quot;locale\&quot;,\&quot;attrs\&quot;:{\&quot;xml:lang\&quot;:\&quot;uk\&quot;},\&quot;children\&quot;:[{\&quot;name\&quot;:\&quot;terms\&quot;,\&quot;attrs\&quot;:{},\&quot;children\&quot;:[{\&quot;name\&quot;:\&quot;term\&quot;,\&quot;attrs\&quot;:{\&quot;name\&quot;:\&quot;letter\&quot;},\&quot;children\&quot;:[\&quot;особисте спілкування\&quot;]},{\&quot;name\&quot;:\&quot;term\&quot;,\&quot;attrs\&quot;:{\&quot;name\&quot;:\&quot;letter\&quot;,\&quot;form\&quot;:\&quot;short\&quot;},\&quot;children\&quot;:[\&quot;лист\&quot;]}]}]},{\&quot;name\&quot;:\&quot;locale\&quot;,\&quot;attrs\&quot;:{\&quot;xml:lang\&quot;:\&quot;vi\&quot;},\&quot;children\&quot;:[{\&quot;name\&quot;:\&quot;terms\&quot;,\&quot;attrs\&quot;:{},\&quot;children\&quot;:[{\&quot;name\&quot;:\&quot;term\&quot;,\&quot;attrs\&quot;:{\&quot;name\&quot;:\&quot;letter\&quot;},\&quot;children\&quot;:[\&quot;giao tiếp cá nhân\&quot;]},{\&quot;name\&quot;:\&quot;term\&quot;,\&quot;attrs\&quot;:{\&quot;name\&quot;:\&quot;letter\&quot;,\&quot;form\&quot;:\&quot;short\&quot;},\&quot;children\&quot;:[\&quot;thư\&quot;]}]}]},{\&quot;name\&quot;:\&quot;locale\&quot;,\&quot;attrs\&quot;:{\&quot;xml:lang\&quot;:\&quot;zh-CN\&quot;},\&quot;children\&quot;:[{\&quot;name\&quot;:\&quot;terms\&quot;,\&quot;attrs\&quot;:{},\&quot;children\&quot;:[{\&quot;name\&quot;:\&quot;term\&quot;,\&quot;attrs\&quot;:{\&quot;name\&quot;:\&quot;letter\&quot;},\&quot;children\&quot;:[\&quot;的私人交流\&quot;]},{\&quot;name\&quot;:\&quot;term\&quot;,\&quot;attrs\&quot;:{\&quot;name\&quot;:\&quot;letter\&quot;,\&quot;form\&quot;:\&quot;short\&quot;},\&quot;children\&quot;:[\&quot;信函\&quot;]}]}]},{\&quot;name\&quot;:\&quot;locale\&quot;,\&quot;attrs\&quot;:{\&quot;xml:lang\&quot;:\&quot;zh-TW\&quot;},\&quot;children\&quot;:[{\&quot;name\&quot;:\&quot;terms\&quot;,\&quot;attrs\&quot;:{},\&quot;children\&quot;:[{\&quot;name\&quot;:\&quot;term\&quot;,\&quot;attrs\&quot;:{\&quot;name\&quot;:\&quot;letter\&quot;},\&quot;children\&quot;:[\&quot;私人通訊\&quot;]},{\&quot;name\&quot;:\&quot;term\&quot;,\&quot;attrs\&quot;:{\&quot;name\&quot;:\&quot;letter\&quot;,\&quot;form\&quot;:\&quot;short\&quot;},\&quot;children\&quot;:[\&quot;信函\&quot;]}]}]},{\&quot;name\&quot;:\&quot;macro\&quot;,\&quot;attrs\&quot;:{\&quot;name\&quot;:\&quot;author-bib\&quot;},\&quot;children\&quot;:[{\&quot;name\&quot;:\&quot;names\&quot;,\&quot;attrs\&quot;:{\&quot;variable\&quot;:\&quot;composer\&quot;,\&quot;delimiter\&quot;:\&quot;, \&quot;},\&quot;children\&quot;:[{\&quot;name\&quot;:\&quot;name\&quot;,\&quot;attrs\&quot;:{\&quot;name-as-sort-order\&quot;:\&quot;all\&quot;,\&quot;and\&quot;:\&quot;symbol\&quot;,\&quot;sort-separator\&quot;:\&quot;, \&quot;,\&quot;initialize-with\&quot;:\&quot;. \&quot;,\&quot;delimiter\&quot;:\&quot;, \&quot;,\&quot;delimiter-precedes-last\&quot;:\&quot;always\&quot;},\&quot;children\&quot;:[]},{\&quot;name\&quot;:\&quot;substitute\&quot;,\&quot;attrs\&quot;:{},\&quot;children\&quot;:[{\&quot;name\&quot;:\&quot;names\&quot;,\&quot;attrs\&quot;:{\&quot;variable\&quot;:\&quot;author\&quot;},\&quot;children\&quot;:[]},{\&quot;name\&quot;:\&quot;names\&quot;,\&quot;attrs\&quot;:{\&quot;variable\&quot;:\&quot;illustrator\&quot;},\&quot;children\&quot;:[]},{\&quot;name\&quot;:\&quot;names\&quot;,\&quot;attrs\&quot;:{\&quot;variable\&quot;:\&quot;director\&quot;},\&quot;children\&quot;:[{\&quot;name\&quot;:\&quot;name\&quot;,\&quot;attrs\&quot;:{\&quot;name-as-sort-order\&quot;:\&quot;all\&quot;,\&quot;and\&quot;:\&quot;symbol\&quot;,\&quot;sort-separator\&quot;:\&quot;, \&quot;,\&quot;initialize-with\&quot;:\&quot;. \&quot;,\&quot;delimiter\&quot;:\&quot;, \&quot;,\&quot;delimiter-precedes-last\&quot;:\&quot;always\&quot;},\&quot;children\&quot;:[]},{\&quot;name\&quot;:\&quot;label\&quot;,\&quot;attrs\&quot;:{\&quot;form\&quot;:\&quot;long\&quot;,\&quot;prefix\&quot;:\&quot; (\&quot;,\&quot;suffix\&quot;:\&quot;)\&quot;,\&quot;text-case\&quot;:\&quot;title\&quot;},\&quot;children\&quot;:[]}]},{\&quot;name\&quot;:\&quot;choose\&quot;,\&quot;attrs\&quot;:{},\&quot;children\&quot;:[{\&quot;name\&quot;:\&quot;if\&quot;,\&quot;attrs\&quot;:{\&quot;variable\&quot;:\&quot;container-title\&quot;},\&quot;children\&quot;:[{\&quot;name\&quot;:\&quot;choose\&quot;,\&quot;attrs\&quot;:{},\&quot;children\&quot;:[{\&quot;name\&quot;:\&quot;if\&quot;,\&quot;attrs\&quot;:{\&quot;type\&quot;:\&quot;book entry entry-dictionary entry-encyclopedia\&quot;,\&quot;match\&quot;:\&quot;any\&quot;},\&quot;children\&quot;:[{\&quot;name\&quot;:\&quot;choose\&quot;,\&quot;attrs\&quot;:{},\&quot;children\&quot;:[{\&quot;name\&quot;:\&quot;if\&quot;,\&quot;attrs\&quot;:{\&quot;variable\&quot;:\&quot;title\&quot;},\&quot;children\&quot;:[{\&quot;name\&quot;:\&quot;group\&quot;,\&quot;attrs\&quot;:{\&quot;delimiter\&quot;:\&quot; \&quot;},\&quot;children\&quot;:[{\&quot;name\&quot;:\&quot;text\&quot;,\&quot;attrs\&quot;:{\&quot;macro\&quot;:\&quot;title\&quot;},\&quot;children\&quot;:[]},{\&quot;name\&quot;:\&quot;text\&quot;,\&quot;attrs\&quot;:{\&quot;macro\&quot;:\&quot;parenthetical\&quot;},\&quot;children\&quot;:[]}]}]},{\&quot;name\&quot;:\&quot;else\&quot;,\&quot;attrs\&quot;:{},\&quot;children\&quot;:[{\&quot;name\&quot;:\&quot;text\&quot;,\&quot;attrs\&quot;:{\&quot;macro\&quot;:\&quot;title-and-descriptions\&quot;},\&quot;children\&quot;:[]}]}]}]}]}]}]},{\&quot;name\&quot;:\&quot;names\&quot;,\&quot;attrs\&quot;:{\&quot;variable\&quot;:\&quot;editor\&quot;,\&quot;delimiter\&quot;:\&quot;, \&quot;},\&quot;children\&quot;:[{\&quot;name\&quot;:\&quot;name\&quot;,\&quot;attrs\&quot;:{\&quot;name-as-sort-order\&quot;:\&quot;all\&quot;,\&quot;and\&quot;:\&quot;symbol\&quot;,\&quot;sort-separator\&quot;:\&quot;, \&quot;,\&quot;initialize-with\&quot;:\&quot;. \&quot;,\&quot;delimiter\&quot;:\&quot;, \&quot;,\&quot;delimiter-precedes-last\&quot;:\&quot;always\&quot;},\&quot;children\&quot;:[]},{\&quot;name\&quot;:\&quot;label\&quot;,\&quot;attrs\&quot;:{\&quot;form\&quot;:\&quot;short\&quot;,\&quot;prefix\&quot;:\&quot; (\&quot;,\&quot;suffix\&quot;:\&quot;)\&quot;,\&quot;text-case\&quot;:\&quot;title\&quot;},\&quot;children\&quot;:[]}]},{\&quot;name\&quot;:\&quot;names\&quot;,\&quot;attrs\&quot;:{\&quot;variable\&quot;:\&quot;editorial-director\&quot;},\&quot;children\&quot;:[{\&quot;name\&quot;:\&quot;name\&quot;,\&quot;attrs\&quot;:{\&quot;name-as-sort-order\&quot;:\&quot;all\&quot;,\&quot;and\&quot;:\&quot;symbol\&quot;,\&quot;sort-separator\&quot;:\&quot;, \&quot;,\&quot;initialize-with\&quot;:\&quot;. \&quot;,\&quot;delimiter\&quot;:\&quot;, \&quot;,\&quot;delimiter-precedes-last\&quot;:\&quot;always\&quot;},\&quot;children\&quot;:[]},{\&quot;name\&quot;:\&quot;label\&quot;,\&quot;attrs\&quot;:{\&quot;form\&quot;:\&quot;short\&quot;,\&quot;prefix\&quot;:\&quot; (\&quot;,\&quot;suffix\&quot;:\&quot;)\&quot;,\&quot;text-case\&quot;:\&quot;title\&quot;},\&quot;children\&quot;:[]}]},{\&quot;name\&quot;:\&quot;names\&quot;,\&quot;attrs\&quot;:{\&quot;variable\&quot;:\&quot;collection-editor\&quot;},\&quot;children\&quot;:[{\&quot;name\&quot;:\&quot;name\&quot;,\&quot;attrs\&quot;:{\&quot;name-as-sort-order\&quot;:\&quot;all\&quot;,\&quot;and\&quot;:\&quot;symbol\&quot;,\&quot;sort-separator\&quot;:\&quot;, \&quot;,\&quot;initialize-with\&quot;:\&quot;. \&quot;,\&quot;delimiter\&quot;:\&quot;, \&quot;,\&quot;delimiter-precedes-last\&quot;:\&quot;always\&quot;},\&quot;children\&quot;:[]},{\&quot;name\&quot;:\&quot;label\&quot;,\&quot;attrs\&quot;:{\&quot;form\&quot;:\&quot;short\&quot;,\&quot;prefix\&quot;:\&quot; (\&quot;,\&quot;suffix\&quot;:\&quot;)\&quot;,\&quot;text-case\&quot;:\&quot;title\&quot;},\&quot;children\&quot;:[]}]},{\&quot;name\&quot;:\&quot;choose\&quot;,\&quot;attrs\&quot;:{},\&quot;children\&quot;:[{\&quot;name\&quot;:\&quot;if\&quot;,\&quot;attrs\&quot;:{\&quot;variable\&quot;:\&quot;title\&quot;},\&quot;children\&quot;:[{\&quot;name\&quot;:\&quot;group\&quot;,\&quot;attrs\&quot;:{\&quot;delimiter\&quot;:\&quot; \&quot;},\&quot;children\&quot;:[{\&quot;name\&quot;:\&quot;text\&quot;,\&quot;attrs\&quot;:{\&quot;macro\&quot;:\&quot;title\&quot;},\&quot;children\&quot;:[]},{\&quot;name\&quot;:\&quot;text\&quot;,\&quot;attrs\&quot;:{\&quot;macro\&quot;:\&quot;parenthetical\&quot;},\&quot;children\&quot;:[]}]}]},{\&quot;name\&quot;:\&quot;else\&quot;,\&quot;attrs\&quot;:{},\&quot;children\&quot;:[{\&quot;name\&quot;:\&quot;text\&quot;,\&quot;attrs\&quot;:{\&quot;macro\&quot;:\&quot;title-and-descriptions\&quot;},\&quot;children\&quot;:[]}]}]}]}]}]},{\&quot;name\&quot;:\&quot;macro\&quot;,\&quot;attrs\&quot;:{\&quot;name\&quot;:\&quot;author-intext\&quot;},\&quot;children\&quot;:[{\&quot;name\&quot;:\&quot;choose\&quot;,\&quot;attrs\&quot;:{},\&quot;children\&quot;:[{\&quot;name\&quot;:\&quot;if\&quot;,\&quot;attrs\&quot;:{\&quot;type\&quot;:\&quot;bill legal_case legislation treaty\&quot;,\&quot;match\&quot;:\&quot;any\&quot;},\&quot;children\&quot;:[{\&quot;name\&quot;:\&quot;text\&quot;,\&quot;attrs\&quot;:{\&quot;macro\&quot;:\&quot;title-intext\&quot;},\&quot;children\&quot;:[]}]},{\&quot;name\&quot;:\&quot;else-if\&quot;,\&quot;attrs\&quot;:{\&quot;type\&quot;:\&quot;interview personal_communication\&quot;,\&quot;match\&quot;:\&quot;any\&quot;},\&quot;children\&quot;:[{\&quot;name\&quot;:\&quot;choose\&quot;,\&quot;attrs\&quot;:{},\&quot;children\&quot;:[{\&quot;name\&quot;:\&quot;if\&quot;,\&quot;attrs\&quot;:{\&quot;variable\&quot;:\&quot;archive container-title DOI publisher URL\&quot;,\&quot;match\&quot;:\&quot;none\&quot;},\&quot;children\&quot;:[{\&quot;name\&quot;:\&quot;group\&quot;,\&quot;attrs\&quot;:{\&quot;delimiter\&quot;:\&quot;, \&quot;},\&quot;children\&quot;:[{\&quot;name\&quot;:\&quot;names\&quot;,\&quot;attrs\&quot;:{\&quot;variable\&quot;:\&quot;author\&quot;},\&quot;children\&quot;:[{\&quot;name\&quot;:\&quot;name\&quot;,\&quot;attrs\&quot;:{\&quot;and\&quot;:\&quot;symbol\&quot;,\&quot;delimiter\&quot;:\&quot;, \&quot;,\&quot;initialize-with\&quot;:\&quot;. \&quot;},\&quot;children\&quot;:[]},{\&quot;name\&quot;:\&quot;substitute\&quot;,\&quot;attrs\&quot;:{},\&quot;children\&quot;:[{\&quot;name\&quot;:\&quot;text\&quot;,\&quot;attrs\&quot;:{\&quot;macro\&quot;:\&quot;title-intext\&quot;},\&quot;children\&quot;:[]}]}]},{\&quot;name\&quot;:\&quot;text\&quot;,\&quot;attrs\&quot;:{\&quot;term\&quot;:\&quot;letter\&quot;},\&quot;children\&quot;:[]}]}]},{\&quot;name\&quot;:\&quot;else\&quot;,\&quot;attrs\&quot;:{},\&quot;children\&quot;:[{\&quot;name\&quot;:\&quot;names\&quot;,\&quot;attrs\&quot;:{\&quot;variable\&quot;:\&quot;author\&quot;,\&quot;delimiter\&quot;:\&quot;, \&quot;},\&quot;children\&quot;:[{\&quot;name\&quot;:\&quot;name\&quot;,\&quot;attrs\&quot;:{\&quot;form\&quot;:\&quot;short\&quot;,\&quot;and\&quot;:\&quot;symbol\&quot;,\&quot;delimiter\&quot;:\&quot;, \&quot;,\&quot;initialize-with\&quot;:\&quot;. \&quot;},\&quot;children\&quot;:[]},{\&quot;name\&quot;:\&quot;substitute\&quot;,\&quot;attrs\&quot;:{},\&quot;children\&quot;:[{\&quot;name\&quot;:\&quot;text\&quot;,\&quot;attrs\&quot;:{\&quot;macro\&quot;:\&quot;title-intext\&quot;},\&quot;children\&quot;:[]}]}]}]}]}]},{\&quot;name\&quot;:\&quot;else\&quot;,\&quot;attrs\&quot;:{},\&quot;children\&quot;:[{\&quot;name\&quot;:\&quot;names\&quot;,\&quot;attrs\&quot;:{\&quot;variable\&quot;:\&quot;composer\&quot;,\&quot;delimiter\&quot;:\&quot;, \&quot;},\&quot;children\&quot;:[{\&quot;name\&quot;:\&quot;name\&quot;,\&quot;attrs\&quot;:{\&quot;form\&quot;:\&quot;short\&quot;,\&quot;and\&quot;:\&quot;symbol\&quot;,\&quot;delimiter\&quot;:\&quot;, \&quot;,\&quot;initialize-with\&quot;:\&quot;. \&quot;},\&quot;children\&quot;:[]},{\&quot;name\&quot;:\&quot;substitute\&quot;,\&quot;attrs\&quot;:{},\&quot;children\&quot;:[{\&quot;name\&quot;:\&quot;names\&quot;,\&quot;attrs\&quot;:{\&quot;variable\&quot;:\&quot;author\&quot;},\&quot;children\&quot;:[]},{\&quot;name\&quot;:\&quot;names\&quot;,\&quot;attrs\&quot;:{\&quot;variable\&quot;:\&quot;illustrator\&quot;},\&quot;children\&quot;:[]},{\&quot;name\&quot;:\&quot;names\&quot;,\&quot;attrs\&quot;:{\&quot;variable\&quot;:\&quot;director\&quot;},\&quot;children\&quot;:[]},{\&quot;name\&quot;:\&quot;choose\&quot;,\&quot;attrs\&quot;:{},\&quot;children\&quot;:[{\&quot;name\&quot;:\&quot;if\&quot;,\&quot;attrs\&quot;:{\&quot;variable\&quot;:\&quot;container-title\&quot;},\&quot;children\&quot;:[{\&quot;name\&quot;:\&quot;choose\&quot;,\&quot;attrs\&quot;:{},\&quot;children\&quot;:[{\&quot;name\&quot;:\&quot;if\&quot;,\&quot;attrs\&quot;:{\&quot;type\&quot;:\&quot;book entry entry-dictionary entry-encyclopedia\&quot;,\&quot;match\&quot;:\&quot;any\&quot;},\&quot;children\&quot;:[{\&quot;name\&quot;:\&quot;text\&quot;,\&quot;attrs\&quot;:{\&quot;macro\&quot;:\&quot;title-intext\&quot;},\&quot;children\&quot;:[]}]}]}]}]},{\&quot;name\&quot;:\&quot;names\&quot;,\&quot;attrs\&quot;:{\&quot;variable\&quot;:\&quot;editor\&quot;},\&quot;children\&quot;:[]},{\&quot;name\&quot;:\&quot;names\&quot;,\&quot;attrs\&quot;:{\&quot;variable\&quot;:\&quot;editorial-director\&quot;},\&quot;children\&quot;:[]},{\&quot;name\&quot;:\&quot;text\&quot;,\&quot;attrs\&quot;:{\&quot;macro\&quot;:\&quot;title-intext\&quot;},\&quot;children\&quot;:[]}]}]}]}]}]},{\&quot;name\&quot;:\&quot;macro\&quot;,\&quot;attrs\&quot;:{\&quot;name\&quot;:\&quot;date-bib\&quot;},\&quot;children\&quot;:[{\&quot;name\&quot;:\&quot;group\&quot;,\&quot;attrs\&quot;:{\&quot;delimiter\&quot;:\&quot; \&quot;,\&quot;prefix\&quot;:\&quot;(\&quot;,\&quot;suffix\&quot;:\&quot;)\&quot;},\&quot;children\&quot;:[{\&quot;name\&quot;:\&quot;choose\&quot;,\&quot;attrs\&quot;:{},\&quot;children\&quot;:[{\&quot;name\&quot;:\&quot;if\&quot;,\&quot;attrs\&quot;:{\&quot;is-uncertain-date\&quot;:\&quot;issued\&quot;},\&quot;children\&quot;:[{\&quot;name\&quot;:\&quot;text\&quot;,\&quot;attrs\&quot;:{\&quot;term\&quot;:\&quot;circa\&quot;,\&quot;form\&quot;:\&quot;short\&quot;},\&quot;children\&quot;:[]}]}]},{\&quot;name\&quot;:\&quot;group\&quot;,\&quot;attrs\&quot;:{},\&quot;children\&quot;:[{\&quot;name\&quot;:\&quot;choose\&quot;,\&quot;attrs\&quot;:{},\&quot;children\&quot;:[{\&quot;name\&quot;:\&quot;if\&quot;,\&quot;attrs\&quot;:{\&quot;variable\&quot;:\&quot;issued\&quot;},\&quot;children\&quot;:[{\&quot;name\&quot;:\&quot;date\&quot;,\&quot;attrs\&quot;:{\&quot;variable\&quot;:\&quot;issued\&quot;},\&quot;children\&quot;:[{\&quot;name\&quot;:\&quot;date-part\&quot;,\&quot;attrs\&quot;:{\&quot;name\&quot;:\&quot;year\&quot;},\&quot;children\&quot;:[]}]},{\&quot;name\&quot;:\&quot;text\&quot;,\&quot;attrs\&quot;:{\&quot;variable\&quot;:\&quot;year-suffix\&quot;},\&quot;children\&quot;:[]},{\&quot;name\&quot;:\&quot;choose\&quot;,\&quot;attrs\&quot;:{},\&quot;children\&quot;:[{\&quot;name\&quot;:\&quot;if\&quot;,\&quot;attrs\&quot;:{\&quot;type\&quot;:\&quot;article-magazine article-newspaper broadcast interview motion_picture pamphlet personal_communication post post-weblog song speech webpage\&quot;,\&quot;match\&quot;:\&quot;any\&quot;},\&quot;children\&quot;:[{\&quot;name\&quot;:\&quot;date\&quot;,\&quot;attrs\&quot;:{\&quot;variable\&quot;:\&quot;issued\&quot;},\&quot;children\&quot;:[{\&quot;name\&quot;:\&quot;date-part\&quot;,\&quot;attrs\&quot;:{\&quot;prefix\&quot;:\&quot;, \&quot;,\&quot;name\&quot;:\&quot;month\&quot;},\&quot;children\&quot;:[]},{\&quot;name\&quot;:\&quot;date-part\&quot;,\&quot;attrs\&quot;:{\&quot;prefix\&quot;:\&quot; \&quot;,\&quot;name\&quot;:\&quot;day\&quot;},\&quot;children\&quot;:[]}]}]},{\&quot;name\&quot;:\&quot;else-if\&quot;,\&quot;attrs\&quot;:{\&quot;type\&quot;:\&quot;paper-conference\&quot;},\&quot;children\&quot;:[{\&quot;name\&quot;:\&quot;choose\&quot;,\&quot;attrs\&quot;:{},\&quot;children\&quot;:[{\&quot;name\&quot;:\&quot;if\&quot;,\&quot;attrs\&quot;:{\&quot;variable\&quot;:\&quot;collection-editor editor editorial-director issue page volume\&quot;,\&quot;match\&quot;:\&quot;none\&quot;},\&quot;children\&quot;:[{\&quot;name\&quot;:\&quot;date\&quot;,\&quot;attrs\&quot;:{\&quot;variable\&quot;:\&quot;issued\&quot;},\&quot;children\&quot;:[{\&quot;name\&quot;:\&quot;date-part\&quot;,\&quot;attrs\&quot;:{\&quot;prefix\&quot;:\&quot;, \&quot;,\&quot;name\&quot;:\&quot;month\&quot;},\&quot;children\&quot;:[]},{\&quot;name\&quot;:\&quot;date-part\&quot;,\&quot;attrs\&quot;:{\&quot;prefix\&quot;:\&quot; \&quot;,\&quot;name\&quot;:\&quot;day\&quot;},\&quot;children\&quot;:[]}]}]}]}]}]}]},{\&quot;name\&quot;:\&quot;else-if\&quot;,\&quot;attrs\&quot;:{\&quot;variable\&quot;:\&quot;status\&quot;},\&quot;children\&quot;:[{\&quot;name\&quot;:\&quot;group\&quot;,\&quot;attrs\&quot;:{},\&quot;children\&quot;:[{\&quot;name\&quot;:\&quot;text\&quot;,\&quot;attrs\&quot;:{\&quot;variable\&quot;:\&quot;status\&quot;,\&quot;text-case\&quot;:\&quot;lowercase\&quot;},\&quot;children\&quot;:[]},{\&quot;name\&quot;:\&quot;text\&quot;,\&quot;attrs\&quot;:{\&quot;variable\&quot;:\&quot;year-suffix\&quot;,\&quot;prefix\&quot;:\&quot;-\&quot;},\&quot;children\&quot;:[]}]}]},{\&quot;name\&quot;:\&quot;else\&quot;,\&quot;attrs\&quot;:{},\&quot;children\&quot;:[{\&quot;name\&quot;:\&quot;group\&quot;,\&quot;attrs\&quot;:{},\&quot;children\&quot;:[{\&quot;name\&quot;:\&quot;text\&quot;,\&quot;attrs\&quot;:{\&quot;term\&quot;:\&quot;no date\&quot;,\&quot;form\&quot;:\&quot;short\&quot;},\&quot;children\&quot;:[]},{\&quot;name\&quot;:\&quot;text\&quot;,\&quot;attrs\&quot;:{\&quot;variable\&quot;:\&quot;year-suffix\&quot;,\&quot;prefix\&quot;:\&quot;-\&quot;},\&quot;children\&quot;:[]}]}]}]}]}]}]},{\&quot;name\&quot;:\&quot;macro\&quot;,\&quot;attrs\&quot;:{\&quot;name\&quot;:\&quot;date-sort-group\&quot;},\&quot;children\&quot;:[{\&quot;name\&quot;:\&quot;choose\&quot;,\&quot;attrs\&quot;:{},\&quot;children\&quot;:[{\&quot;name\&quot;:\&quot;if\&quot;,\&quot;attrs\&quot;:{\&quot;variable\&quot;:\&quot;issued\&quot;},\&quot;children\&quot;:[{\&quot;name\&quot;:\&quot;text\&quot;,\&quot;attrs\&quot;:{\&quot;value\&quot;:\&quot;1\&quot;},\&quot;children\&quot;:[]}]},{\&quot;name\&quot;:\&quot;else-if\&quot;,\&quot;attrs\&quot;:{\&quot;variable\&quot;:\&quot;status\&quot;},\&quot;children\&quot;:[{\&quot;name\&quot;:\&quot;text\&quot;,\&quot;attrs\&quot;:{\&quot;value\&quot;:\&quot;2\&quot;},\&quot;children\&quot;:[]}]},{\&quot;name\&quot;:\&quot;else\&quot;,\&quot;attrs\&quot;:{},\&quot;children\&quot;:[{\&quot;name\&quot;:\&quot;text\&quot;,\&quot;attrs\&quot;:{\&quot;value\&quot;:\&quot;0\&quot;},\&quot;children\&quot;:[]}]}]}]},{\&quot;name\&quot;:\&quot;macro\&quot;,\&quot;attrs\&quot;:{\&quot;name\&quot;:\&quot;date-sort-date\&quot;},\&quot;children\&quot;:[{\&quot;name\&quot;:\&quot;choose\&quot;,\&quot;attrs\&quot;:{},\&quot;children\&quot;:[{\&quot;name\&quot;:\&quot;if\&quot;,\&quot;attrs\&quot;:{\&quot;type\&quot;:\&quot;article-magazine article-newspaper broadcast interview pamphlet personal_communication post post-weblog speech treaty webpage\&quot;,\&quot;match\&quot;:\&quot;any\&quot;},\&quot;children\&quot;:[{\&quot;name\&quot;:\&quot;date\&quot;,\&quot;attrs\&quot;:{\&quot;variable\&quot;:\&quot;issued\&quot;,\&quot;form\&quot;:\&quot;numeric\&quot;},\&quot;children\&quot;:[]}]},{\&quot;name\&quot;:\&quot;else-if\&quot;,\&quot;attrs\&quot;:{\&quot;type\&quot;:\&quot;paper-conference\&quot;},\&quot;children\&quot;:[{\&quot;name\&quot;:\&quot;choose\&quot;,\&quot;attrs\&quot;:{},\&quot;children\&quot;:[{\&quot;name\&quot;:\&quot;if\&quot;,\&quot;attrs\&quot;:{\&quot;variable\&quot;:\&quot;collection-editor editor editorial-director issue page volume\&quot;,\&quot;match\&quot;:\&quot;none\&quot;},\&quot;children\&quot;:[{\&quot;name\&quot;:\&quot;date\&quot;,\&quot;attrs\&quot;:{\&quot;variable\&quot;:\&quot;issued\&quot;,\&quot;form\&quot;:\&quot;numeric\&quot;},\&quot;children\&quot;:[]}]}]}]},{\&quot;name\&quot;:\&quot;else\&quot;,\&quot;attrs\&quot;:{},\&quot;children\&quot;:[{\&quot;name\&quot;:\&quot;date\&quot;,\&quot;attrs\&quot;:{\&quot;variable\&quot;:\&quot;issued\&quot;,\&quot;form\&quot;:\&quot;numeric\&quot;},\&quot;children\&quot;:[]}]}]}]},{\&quot;name\&quot;:\&quot;macro\&quot;,\&quot;attrs\&quot;:{\&quot;name\&quot;:\&quot;date-intext\&quot;},\&quot;children\&quot;:[{\&quot;name\&quot;:\&quot;choose\&quot;,\&quot;attrs\&quot;:{},\&quot;children\&quot;:[{\&quot;name\&quot;:\&quot;if\&quot;,\&quot;attrs\&quot;:{\&quot;variable\&quot;:\&quot;issued\&quot;},\&quot;children\&quot;:[{\&quot;name\&quot;:\&quot;group\&quot;,\&quot;attrs\&quot;:{\&quot;delimiter\&quot;:\&quot;/\&quot;},\&quot;children\&quot;:[{\&quot;name\&quot;:\&quot;group\&quot;,\&quot;attrs\&quot;:{\&quot;delimiter\&quot;:\&quot; \&quot;},\&quot;children\&quot;:[{\&quot;name\&quot;:\&quot;choose\&quot;,\&quot;attrs\&quot;:{},\&quot;children\&quot;:[{\&quot;name\&quot;:\&quot;if\&quot;,\&quot;attrs\&quot;:{\&quot;is-uncertain-date\&quot;:\&quot;original-date\&quot;},\&quot;children\&quot;:[{\&quot;name\&quot;:\&quot;text\&quot;,\&quot;attrs\&quot;:{\&quot;term\&quot;:\&quot;circa\&quot;,\&quot;form\&quot;:\&quot;short\&quot;},\&quot;children\&quot;:[]}]}]},{\&quot;name\&quot;:\&quot;date\&quot;,\&quot;attrs\&quot;:{\&quot;variable\&quot;:\&quot;original-date\&quot;},\&quot;children\&quot;:[{\&quot;name\&quot;:\&quot;date-part\&quot;,\&quot;attrs\&quot;:{\&quot;name\&quot;:\&quot;year\&quot;},\&quot;children\&quot;:[]}]}]},{\&quot;name\&quot;:\&quot;group\&quot;,\&quot;attrs\&quot;:{\&quot;delimiter\&quot;:\&quot; \&quot;},\&quot;children\&quot;:[{\&quot;name\&quot;:\&quot;choose\&quot;,\&quot;attrs\&quot;:{},\&quot;children\&quot;:[{\&quot;name\&quot;:\&quot;if\&quot;,\&quot;attrs\&quot;:{\&quot;is-uncertain-date\&quot;:\&quot;issued\&quot;},\&quot;children\&quot;:[{\&quot;name\&quot;:\&quot;text\&quot;,\&quot;attrs\&quot;:{\&quot;term\&quot;:\&quot;circa\&quot;,\&quot;form\&quot;:\&quot;short\&quot;},\&quot;children\&quot;:[]}]}]},{\&quot;name\&quot;:\&quot;group\&quot;,\&quot;attrs\&quot;:{},\&quot;children\&quot;:[{\&quot;name\&quot;:\&quot;choose\&quot;,\&quot;attrs\&quot;:{},\&quot;children\&quot;:[{\&quot;name\&quot;:\&quot;if\&quot;,\&quot;attrs\&quot;:{\&quot;type\&quot;:\&quot;interview personal_communication\&quot;,\&quot;match\&quot;:\&quot;any\&quot;},\&quot;children\&quot;:[{\&quot;name\&quot;:\&quot;choose\&quot;,\&quot;attrs\&quot;:{},\&quot;children\&quot;:[{\&quot;name\&quot;:\&quot;if\&quot;,\&quot;attrs\&quot;:{\&quot;variable\&quot;:\&quot;archive container-title DOI publisher URL\&quot;,\&quot;match\&quot;:\&quot;none\&quot;},\&quot;children\&quot;:[{\&quot;name\&quot;:\&quot;date\&quot;,\&quot;attrs\&quot;:{\&quot;variable\&quot;:\&quot;issued\&quot;,\&quot;form\&quot;:\&quot;text\&quot;},\&quot;children\&quot;:[]}]},{\&quot;name\&quot;:\&quot;else\&quot;,\&quot;attrs\&quot;:{},\&quot;children\&quot;:[{\&quot;name\&quot;:\&quot;date\&quot;,\&quot;attrs\&quot;:{\&quot;variable\&quot;:\&quot;issued\&quot;},\&quot;children\&quot;:[{\&quot;name\&quot;:\&quot;date-part\&quot;,\&quot;attrs\&quot;:{\&quot;name\&quot;:\&quot;year\&quot;},\&quot;children\&quot;:[]}]}]}]}]},{\&quot;name\&quot;:\&quot;else\&quot;,\&quot;attrs\&quot;:{},\&quot;children\&quot;:[{\&quot;name\&quot;:\&quot;date\&quot;,\&quot;attrs\&quot;:{\&quot;variable\&quot;:\&quot;issued\&quot;},\&quot;children\&quot;:[{\&quot;name\&quot;:\&quot;date-part\&quot;,\&quot;attrs\&quot;:{\&quot;name\&quot;:\&quot;year\&quot;},\&quot;children\&quot;:[]}]}]}]},{\&quot;name\&quot;:\&quot;text\&quot;,\&quot;attrs\&quot;:{\&quot;variable\&quot;:\&quot;year-suffix\&quot;},\&quot;children\&quot;:[]}]}]}]}]},{\&quot;name\&quot;:\&quot;else-if\&quot;,\&quot;attrs\&quot;:{\&quot;variable\&quot;:\&quot;status\&quot;},\&quot;children\&quot;:[{\&quot;name\&quot;:\&quot;text\&quot;,\&quot;attrs\&quot;:{\&quot;variable\&quot;:\&quot;status\&quot;,\&quot;text-case\&quot;:\&quot;lowercase\&quot;},\&quot;children\&quot;:[]},{\&quot;name\&quot;:\&quot;text\&quot;,\&quot;attrs\&quot;:{\&quot;variable\&quot;:\&quot;year-suffix\&quot;,\&quot;prefix\&quot;:\&quot;-\&quot;},\&quot;children\&quot;:[]}]},{\&quot;name\&quot;:\&quot;else\&quot;,\&quot;attrs\&quot;:{},\&quot;children\&quot;:[{\&quot;name\&quot;:\&quot;text\&quot;,\&quot;attrs\&quot;:{\&quot;term\&quot;:\&quot;no date\&quot;,\&quot;form\&quot;:\&quot;short\&quot;},\&quot;children\&quot;:[]},{\&quot;name\&quot;:\&quot;text\&quot;,\&quot;attrs\&quot;:{\&quot;variable\&quot;:\&quot;year-suffix\&quot;,\&quot;prefix\&quot;:\&quot;-\&quot;},\&quot;children\&quot;:[]}]}]}]},{\&quot;name\&quot;:\&quot;macro\&quot;,\&quot;attrs\&quot;:{\&quot;name\&quot;:\&quot;title-and-descriptions\&quot;},\&quot;children\&quot;:[{\&quot;name\&quot;:\&quot;choose\&quot;,\&quot;attrs\&quot;:{},\&quot;children\&quot;:[{\&quot;name\&quot;:\&quot;if\&quot;,\&quot;attrs\&quot;:{\&quot;variable\&quot;:\&quot;title\&quot;},\&quot;children\&quot;:[{\&quot;name\&quot;:\&quot;group\&quot;,\&quot;attrs\&quot;:{\&quot;delimiter\&quot;:\&quot; \&quot;},\&quot;children\&quot;:[{\&quot;name\&quot;:\&quot;text\&quot;,\&quot;attrs\&quot;:{\&quot;macro\&quot;:\&quot;title\&quot;},\&quot;children\&quot;:[]},{\&quot;name\&quot;:\&quot;text\&quot;,\&quot;attrs\&quot;:{\&quot;macro\&quot;:\&quot;parenthetical\&quot;},\&quot;children\&quot;:[]},{\&quot;name\&quot;:\&quot;text\&quot;,\&quot;attrs\&quot;:{\&quot;macro\&quot;:\&quot;bracketed\&quot;},\&quot;children\&quot;:[]}]}]},{\&quot;name\&quot;:\&quot;else\&quot;,\&quot;attrs\&quot;:{},\&quot;children\&quot;:[{\&quot;name\&quot;:\&quot;group\&quot;,\&quot;attrs\&quot;:{\&quot;delimiter\&quot;:\&quot; \&quot;},\&quot;children\&quot;:[{\&quot;name\&quot;:\&quot;text\&quot;,\&quot;attrs\&quot;:{\&quot;macro\&quot;:\&quot;bracketed\&quot;},\&quot;children\&quot;:[]},{\&quot;name\&quot;:\&quot;text\&quot;,\&quot;attrs\&quot;:{\&quot;macro\&quot;:\&quot;parenthetical\&quot;},\&quot;children\&quot;:[]}]}]}]}]},{\&quot;name\&quot;:\&quot;macro\&quot;,\&quot;attrs\&quot;:{\&quot;name\&quot;:\&quot;title\&quot;},\&quot;children\&quot;:[{\&quot;name\&quot;:\&quot;choose\&quot;,\&quot;attrs\&quot;:{},\&quot;children\&quot;:[{\&quot;name\&quot;:\&quot;if\&quot;,\&quot;attrs\&quot;:{\&quot;type\&quot;:\&quot;post webpage\&quot;,\&quot;match\&quot;:\&quot;any\&quot;},\&quot;children\&quot;:[{\&quot;name\&quot;:\&quot;text\&quot;,\&quot;attrs\&quot;:{\&quot;variable\&quot;:\&quot;title\&quot;,\&quot;font-style\&quot;:\&quot;italic\&quot;},\&quot;children\&quot;:[]}]},{\&quot;name\&quot;:\&quot;else-if\&quot;,\&quot;attrs\&quot;:{\&quot;variable\&quot;:\&quot;container-title\&quot;,\&quot;match\&quot;:\&quot;any\&quot;},\&quot;children\&quot;:[{\&quot;name\&quot;:\&quot;text\&quot;,\&quot;attrs\&quot;:{\&quot;variable\&quot;:\&quot;title\&quot;},\&quot;children\&quot;:[]}]},{\&quot;name\&quot;:\&quot;else\&quot;,\&quot;attrs\&quot;:{},\&quot;children\&quot;:[{\&quot;name\&quot;:\&quot;choose\&quot;,\&quot;attrs\&quot;:{},\&quot;children\&quot;:[{\&quot;name\&quot;:\&quot;if\&quot;,\&quot;attrs\&quot;:{\&quot;type\&quot;:\&quot;article-journal article-magazine article-newspaper post-weblog review review-book\&quot;,\&quot;match\&quot;:\&quot;any\&quot;},\&quot;children\&quot;:[{\&quot;name\&quot;:\&quot;text\&quot;,\&quot;attrs\&quot;:{\&quot;variable\&quot;:\&quot;title\&quot;,\&quot;font-style\&quot;:\&quot;italic\&quot;},\&quot;children\&quot;:[]}]},{\&quot;name\&quot;:\&quot;else-if\&quot;,\&quot;attrs\&quot;:{\&quot;type\&quot;:\&quot;paper-conference\&quot;},\&quot;children\&quot;:[{\&quot;name\&quot;:\&quot;choose\&quot;,\&quot;attrs\&quot;:{},\&quot;children\&quot;:[{\&quot;name\&quot;:\&quot;if\&quot;,\&quot;attrs\&quot;:{\&quot;variable\&quot;:\&quot;collection-editor editor editorial-director\&quot;,\&quot;match\&quot;:\&quot;any\&quot;},\&quot;children\&quot;:[{\&quot;name\&quot;:\&quot;group\&quot;,\&quot;attrs\&quot;:{\&quot;delimiter\&quot;:\&quot;: \&quot;,\&quot;font-style\&quot;:\&quot;italic\&quot;},\&quot;children\&quot;:[{\&quot;name\&quot;:\&quot;text\&quot;,\&quot;attrs\&quot;:{\&quot;variable\&quot;:\&quot;title\&quot;},\&quot;children\&quot;:[]},{\&quot;name\&quot;:\&quot;choose\&quot;,\&quot;attrs\&quot;:{},\&quot;children\&quot;:[{\&quot;name\&quot;:\&quot;if\&quot;,\&quot;attrs\&quot;:{\&quot;is-numeric\&quot;:\&quot;volume\&quot;,\&quot;match\&quot;:\&quot;none\&quot;},\&quot;children\&quot;:[{\&quot;name\&quot;:\&quot;group\&quot;,\&quot;attrs\&quot;:{\&quot;delimiter\&quot;:\&quot; \&quot;},\&quot;children\&quot;:[{\&quot;name\&quot;:\&quot;label\&quot;,\&quot;attrs\&quot;:{\&quot;variable\&quot;:\&quot;volume\&quot;,\&quot;form\&quot;:\&quot;short\&quot;,\&quot;text-case\&quot;:\&quot;capitalize-first\&quot;},\&quot;children\&quot;:[]},{\&quot;name\&quot;:\&quot;text\&quot;,\&quot;attrs\&quot;:{\&quot;variable\&quot;:\&quot;volume\&quot;},\&quot;children\&quot;:[]}]}]}]}]}]},{\&quot;name\&quot;:\&quot;else\&quot;,\&quot;attrs\&quot;:{},\&quot;children\&quot;:[{\&quot;name\&quot;:\&quot;text\&quot;,\&quot;attrs\&quot;:{\&quot;variable\&quot;:\&quot;title\&quot;,\&quot;font-style\&quot;:\&quot;italic\&quot;},\&quot;children\&quot;:[]}]}]}]},{\&quot;name\&quot;:\&quot;else\&quot;,\&quot;attrs\&quot;:{},\&quot;children\&quot;:[{\&quot;name\&quot;:\&quot;group\&quot;,\&quot;attrs\&quot;:{\&quot;delimiter\&quot;:\&quot;: \&quot;,\&quot;font-style\&quot;:\&quot;italic\&quot;},\&quot;children\&quot;:[{\&quot;name\&quot;:\&quot;text\&quot;,\&quot;attrs\&quot;:{\&quot;variable\&quot;:\&quot;title\&quot;},\&quot;children\&quot;:[]},{\&quot;name\&quot;:\&quot;choose\&quot;,\&quot;attrs\&quot;:{},\&quot;children\&quot;:[{\&quot;name\&quot;:\&quot;if\&quot;,\&quot;attrs\&quot;:{\&quot;is-numeric\&quot;:\&quot;volume\&quot;,\&quot;match\&quot;:\&quot;none\&quot;},\&quot;children\&quot;:[{\&quot;name\&quot;:\&quot;group\&quot;,\&quot;attrs\&quot;:{\&quot;delimiter\&quot;:\&quot; \&quot;},\&quot;children\&quot;:[{\&quot;name\&quot;:\&quot;label\&quot;,\&quot;attrs\&quot;:{\&quot;variable\&quot;:\&quot;volume\&quot;,\&quot;form\&quot;:\&quot;short\&quot;,\&quot;text-case\&quot;:\&quot;capitalize-first\&quot;},\&quot;children\&quot;:[]},{\&quot;name\&quot;:\&quot;text\&quot;,\&quot;attrs\&quot;:{\&quot;variable\&quot;:\&quot;volume\&quot;},\&quot;children\&quot;:[]}]}]}]}]}]}]}]}]}]},{\&quot;name\&quot;:\&quot;macro\&quot;,\&quot;attrs\&quot;:{\&quot;name\&quot;:\&quot;title-intext\&quot;},\&quot;children\&quot;:[{\&quot;name\&quot;:\&quot;choose\&quot;,\&quot;attrs\&quot;:{},\&quot;children\&quot;:[{\&quot;name\&quot;:\&quot;if\&quot;,\&quot;attrs\&quot;:{\&quot;variable\&quot;:\&quot;title\&quot;,\&quot;match\&quot;:\&quot;none\&quot;},\&quot;children\&quot;:[{\&quot;name\&quot;:\&quot;text\&quot;,\&quot;attrs\&quot;:{\&quot;macro\&quot;:\&quot;bracketed-intext\&quot;,\&quot;prefix\&quot;:\&quot;[\&quot;,\&quot;suffix\&quot;:\&quot;]\&quot;},\&quot;children\&quot;:[]}]},{\&quot;name\&quot;:\&quot;else-if\&quot;,\&quot;attrs\&quot;:{\&quot;type\&quot;:\&quot;bill\&quot;},\&quot;children\&quot;:[{\&quot;name\&quot;:\&quot;choose\&quot;,\&quot;attrs\&quot;:{},\&quot;children\&quot;:[{\&quot;name\&quot;:\&quot;if\&quot;,\&quot;attrs\&quot;:{\&quot;variable\&quot;:\&quot;number container-title\&quot;,\&quot;match\&quot;:\&quot;none\&quot;},\&quot;children\&quot;:[{\&quot;name\&quot;:\&quot;text\&quot;,\&quot;attrs\&quot;:{\&quot;variable\&quot;:\&quot;title\&quot;,\&quot;form\&quot;:\&quot;short\&quot;,\&quot;font-style\&quot;:\&quot;italic\&quot;,\&quot;text-case\&quot;:\&quot;title\&quot;},\&quot;children\&quot;:[]}]},{\&quot;name\&quot;:\&quot;else-if\&quot;,\&quot;attrs\&quot;:{\&quot;variable\&quot;:\&quot;title\&quot;},\&quot;children\&quot;:[{\&quot;name\&quot;:\&quot;text\&quot;,\&quot;attrs\&quot;:{\&quot;variable\&quot;:\&quot;title\&quot;,\&quot;form\&quot;:\&quot;short\&quot;,\&quot;text-case\&quot;:\&quot;title\&quot;},\&quot;children\&quot;:[]}]},{\&quot;name\&quot;:\&quot;else\&quot;,\&quot;attrs\&quot;:{},\&quot;children\&quot;:[{\&quot;name\&quot;:\&quot;group\&quot;,\&quot;attrs\&quot;:{\&quot;delimiter\&quot;:\&quot; \&quot;},\&quot;children\&quot;:[{\&quot;name\&quot;:\&quot;text\&quot;,\&quot;attrs\&quot;:{\&quot;variable\&quot;:\&quot;genre\&quot;},\&quot;children\&quot;:[]},{\&quot;name\&quot;:\&quot;group\&quot;,\&quot;attrs\&quot;:{\&quot;delimiter\&quot;:\&quot; \&quot;},\&quot;children\&quot;:[{\&quot;name\&quot;:\&quot;choose\&quot;,\&quot;attrs\&quot;:{},\&quot;children\&quot;:[{\&quot;name\&quot;:\&quot;if\&quot;,\&quot;attrs\&quot;:{\&quot;variable\&quot;:\&quot;chapter-number container-title\&quot;,\&quot;match\&quot;:\&quot;none\&quot;},\&quot;children\&quot;:[{\&quot;name\&quot;:\&quot;text\&quot;,\&quot;attrs\&quot;:{\&quot;term\&quot;:\&quot;issue\&quot;,\&quot;form\&quot;:\&quot;short\&quot;},\&quot;children\&quot;:[]}]}]},{\&quot;name\&quot;:\&quot;text\&quot;,\&quot;attrs\&quot;:{\&quot;variable\&quot;:\&quot;number\&quot;},\&quot;children\&quot;:[]}]}]}]}]}]},{\&quot;name\&quot;:\&quot;else-if\&quot;,\&quot;attrs\&quot;:{\&quot;type\&quot;:\&quot;legal_case\&quot;,\&quot;match\&quot;:\&quot;any\&quot;},\&quot;children\&quot;:[{\&quot;name\&quot;:\&quot;text\&quot;,\&quot;attrs\&quot;:{\&quot;variable\&quot;:\&quot;title\&quot;,\&quot;font-style\&quot;:\&quot;italic\&quot;},\&quot;children\&quot;:[]}]},{\&quot;name\&quot;:\&quot;else-if\&quot;,\&quot;attrs\&quot;:{\&quot;type\&quot;:\&quot;legislation treaty\&quot;,\&quot;match\&quot;:\&quot;any\&quot;},\&quot;children\&quot;:[{\&quot;name\&quot;:\&quot;text\&quot;,\&quot;attrs\&quot;:{\&quot;variable\&quot;:\&quot;title\&quot;,\&quot;form\&quot;:\&quot;short\&quot;,\&quot;text-case\&quot;:\&quot;title\&quot;},\&quot;children\&quot;:[]}]},{\&quot;name\&quot;:\&quot;else-if\&quot;,\&quot;attrs\&quot;:{\&quot;type\&quot;:\&quot;post webpage\&quot;,\&quot;match\&quot;:\&quot;any\&quot;},\&quot;children\&quot;:[{\&quot;name\&quot;:\&quot;text\&quot;,\&quot;attrs\&quot;:{\&quot;variable\&quot;:\&quot;title\&quot;,\&quot;form\&quot;:\&quot;short\&quot;,\&quot;font-style\&quot;:\&quot;italic\&quot;,\&quot;text-case\&quot;:\&quot;title\&quot;},\&quot;children\&quot;:[]}]},{\&quot;name\&quot;:\&quot;else-if\&quot;,\&quot;attrs\&quot;:{\&quot;variable\&quot;:\&quot;container-title\&quot;,\&quot;match\&quot;:\&quot;any\&quot;},\&quot;children\&quot;:[{\&quot;name\&quot;:\&quot;text\&quot;,\&quot;attrs\&quot;:{\&quot;variable\&quot;:\&quot;title\&quot;,\&quot;form\&quot;:\&quot;short\&quot;,\&quot;quotes\&quot;:\&quot;true\&quot;,\&quot;text-case\&quot;:\&quot;title\&quot;},\&quot;children\&quot;:[]}]},{\&quot;name\&quot;:\&quot;else\&quot;,\&quot;attrs\&quot;:{},\&quot;children\&quot;:[{\&quot;name\&quot;:\&quot;text\&quot;,\&quot;attrs\&quot;:{\&quot;variable\&quot;:\&quot;title\&quot;,\&quot;form\&quot;:\&quot;short\&quot;,\&quot;font-style\&quot;:\&quot;italic\&quot;,\&quot;text-case\&quot;:\&quot;title\&quot;},\&quot;children\&quot;:[]}]}]}]},{\&quot;name\&quot;:\&quot;macro\&quot;,\&quot;attrs\&quot;:{\&quot;name\&quot;:\&quot;parenthetical\&quot;},\&quot;children\&quot;:[{\&quot;name\&quot;:\&quot;group\&quot;,\&quot;attrs\&quot;:{\&quot;prefix\&quot;:\&quot;(\&quot;,\&quot;suffix\&quot;:\&quot;)\&quot;},\&quot;children\&quot;:[{\&quot;name\&quot;:\&quot;choose\&quot;,\&quot;attrs\&quot;:{},\&quot;children\&quot;:[{\&quot;name\&quot;:\&quot;if\&quot;,\&quot;attrs\&quot;:{\&quot;type\&quot;:\&quot;patent\&quot;},\&quot;children\&quot;:[{\&quot;name\&quot;:\&quot;group\&quot;,\&quot;attrs\&quot;:{\&quot;delimiter\&quot;:\&quot; \&quot;},\&quot;children\&quot;:[{\&quot;name\&quot;:\&quot;text\&quot;,\&quot;attrs\&quot;:{\&quot;variable\&quot;:\&quot;authority\&quot;,\&quot;form\&quot;:\&quot;short\&quot;},\&quot;children\&quot;:[]},{\&quot;name\&quot;:\&quot;choose\&quot;,\&quot;attrs\&quot;:{},\&quot;children\&quot;:[{\&quot;name\&quot;:\&quot;if\&quot;,\&quot;attrs\&quot;:{\&quot;variable\&quot;:\&quot;genre\&quot;},\&quot;children\&quot;:[{\&quot;name\&quot;:\&quot;text\&quot;,\&quot;attrs\&quot;:{\&quot;variable\&quot;:\&quot;genre\&quot;,\&quot;text-case\&quot;:\&quot;capitalize-first\&quot;},\&quot;children\&quot;:[]}]},{\&quot;name\&quot;:\&quot;else\&quot;,\&quot;attrs\&quot;:{},\&quot;children\&quot;:[{\&quot;name\&quot;:\&quot;text\&quot;,\&quot;attrs\&quot;:{\&quot;value\&quot;:\&quot;patent\&quot;,\&quot;text-case\&quot;:\&quot;capitalize-first\&quot;},\&quot;children\&quot;:[]}]}]},{\&quot;name\&quot;:\&quot;group\&quot;,\&quot;attrs\&quot;:{\&quot;delimiter\&quot;:\&quot; \&quot;},\&quot;children\&quot;:[{\&quot;name\&quot;:\&quot;text\&quot;,\&quot;attrs\&quot;:{\&quot;term\&quot;:\&quot;issue\&quot;,\&quot;form\&quot;:\&quot;short\&quot;,\&quot;text-case\&quot;:\&quot;capitalize-first\&quot;},\&quot;children\&quot;:[]},{\&quot;name\&quot;:\&quot;text\&quot;,\&quot;attrs\&quot;:{\&quot;variable\&quot;:\&quot;number\&quot;},\&quot;children\&quot;:[]}]}]}]},{\&quot;name\&quot;:\&quot;else-if\&quot;,\&quot;attrs\&quot;:{\&quot;type\&quot;:\&quot;post webpage\&quot;,\&quot;match\&quot;:\&quot;any\&quot;},\&quot;children\&quot;:[{\&quot;name\&quot;:\&quot;group\&quot;,\&quot;attrs\&quot;:{\&quot;delimiter\&quot;:\&quot;; \&quot;},\&quot;children\&quot;:[{\&quot;name\&quot;:\&quot;text\&quot;,\&quot;attrs\&quot;:{\&quot;macro\&quot;:\&quot;secondary-contributors\&quot;},\&quot;children\&quot;:[]},{\&quot;name\&quot;:\&quot;text\&quot;,\&quot;attrs\&quot;:{\&quot;macro\&quot;:\&quot;database-location\&quot;},\&quot;children\&quot;:[]},{\&quot;name\&quot;:\&quot;text\&quot;,\&quot;attrs\&quot;:{\&quot;macro\&quot;:\&quot;number\&quot;},\&quot;children\&quot;:[]},{\&quot;name\&quot;:\&quot;text\&quot;,\&quot;attrs\&quot;:{\&quot;macro\&quot;:\&quot;locators-booklike\&quot;},\&quot;children\&quot;:[]}]}]},{\&quot;name\&quot;:\&quot;else-if\&quot;,\&quot;attrs\&quot;:{\&quot;variable\&quot;:\&quot;container-title\&quot;},\&quot;children\&quot;:[{\&quot;name\&quot;:\&quot;group\&quot;,\&quot;attrs\&quot;:{\&quot;delimiter\&quot;:\&quot;; \&quot;},\&quot;children\&quot;:[{\&quot;name\&quot;:\&quot;text\&quot;,\&quot;attrs\&quot;:{\&quot;macro\&quot;:\&quot;secondary-contributors\&quot;},\&quot;children\&quot;:[]},{\&quot;name\&quot;:\&quot;choose\&quot;,\&quot;attrs\&quot;:{},\&quot;children\&quot;:[{\&quot;name\&quot;:\&quot;if\&quot;,\&quot;attrs\&quot;:{\&quot;type\&quot;:\&quot;broadcast graphic map motion_picture song\&quot;,\&quot;match\&quot;:\&quot;any\&quot;},\&quot;children\&quot;:[{\&quot;name\&quot;:\&quot;text\&quot;,\&quot;attrs\&quot;:{\&quot;macro\&quot;:\&quot;number\&quot;},\&quot;children\&quot;:[]}]}]}]}]},{\&quot;name\&quot;:\&quot;else\&quot;,\&quot;attrs\&quot;:{},\&quot;children\&quot;:[{\&quot;name\&quot;:\&quot;group\&quot;,\&quot;attrs\&quot;:{\&quot;delimiter\&quot;:\&quot;; \&quot;},\&quot;children\&quot;:[{\&quot;name\&quot;:\&quot;text\&quot;,\&quot;attrs\&quot;:{\&quot;macro\&quot;:\&quot;secondary-contributors\&quot;},\&quot;children\&quot;:[]},{\&quot;name\&quot;:\&quot;text\&quot;,\&quot;attrs\&quot;:{\&quot;macro\&quot;:\&quot;database-location\&quot;},\&quot;children\&quot;:[]},{\&quot;name\&quot;:\&quot;text\&quot;,\&quot;attrs\&quot;:{\&quot;macro\&quot;:\&quot;number\&quot;},\&quot;children\&quot;:[]},{\&quot;name\&quot;:\&quot;text\&quot;,\&quot;attrs\&quot;:{\&quot;macro\&quot;:\&quot;locators-booklike\&quot;},\&quot;children\&quot;:[]}]}]}]}]}]},{\&quot;name\&quot;:\&quot;macro\&quot;,\&quot;attrs\&quot;:{\&quot;name\&quot;:\&quot;parenthetical-container\&quot;},\&quot;children\&quot;:[{\&quot;name\&quot;:\&quot;choose\&quot;,\&quot;attrs\&quot;:{},\&quot;children\&quot;:[{\&quot;name\&quot;:\&quot;if\&quot;,\&quot;attrs\&quot;:{\&quot;variable\&quot;:\&quot;container-title\&quot;,\&quot;match\&quot;:\&quot;any\&quot;},\&quot;children\&quot;:[{\&quot;name\&quot;:\&quot;group\&quot;,\&quot;attrs\&quot;:{\&quot;prefix\&quot;:\&quot;(\&quot;,\&quot;suffix\&quot;:\&quot;)\&quot;},\&quot;children\&quot;:[{\&quot;name\&quot;:\&quot;group\&quot;,\&quot;attrs\&quot;:{\&quot;delimiter\&quot;:\&quot;; \&quot;},\&quot;children\&quot;:[{\&quot;name\&quot;:\&quot;text\&quot;,\&quot;attrs\&quot;:{\&quot;macro\&quot;:\&quot;database-location\&quot;},\&quot;children\&quot;:[]},{\&quot;name\&quot;:\&quot;choose\&quot;,\&quot;attrs\&quot;:{},\&quot;children\&quot;:[{\&quot;name\&quot;:\&quot;if\&quot;,\&quot;attrs\&quot;:{\&quot;type\&quot;:\&quot;broadcast graphic map motion_picture song\&quot;,\&quot;match\&quot;:\&quot;none\&quot;},\&quot;children\&quot;:[{\&quot;name\&quot;:\&quot;text\&quot;,\&quot;attrs\&quot;:{\&quot;macro\&quot;:\&quot;number\&quot;},\&quot;children\&quot;:[]}]}]},{\&quot;name\&quot;:\&quot;text\&quot;,\&quot;attrs\&quot;:{\&quot;macro\&quot;:\&quot;locators-booklike\&quot;},\&quot;children\&quot;:[]}]}]}]}]}]},{\&quot;name\&quot;:\&quot;macro\&quot;,\&quot;attrs\&quot;:{\&quot;name\&quot;:\&quot;bracketed\&quot;},\&quot;children\&quot;:[{\&quot;name\&quot;:\&quot;group\&quot;,\&quot;attrs\&quot;:{\&quot;prefix\&quot;:\&quot;[\&quot;,\&quot;suffix\&quot;:\&quot;]\&quot;},\&quot;children\&quot;:[{\&quot;name\&quot;:\&quot;choose\&quot;,\&quot;attrs\&quot;:{},\&quot;children\&quot;:[{\&quot;name\&quot;:\&quot;if\&quot;,\&quot;attrs\&quot;:{\&quot;variable\&quot;:\&quot;reviewed-author reviewed-title\&quot;,\&quot;type\&quot;:\&quot;review review-book\&quot;,\&quot;match\&quot;:\&quot;any\&quot;},\&quot;children\&quot;:[{\&quot;name\&quot;:\&quot;group\&quot;,\&quot;attrs\&quot;:{\&quot;delimiter\&quot;:\&quot;; \&quot;},\&quot;children\&quot;:[{\&quot;name\&quot;:\&quot;group\&quot;,\&quot;attrs\&quot;:{\&quot;delimiter\&quot;:\&quot;, \&quot;},\&quot;children\&quot;:[{\&quot;name\&quot;:\&quot;group\&quot;,\&quot;attrs\&quot;:{\&quot;delimiter\&quot;:\&quot; \&quot;},\&quot;children\&quot;:[{\&quot;name\&quot;:\&quot;choose\&quot;,\&quot;attrs\&quot;:{},\&quot;children\&quot;:[{\&quot;name\&quot;:\&quot;if\&quot;,\&quot;attrs\&quot;:{\&quot;variable\&quot;:\&quot;number\&quot;,\&quot;match\&quot;:\&quot;none\&quot;},\&quot;children\&quot;:[{\&quot;name\&quot;:\&quot;choose\&quot;,\&quot;attrs\&quot;:{},\&quot;children\&quot;:[{\&quot;name\&quot;:\&quot;if\&quot;,\&quot;attrs\&quot;:{\&quot;variable\&quot;:\&quot;genre\&quot;},\&quot;children\&quot;:[{\&quot;name\&quot;:\&quot;text\&quot;,\&quot;attrs\&quot;:{\&quot;variable\&quot;:\&quot;genre\&quot;,\&quot;text-case\&quot;:\&quot;capitalize-first\&quot;},\&quot;children\&quot;:[]}]},{\&quot;name\&quot;:\&quot;else-if\&quot;,\&quot;attrs\&quot;:{\&quot;variable\&quot;:\&quot;medium\&quot;},\&quot;children\&quot;:[{\&quot;name\&quot;:\&quot;text\&quot;,\&quot;attrs\&quot;:{\&quot;variable\&quot;:\&quot;medium\&quot;,\&quot;text-case\&quot;:\&quot;capitalize-first\&quot;},\&quot;children\&quot;:[]}]},{\&quot;name\&quot;:\&quot;else\&quot;,\&quot;attrs\&quot;:{},\&quot;children\&quot;:[{\&quot;name\&quot;:\&quot;text\&quot;,\&quot;attrs\&quot;:{\&quot;value\&quot;:\&quot;Review of\&quot;},\&quot;children\&quot;:[]}]}]}]},{\&quot;name\&quot;:\&quot;else\&quot;,\&quot;attrs\&quot;:{},\&quot;children\&quot;:[{\&quot;name\&quot;:\&quot;choose\&quot;,\&quot;attrs\&quot;:{},\&quot;children\&quot;:[{\&quot;name\&quot;:\&quot;if\&quot;,\&quot;attrs\&quot;:{\&quot;variable\&quot;:\&quot;medium\&quot;},\&quot;children\&quot;:[{\&quot;name\&quot;:\&quot;text\&quot;,\&quot;attrs\&quot;:{\&quot;variable\&quot;:\&quot;medium\&quot;,\&quot;text-case\&quot;:\&quot;capitalize-first\&quot;},\&quot;children\&quot;:[]}]},{\&quot;name\&quot;:\&quot;else\&quot;,\&quot;attrs\&quot;:{},\&quot;children\&quot;:[{\&quot;name\&quot;:\&quot;text\&quot;,\&quot;attrs\&quot;:{\&quot;value\&quot;:\&quot;Review of\&quot;},\&quot;children\&quot;:[]}]}]}]}]},{\&quot;name\&quot;:\&quot;text\&quot;,\&quot;attrs\&quot;:{\&quot;macro\&quot;:\&quot;reviewed-title\&quot;},\&quot;children\&quot;:[]}]},{\&quot;name\&quot;:\&quot;names\&quot;,\&quot;attrs\&quot;:{\&quot;variable\&quot;:\&quot;reviewed-author\&quot;},\&quot;children\&quot;:[{\&quot;name\&quot;:\&quot;label\&quot;,\&quot;attrs\&quot;:{\&quot;form\&quot;:\&quot;verb-short\&quot;,\&quot;suffix\&quot;:\&quot; \&quot;},\&quot;children\&quot;:[]},{\&quot;name\&quot;:\&quot;name\&quot;,\&quot;attrs\&quot;:{\&quot;and\&quot;:\&quot;symbol\&quot;,\&quot;initialize-with\&quot;:\&quot;. \&quot;,\&quot;delimiter\&quot;:\&quot;, \&quot;},\&quot;children\&quot;:[]}]}]},{\&quot;name\&quot;:\&quot;choose\&quot;,\&quot;attrs\&quot;:{},\&quot;children\&quot;:[{\&quot;name\&quot;:\&quot;if\&quot;,\&quot;attrs\&quot;:{\&quot;variable\&quot;:\&quot;genre\&quot;,\&quot;match\&quot;:\&quot;any\&quot;},\&quot;children\&quot;:[{\&quot;name\&quot;:\&quot;choose\&quot;,\&quot;attrs\&quot;:{},\&quot;children\&quot;:[{\&quot;name\&quot;:\&quot;if\&quot;,\&quot;attrs\&quot;:{\&quot;variable\&quot;:\&quot;number\&quot;,\&quot;match\&quot;:\&quot;none\&quot;},\&quot;children\&quot;:[{\&quot;name\&quot;:\&quot;text\&quot;,\&quot;attrs\&quot;:{\&quot;variable\&quot;:\&quot;medium\&quot;,\&quot;text-case\&quot;:\&quot;capitalize-first\&quot;},\&quot;children\&quot;:[]}]}]}]}]}]}]},{\&quot;name\&quot;:\&quot;else-if\&quot;,\&quot;attrs\&quot;:{\&quot;type\&quot;:\&quot;thesis\&quot;},\&quot;children\&quot;:[{\&quot;name\&quot;:\&quot;group\&quot;,\&quot;attrs\&quot;:{\&quot;delimiter\&quot;:\&quot;; \&quot;},\&quot;children\&quot;:[{\&quot;name\&quot;:\&quot;choose\&quot;,\&quot;attrs\&quot;:{},\&quot;children\&quot;:[{\&quot;name\&quot;:\&quot;if\&quot;,\&quot;attrs\&quot;:{\&quot;variable\&quot;:\&quot;number\&quot;,\&quot;match\&quot;:\&quot;none\&quot;},\&quot;children\&quot;:[{\&quot;name\&quot;:\&quot;group\&quot;,\&quot;attrs\&quot;:{\&quot;delimiter\&quot;:\&quot;, \&quot;},\&quot;children\&quot;:[{\&quot;name\&quot;:\&quot;text\&quot;,\&quot;attrs\&quot;:{\&quot;variable\&quot;:\&quot;genre\&quot;,\&quot;text-case\&quot;:\&quot;capitalize-first\&quot;},\&quot;children\&quot;:[]},{\&quot;name\&quot;:\&quot;choose\&quot;,\&quot;attrs\&quot;:{},\&quot;children\&quot;:[{\&quot;name\&quot;:\&quot;if\&quot;,\&quot;attrs\&quot;:{\&quot;variable\&quot;:\&quot;archive DOI URL\&quot;,\&quot;match\&quot;:\&quot;any\&quot;},\&quot;children\&quot;:[{\&quot;name\&quot;:\&quot;text\&quot;,\&quot;attrs\&quot;:{\&quot;variable\&quot;:\&quot;publisher\&quot;},\&quot;children\&quot;:[]}]}]}]}]}]},{\&quot;name\&quot;:\&quot;text\&quot;,\&quot;attrs\&quot;:{\&quot;variable\&quot;:\&quot;medium\&quot;,\&quot;text-case\&quot;:\&quot;capitalize-first\&quot;},\&quot;children\&quot;:[]}]}]},{\&quot;name\&quot;:\&quot;else-if\&quot;,\&quot;attrs\&quot;:{\&quot;variable\&quot;:\&quot;interviewer\&quot;,\&quot;type\&quot;:\&quot;interview\&quot;,\&quot;match\&quot;:\&quot;any\&quot;},\&quot;children\&quot;:[{\&quot;name\&quot;:\&quot;choose\&quot;,\&quot;attrs\&quot;:{},\&quot;children\&quot;:[{\&quot;name\&quot;:\&quot;if\&quot;,\&quot;attrs\&quot;:{\&quot;variable\&quot;:\&quot;title\&quot;},\&quot;children\&quot;:[{\&quot;name\&quot;:\&quot;text\&quot;,\&quot;attrs\&quot;:{\&quot;macro\&quot;:\&quot;format\&quot;},\&quot;children\&quot;:[]}]},{\&quot;name\&quot;:\&quot;else-if\&quot;,\&quot;attrs\&quot;:{\&quot;variable\&quot;:\&quot;genre\&quot;},\&quot;children\&quot;:[{\&quot;name\&quot;:\&quot;group\&quot;,\&quot;attrs\&quot;:{\&quot;delimiter\&quot;:\&quot;; \&quot;},\&quot;children\&quot;:[{\&quot;name\&quot;:\&quot;group\&quot;,\&quot;attrs\&quot;:{\&quot;delimiter\&quot;:\&quot; \&quot;},\&quot;children\&quot;:[{\&quot;name\&quot;:\&quot;text\&quot;,\&quot;attrs\&quot;:{\&quot;variable\&quot;:\&quot;genre\&quot;,\&quot;text-case\&quot;:\&quot;capitalize-first\&quot;},\&quot;children\&quot;:[]},{\&quot;name\&quot;:\&quot;group\&quot;,\&quot;attrs\&quot;:{\&quot;delimiter\&quot;:\&quot; \&quot;},\&quot;children\&quot;:[{\&quot;name\&quot;:\&quot;text\&quot;,\&quot;attrs\&quot;:{\&quot;term\&quot;:\&quot;author\&quot;,\&quot;form\&quot;:\&quot;verb\&quot;},\&quot;children\&quot;:[]},{\&quot;name\&quot;:\&quot;names\&quot;,\&quot;attrs\&quot;:{\&quot;variable\&quot;:\&quot;interviewer\&quot;},\&quot;children\&quot;:[{\&quot;name\&quot;:\&quot;name\&quot;,\&quot;attrs\&quot;:{\&quot;and\&quot;:\&quot;symbol\&quot;,\&quot;initialize-with\&quot;:\&quot;. \&quot;,\&quot;delimiter\&quot;:\&quot;, \&quot;},\&quot;children\&quot;:[]}]}]}]}]}]},{\&quot;name\&quot;:\&quot;else-if\&quot;,\&quot;attrs\&quot;:{\&quot;variable\&quot;:\&quot;interviewer\&quot;},\&quot;children\&quot;:[{\&quot;name\&quot;:\&quot;group\&quot;,\&quot;attrs\&quot;:{\&quot;delimiter\&quot;:\&quot;; \&quot;},\&quot;children\&quot;:[{\&quot;name\&quot;:\&quot;names\&quot;,\&quot;attrs\&quot;:{\&quot;variable\&quot;:\&quot;interviewer\&quot;},\&quot;children\&quot;:[{\&quot;name\&quot;:\&quot;label\&quot;,\&quot;attrs\&quot;:{\&quot;form\&quot;:\&quot;verb\&quot;,\&quot;suffix\&quot;:\&quot; \&quot;,\&quot;text-case\&quot;:\&quot;capitalize-first\&quot;},\&quot;children\&quot;:[]},{\&quot;name\&quot;:\&quot;name\&quot;,\&quot;attrs\&quot;:{\&quot;and\&quot;:\&quot;symbol\&quot;,\&quot;initialize-with\&quot;:\&quot;. \&quot;,\&quot;delimiter\&quot;:\&quot;, \&quot;},\&quot;children\&quot;:[]}]},{\&quot;name\&quot;:\&quot;text\&quot;,\&quot;attrs\&quot;:{\&quot;variable\&quot;:\&quot;medium\&quot;,\&quot;text-case\&quot;:\&quot;capitalize-first\&quot;},\&quot;children\&quot;:[]}]}]},{\&quot;name\&quot;:\&quot;else\&quot;,\&quot;attrs\&quot;:{},\&quot;children\&quot;:[{\&quot;name\&quot;:\&quot;text\&quot;,\&quot;attrs\&quot;:{\&quot;macro\&quot;:\&quot;format\&quot;},\&quot;children\&quot;:[]}]}]}]},{\&quot;name\&quot;:\&quot;else-if\&quot;,\&quot;attrs\&quot;:{\&quot;type\&quot;:\&quot;personal_communication\&quot;},\&quot;children\&quot;:[{\&quot;name\&quot;:\&quot;choose\&quot;,\&quot;attrs\&quot;:{},\&quot;children\&quot;:[{\&quot;name\&quot;:\&quot;if\&quot;,\&quot;attrs\&quot;:{\&quot;variable\&quot;:\&quot;recipient\&quot;},\&quot;children\&quot;:[{\&quot;name\&quot;:\&quot;group\&quot;,\&quot;attrs\&quot;:{\&quot;delimiter\&quot;:\&quot;; \&quot;},\&quot;children\&quot;:[{\&quot;name\&quot;:\&quot;group\&quot;,\&quot;attrs\&quot;:{\&quot;delimiter\&quot;:\&quot; \&quot;},\&quot;children\&quot;:[{\&quot;name\&quot;:\&quot;choose\&quot;,\&quot;attrs\&quot;:{},\&quot;children\&quot;:[{\&quot;name\&quot;:\&quot;if\&quot;,\&quot;attrs\&quot;:{\&quot;variable\&quot;:\&quot;number\&quot;,\&quot;match\&quot;:\&quot;none\&quot;},\&quot;children\&quot;:[{\&quot;name\&quot;:\&quot;choose\&quot;,\&quot;attrs\&quot;:{},\&quot;children\&quot;:[{\&quot;name\&quot;:\&quot;if\&quot;,\&quot;attrs\&quot;:{\&quot;variable\&quot;:\&quot;genre\&quot;},\&quot;children\&quot;:[{\&quot;name\&quot;:\&quot;text\&quot;,\&quot;attrs\&quot;:{\&quot;variable\&quot;:\&quot;genre\&quot;,\&quot;text-case\&quot;:\&quot;capitalize-first\&quot;},\&quot;children\&quot;:[]}]},{\&quot;name\&quot;:\&quot;else-if\&quot;,\&quot;attrs\&quot;:{\&quot;variable\&quot;:\&quot;medium\&quot;},\&quot;children\&quot;:[{\&quot;name\&quot;:\&quot;text\&quot;,\&quot;attrs\&quot;:{\&quot;variable\&quot;:\&quot;medium\&quot;,\&quot;text-case\&quot;:\&quot;capitalize-first\&quot;},\&quot;children\&quot;:[]}]},{\&quot;name\&quot;:\&quot;else\&quot;,\&quot;attrs\&quot;:{},\&quot;children\&quot;:[{\&quot;name\&quot;:\&quot;text\&quot;,\&quot;attrs\&quot;:{\&quot;term\&quot;:\&quot;letter\&quot;,\&quot;form\&quot;:\&quot;short\&quot;,\&quot;text-case\&quot;:\&quot;capitalize-first\&quot;},\&quot;children\&quot;:[]}]}]}]},{\&quot;name\&quot;:\&quot;else\&quot;,\&quot;attrs\&quot;:{},\&quot;children\&quot;:[{\&quot;name\&quot;:\&quot;choose\&quot;,\&quot;attrs\&quot;:{},\&quot;children\&quot;:[{\&quot;name\&quot;:\&quot;if\&quot;,\&quot;attrs\&quot;:{\&quot;variable\&quot;:\&quot;medium\&quot;},\&quot;children\&quot;:[{\&quot;name\&quot;:\&quot;text\&quot;,\&quot;attrs\&quot;:{\&quot;variable\&quot;:\&quot;medium\&quot;,\&quot;text-case\&quot;:\&quot;capitalize-first\&quot;},\&quot;children\&quot;:[]}]},{\&quot;name\&quot;:\&quot;else\&quot;,\&quot;attrs\&quot;:{},\&quot;children\&quot;:[{\&quot;name\&quot;:\&quot;text\&quot;,\&quot;attrs\&quot;:{\&quot;term\&quot;:\&quot;letter\&quot;,\&quot;form\&quot;:\&quot;short\&quot;,\&quot;text-case\&quot;:\&quot;capitalize-first\&quot;},\&quot;children\&quot;:[]}]}]}]}]},{\&quot;name\&quot;:\&quot;names\&quot;,\&quot;attrs\&quot;:{\&quot;variable\&quot;:\&quot;recipient\&quot;,\&quot;delimiter\&quot;:\&quot;, \&quot;},\&quot;children\&quot;:[{\&quot;name\&quot;:\&quot;label\&quot;,\&quot;attrs\&quot;:{\&quot;form\&quot;:\&quot;verb\&quot;,\&quot;suffix\&quot;:\&quot; \&quot;},\&quot;children\&quot;:[]},{\&quot;name\&quot;:\&quot;name\&quot;,\&quot;attrs\&quot;:{\&quot;and\&quot;:\&quot;symbol\&quot;,\&quot;delimiter\&quot;:\&quot;, \&quot;},\&quot;children\&quot;:[]}]}]},{\&quot;name\&quot;:\&quot;choose\&quot;,\&quot;attrs\&quot;:{},\&quot;children\&quot;:[{\&quot;name\&quot;:\&quot;if\&quot;,\&quot;attrs\&quot;:{\&quot;variable\&quot;:\&quot;genre\&quot;,\&quot;match\&quot;:\&quot;any\&quot;},\&quot;children\&quot;:[{\&quot;name\&quot;:\&quot;choose\&quot;,\&quot;attrs\&quot;:{},\&quot;children\&quot;:[{\&quot;name\&quot;:\&quot;if\&quot;,\&quot;attrs\&quot;:{\&quot;variable\&quot;:\&quot;number\&quot;,\&quot;match\&quot;:\&quot;none\&quot;},\&quot;children\&quot;:[{\&quot;name\&quot;:\&quot;text\&quot;,\&quot;attrs\&quot;:{\&quot;variable\&quot;:\&quot;medium\&quot;,\&quot;text-case\&quot;:\&quot;capitalize-first\&quot;},\&quot;children\&quot;:[]}]}]}]}]}]}]},{\&quot;name\&quot;:\&quot;else\&quot;,\&quot;attrs\&quot;:{},\&quot;children\&quot;:[{\&quot;name\&quot;:\&quot;text\&quot;,\&quot;attrs\&quot;:{\&quot;macro\&quot;:\&quot;format\&quot;},\&quot;children\&quot;:[]}]}]}]},{\&quot;name\&quot;:\&quot;else-if\&quot;,\&quot;attrs\&quot;:{\&quot;variable\&quot;:\&quot;composer\&quot;,\&quot;type\&quot;:\&quot;song\&quot;,\&quot;match\&quot;:\&quot;all\&quot;},\&quot;children\&quot;:[{\&quot;name\&quot;:\&quot;group\&quot;,\&quot;attrs\&quot;:{\&quot;delimiter\&quot;:\&quot;; \&quot;},\&quot;children\&quot;:[{\&quot;name\&quot;:\&quot;choose\&quot;,\&quot;attrs\&quot;:{},\&quot;children\&quot;:[{\&quot;name\&quot;:\&quot;if\&quot;,\&quot;attrs\&quot;:{\&quot;variable\&quot;:\&quot;number\&quot;,\&quot;match\&quot;:\&quot;none\&quot;},\&quot;children\&quot;:[{\&quot;name\&quot;:\&quot;group\&quot;,\&quot;attrs\&quot;:{\&quot;delimiter\&quot;:\&quot; \&quot;},\&quot;children\&quot;:[{\&quot;name\&quot;:\&quot;choose\&quot;,\&quot;attrs\&quot;:{},\&quot;children\&quot;:[{\&quot;name\&quot;:\&quot;if\&quot;,\&quot;attrs\&quot;:{\&quot;variable\&quot;:\&quot;genre\&quot;},\&quot;children\&quot;:[{\&quot;name\&quot;:\&quot;text\&quot;,\&quot;attrs\&quot;:{\&quot;variable\&quot;:\&quot;genre\&quot;,\&quot;text-case\&quot;:\&quot;capitalize-first\&quot;},\&quot;children\&quot;:[]},{\&quot;name\&quot;:\&quot;names\&quot;,\&quot;attrs\&quot;:{\&quot;variable\&quot;:\&quot;author\&quot;,\&quot;prefix\&quot;:\&quot;recorded by \&quot;},\&quot;children\&quot;:[{\&quot;name\&quot;:\&quot;name\&quot;,\&quot;attrs\&quot;:{\&quot;and\&quot;:\&quot;symbol\&quot;,\&quot;initialize-with\&quot;:\&quot;. \&quot;,\&quot;delimiter\&quot;:\&quot;, \&quot;},\&quot;children\&quot;:[]}]}]},{\&quot;name\&quot;:\&quot;else-if\&quot;,\&quot;attrs\&quot;:{\&quot;variable\&quot;:\&quot;medium\&quot;},\&quot;children\&quot;:[{\&quot;name\&quot;:\&quot;text\&quot;,\&quot;attrs\&quot;:{\&quot;variable\&quot;:\&quot;medium\&quot;,\&quot;text-case\&quot;:\&quot;capitalize-first\&quot;},\&quot;children\&quot;:[]},{\&quot;name\&quot;:\&quot;names\&quot;,\&quot;attrs\&quot;:{\&quot;variable\&quot;:\&quot;author\&quot;,\&quot;prefix\&quot;:\&quot;recorded by \&quot;},\&quot;children\&quot;:[{\&quot;name\&quot;:\&quot;name\&quot;,\&quot;attrs\&quot;:{\&quot;and\&quot;:\&quot;symbol\&quot;,\&quot;initialize-with\&quot;:\&quot;. \&quot;,\&quot;delimiter\&quot;:\&quot;, \&quot;},\&quot;children\&quot;:[]}]}]},{\&quot;name\&quot;:\&quot;else\&quot;,\&quot;attrs\&quot;:{},\&quot;children\&quot;:[{\&quot;name\&quot;:\&quot;names\&quot;,\&quot;attrs\&quot;:{\&quot;variable\&quot;:\&quot;author\&quot;,\&quot;prefix\&quot;:\&quot;Recorded by \&quot;},\&quot;children\&quot;:[{\&quot;name\&quot;:\&quot;name\&quot;,\&quot;attrs\&quot;:{\&quot;and\&quot;:\&quot;symbol\&quot;,\&quot;initialize-with\&quot;:\&quot;. \&quot;,\&quot;delimiter\&quot;:\&quot;, \&quot;},\&quot;children\&quot;:[]}]}]}]}]}]},{\&quot;name\&quot;:\&quot;else\&quot;,\&quot;attrs\&quot;:{},\&quot;children\&quot;:[{\&quot;name\&quot;:\&quot;group\&quot;,\&quot;attrs\&quot;:{\&quot;delimiter\&quot;:\&quot; \&quot;},\&quot;children\&quot;:[{\&quot;name\&quot;:\&quot;choose\&quot;,\&quot;attrs\&quot;:{},\&quot;children\&quot;:[{\&quot;name\&quot;:\&quot;if\&quot;,\&quot;attrs\&quot;:{\&quot;variable\&quot;:\&quot;medium\&quot;},\&quot;children\&quot;:[{\&quot;name\&quot;:\&quot;text\&quot;,\&quot;attrs\&quot;:{\&quot;variable\&quot;:\&quot;medium\&quot;,\&quot;text-case\&quot;:\&quot;capitalize-first\&quot;},\&quot;children\&quot;:[]},{\&quot;name\&quot;:\&quot;names\&quot;,\&quot;attrs\&quot;:{\&quot;variable\&quot;:\&quot;author\&quot;,\&quot;prefix\&quot;:\&quot;recorded by \&quot;},\&quot;children\&quot;:[{\&quot;name\&quot;:\&quot;name\&quot;,\&quot;attrs\&quot;:{\&quot;and\&quot;:\&quot;symbol\&quot;,\&quot;initialize-with\&quot;:\&quot;. \&quot;,\&quot;delimiter\&quot;:\&quot;, \&quot;},\&quot;children\&quot;:[]}]}]},{\&quot;name\&quot;:\&quot;else\&quot;,\&quot;attrs\&quot;:{},\&quot;children\&quot;:[{\&quot;name\&quot;:\&quot;names\&quot;,\&quot;attrs\&quot;:{\&quot;variable\&quot;:\&quot;author\&quot;,\&quot;prefix\&quot;:\&quot;Recorded by \&quot;},\&quot;children\&quot;:[{\&quot;name\&quot;:\&quot;name\&quot;,\&quot;attrs\&quot;:{\&quot;and\&quot;:\&quot;symbol\&quot;,\&quot;initialize-with\&quot;:\&quot;. \&quot;,\&quot;delimiter\&quot;:\&quot;, \&quot;},\&quot;children\&quot;:[]}]}]}]}]}]}]},{\&quot;name\&quot;:\&quot;choose\&quot;,\&quot;attrs\&quot;:{},\&quot;children\&quot;:[{\&quot;name\&quot;:\&quot;if\&quot;,\&quot;attrs\&quot;:{\&quot;variable\&quot;:\&quot;genre\&quot;,\&quot;match\&quot;:\&quot;any\&quot;},\&quot;children\&quot;:[{\&quot;name\&quot;:\&quot;choose\&quot;,\&quot;attrs\&quot;:{},\&quot;children\&quot;:[{\&quot;name\&quot;:\&quot;if\&quot;,\&quot;attrs\&quot;:{\&quot;variable\&quot;:\&quot;number\&quot;,\&quot;match\&quot;:\&quot;none\&quot;},\&quot;children\&quot;:[{\&quot;name\&quot;:\&quot;text\&quot;,\&quot;attrs\&quot;:{\&quot;variable\&quot;:\&quot;medium\&quot;,\&quot;text-case\&quot;:\&quot;capitalize-first\&quot;},\&quot;children\&quot;:[]}]}]}]}]}]}]},{\&quot;name\&quot;:\&quot;else-if\&quot;,\&quot;attrs\&quot;:{\&quot;variable\&quot;:\&quot;container-title\&quot;,\&quot;match\&quot;:\&quot;none\&quot;},\&quot;children\&quot;:[{\&quot;name\&quot;:\&quot;text\&quot;,\&quot;attrs\&quot;:{\&quot;macro\&quot;:\&quot;format\&quot;},\&quot;children\&quot;:[]}]},{\&quot;name\&quot;:\&quot;else\&quot;,\&quot;attrs\&quot;:{},\&quot;children\&quot;:[{\&quot;name\&quot;:\&quot;choose\&quot;,\&quot;attrs\&quot;:{},\&quot;children\&quot;:[{\&quot;name\&quot;:\&quot;if\&quot;,\&quot;attrs\&quot;:{\&quot;type\&quot;:\&quot;paper-conference speech\&quot;,\&quot;match\&quot;:\&quot;any\&quot;},\&quot;children\&quot;:[{\&quot;name\&quot;:\&quot;choose\&quot;,\&quot;attrs\&quot;:{},\&quot;children\&quot;:[{\&quot;name\&quot;:\&quot;if\&quot;,\&quot;attrs\&quot;:{\&quot;variable\&quot;:\&quot;collection-editor editor editorial-director issue page volume\&quot;,\&quot;match\&quot;:\&quot;any\&quot;},\&quot;children\&quot;:[{\&quot;name\&quot;:\&quot;text\&quot;,\&quot;attrs\&quot;:{\&quot;macro\&quot;:\&quot;format\&quot;},\&quot;children\&quot;:[]}]}]}]},{\&quot;name\&quot;:\&quot;else-if\&quot;,\&quot;attrs\&quot;:{\&quot;type\&quot;:\&quot;book\&quot;},\&quot;children\&quot;:[{\&quot;name\&quot;:\&quot;choose\&quot;,\&quot;attrs\&quot;:{},\&quot;children\&quot;:[{\&quot;name\&quot;:\&quot;if\&quot;,\&quot;attrs\&quot;:{\&quot;variable\&quot;:\&quot;version\&quot;,\&quot;match\&quot;:\&quot;none\&quot;},\&quot;children\&quot;:[{\&quot;name\&quot;:\&quot;text\&quot;,\&quot;attrs\&quot;:{\&quot;macro\&quot;:\&quot;format\&quot;},\&quot;children\&quot;:[]}]}]}]},{\&quot;name\&quot;:\&quot;else-if\&quot;,\&quot;attrs\&quot;:{\&quot;type\&quot;:\&quot;report\&quot;,\&quot;match\&quot;:\&quot;none\&quot;},\&quot;children\&quot;:[{\&quot;name\&quot;:\&quot;text\&quot;,\&quot;attrs\&quot;:{\&quot;macro\&quot;:\&quot;format\&quot;},\&quot;children\&quot;:[]}]}]}]}]}]}]},{\&quot;name\&quot;:\&quot;macro\&quot;,\&quot;attrs\&quot;:{\&quot;name\&quot;:\&quot;bracketed-intext\&quot;},\&quot;children\&quot;:[{\&quot;name\&quot;:\&quot;group\&quot;,\&quot;attrs\&quot;:{\&quot;prefix\&quot;:\&quot;[\&quot;,\&quot;suffix\&quot;:\&quot;]\&quot;},\&quot;children\&quot;:[{\&quot;name\&quot;:\&quot;choose\&quot;,\&quot;attrs\&quot;:{},\&quot;children\&quot;:[{\&quot;name\&quot;:\&quot;if\&quot;,\&quot;attrs\&quot;:{\&quot;variable\&quot;:\&quot;reviewed-author reviewed-title\&quot;,\&quot;type\&quot;:\&quot;review review-book\&quot;,\&quot;match\&quot;:\&quot;any\&quot;},\&quot;children\&quot;:[{\&quot;name\&quot;:\&quot;text\&quot;,\&quot;attrs\&quot;:{\&quot;macro\&quot;:\&quot;reviewed-title-intext\&quot;,\&quot;prefix\&quot;:\&quot;Review of \&quot;},\&quot;children\&quot;:[]}]},{\&quot;name\&quot;:\&quot;else-if\&quot;,\&quot;attrs\&quot;:{\&quot;variable\&quot;:\&quot;interviewer\&quot;,\&quot;type\&quot;:\&quot;interview\&quot;,\&quot;match\&quot;:\&quot;any\&quot;},\&quot;children\&quot;:[{\&quot;name\&quot;:\&quot;names\&quot;,\&quot;attrs\&quot;:{\&quot;variable\&quot;:\&quot;interviewer\&quot;},\&quot;children\&quot;:[{\&quot;name\&quot;:\&quot;label\&quot;,\&quot;attrs\&quot;:{\&quot;form\&quot;:\&quot;verb\&quot;,\&quot;suffix\&quot;:\&quot; \&quot;,\&quot;text-case\&quot;:\&quot;capitalize-first\&quot;},\&quot;children\&quot;:[]},{\&quot;name\&quot;:\&quot;name\&quot;,\&quot;attrs\&quot;:{\&quot;and\&quot;:\&quot;symbol\&quot;,\&quot;initialize-with\&quot;:\&quot;. \&quot;,\&quot;delimiter\&quot;:\&quot;, \&quot;},\&quot;children\&quot;:[]},{\&quot;name\&quot;:\&quot;substitute\&quot;,\&quot;attrs\&quot;:{},\&quot;children\&quot;:[{\&quot;name\&quot;:\&quot;text\&quot;,\&quot;attrs\&quot;:{\&quot;macro\&quot;:\&quot;format-intext\&quot;},\&quot;children\&quot;:[]}]}]}]},{\&quot;name\&quot;:\&quot;else-if\&quot;,\&quot;attrs\&quot;:{\&quot;type\&quot;:\&quot;personal_communication\&quot;},\&quot;children\&quot;:[{\&quot;name\&quot;:\&quot;choose\&quot;,\&quot;attrs\&quot;:{},\&quot;children\&quot;:[{\&quot;name\&quot;:\&quot;if\&quot;,\&quot;attrs\&quot;:{\&quot;variable\&quot;:\&quot;recipient\&quot;},\&quot;children\&quot;:[{\&quot;name\&quot;:\&quot;group\&quot;,\&quot;attrs\&quot;:{\&quot;delimiter\&quot;:\&quot; \&quot;},\&quot;children\&quot;:[{\&quot;name\&quot;:\&quot;choose\&quot;,\&quot;attrs\&quot;:{},\&quot;children\&quot;:[{\&quot;name\&quot;:\&quot;if\&quot;,\&quot;attrs\&quot;:{\&quot;variable\&quot;:\&quot;number\&quot;,\&quot;match\&quot;:\&quot;none\&quot;},\&quot;children\&quot;:[{\&quot;name\&quot;:\&quot;text\&quot;,\&quot;attrs\&quot;:{\&quot;variable\&quot;:\&quot;genre\&quot;,\&quot;text-case\&quot;:\&quot;capitalize-first\&quot;},\&quot;children\&quot;:[]}]},{\&quot;name\&quot;:\&quot;else\&quot;,\&quot;attrs\&quot;:{},\&quot;children\&quot;:[{\&quot;name\&quot;:\&quot;text\&quot;,\&quot;attrs\&quot;:{\&quot;term\&quot;:\&quot;letter\&quot;,\&quot;form\&quot;:\&quot;short\&quot;,\&quot;text-case\&quot;:\&quot;capitalize-first\&quot;},\&quot;children\&quot;:[]}]}]},{\&quot;name\&quot;:\&quot;names\&quot;,\&quot;attrs\&quot;:{\&quot;variable\&quot;:\&quot;recipient\&quot;,\&quot;delimiter\&quot;:\&quot;, \&quot;},\&quot;children\&quot;:[{\&quot;name\&quot;:\&quot;label\&quot;,\&quot;attrs\&quot;:{\&quot;form\&quot;:\&quot;verb\&quot;,\&quot;suffix\&quot;:\&quot; \&quot;},\&quot;children\&quot;:[]},{\&quot;name\&quot;:\&quot;name\&quot;,\&quot;attrs\&quot;:{\&quot;and\&quot;:\&quot;symbol\&quot;,\&quot;delimiter\&quot;:\&quot;, \&quot;},\&quot;children\&quot;:[]}]}]}]},{\&quot;name\&quot;:\&quot;else\&quot;,\&quot;attrs\&quot;:{},\&quot;children\&quot;:[{\&quot;name\&quot;:\&quot;text\&quot;,\&quot;attrs\&quot;:{\&quot;macro\&quot;:\&quot;format-intext\&quot;},\&quot;children\&quot;:[]}]}]}]},{\&quot;name\&quot;:\&quot;else\&quot;,\&quot;attrs\&quot;:{},\&quot;children\&quot;:[{\&quot;name\&quot;:\&quot;text\&quot;,\&quot;attrs\&quot;:{\&quot;macro\&quot;:\&quot;format-intext\&quot;},\&quot;children\&quot;:[]}]}]}]}]},{\&quot;name\&quot;:\&quot;macro\&quot;,\&quot;attrs\&quot;:{\&quot;name\&quot;:\&quot;bracketed-container\&quot;},\&quot;children\&quot;:[{\&quot;name\&quot;:\&quot;group\&quot;,\&quot;attrs\&quot;:{\&quot;prefix\&quot;:\&quot;[\&quot;,\&quot;suffix\&quot;:\&quot;]\&quot;},\&quot;children\&quot;:[{\&quot;name\&quot;:\&quot;choose\&quot;,\&quot;attrs\&quot;:{},\&quot;children\&quot;:[{\&quot;name\&quot;:\&quot;if\&quot;,\&quot;attrs\&quot;:{\&quot;type\&quot;:\&quot;paper-conference speech\&quot;,\&quot;match\&quot;:\&quot;any\&quot;},\&quot;children\&quot;:[{\&quot;name\&quot;:\&quot;choose\&quot;,\&quot;attrs\&quot;:{},\&quot;children\&quot;:[{\&quot;name\&quot;:\&quot;if\&quot;,\&quot;attrs\&quot;:{\&quot;variable\&quot;:\&quot;collection-editor editor editorial-director issue page volume\&quot;,\&quot;match\&quot;:\&quot;none\&quot;},\&quot;children\&quot;:[{\&quot;name\&quot;:\&quot;text\&quot;,\&quot;attrs\&quot;:{\&quot;macro\&quot;:\&quot;format\&quot;},\&quot;children\&quot;:[]}]}]}]},{\&quot;name\&quot;:\&quot;else-if\&quot;,\&quot;attrs\&quot;:{\&quot;type\&quot;:\&quot;book\&quot;,\&quot;variable\&quot;:\&quot;version\&quot;,\&quot;match\&quot;:\&quot;all\&quot;},\&quot;children\&quot;:[{\&quot;name\&quot;:\&quot;text\&quot;,\&quot;attrs\&quot;:{\&quot;macro\&quot;:\&quot;format\&quot;},\&quot;children\&quot;:[]}]},{\&quot;name\&quot;:\&quot;else-if\&quot;,\&quot;attrs\&quot;:{\&quot;type\&quot;:\&quot;report\&quot;},\&quot;children\&quot;:[{\&quot;name\&quot;:\&quot;text\&quot;,\&quot;attrs\&quot;:{\&quot;macro\&quot;:\&quot;format\&quot;},\&quot;children\&quot;:[]}]}]}]}]},{\&quot;name\&quot;:\&quot;macro\&quot;,\&quot;attrs\&quot;:{\&quot;name\&quot;:\&quot;secondary-contributors\&quot;},\&quot;children\&quot;:[{\&quot;name\&quot;:\&quot;choose\&quot;,\&quot;attrs\&quot;:{},\&quot;children\&quot;:[{\&quot;name\&quot;:\&quot;if\&quot;,\&quot;attrs\&quot;:{\&quot;type\&quot;:\&quot;article-journal article-magazine article-newspaper post-weblog review review-book\&quot;,\&quot;match\&quot;:\&quot;any\&quot;},\&quot;children\&quot;:[{\&quot;name\&quot;:\&quot;text\&quot;,\&quot;attrs\&quot;:{\&quot;macro\&quot;:\&quot;secondary-contributors-periodical\&quot;},\&quot;children\&quot;:[]}]},{\&quot;name\&quot;:\&quot;else-if\&quot;,\&quot;attrs\&quot;:{\&quot;type\&quot;:\&quot;paper-conference\&quot;},\&quot;children\&quot;:[{\&quot;name\&quot;:\&quot;choose\&quot;,\&quot;attrs\&quot;:{},\&quot;children\&quot;:[{\&quot;name\&quot;:\&quot;if\&quot;,\&quot;attrs\&quot;:{\&quot;variable\&quot;:\&quot;collection-editor editor editorial-director\&quot;,\&quot;match\&quot;:\&quot;any\&quot;},\&quot;children\&quot;:[{\&quot;name\&quot;:\&quot;text\&quot;,\&quot;attrs\&quot;:{\&quot;macro\&quot;:\&quot;secondary-contributors-booklike\&quot;},\&quot;children\&quot;:[]}]},{\&quot;name\&quot;:\&quot;else\&quot;,\&quot;attrs\&quot;:{},\&quot;children\&quot;:[{\&quot;name\&quot;:\&quot;text\&quot;,\&quot;attrs\&quot;:{\&quot;macro\&quot;:\&quot;secondary-contributors-periodical\&quot;},\&quot;children\&quot;:[]}]}]}]},{\&quot;name\&quot;:\&quot;else\&quot;,\&quot;attrs\&quot;:{},\&quot;children\&quot;:[{\&quot;name\&quot;:\&quot;text\&quot;,\&quot;attrs\&quot;:{\&quot;macro\&quot;:\&quot;secondary-contributors-booklike\&quot;},\&quot;children\&quot;:[]}]}]}]},{\&quot;name\&quot;:\&quot;macro\&quot;,\&quot;attrs\&quot;:{\&quot;name\&quot;:\&quot;secondary-contributors-periodical\&quot;},\&quot;children\&quot;:[{\&quot;name\&quot;:\&quot;group\&quot;,\&quot;attrs\&quot;:{\&quot;delimiter\&quot;:\&quot;; \&quot;},\&quot;children\&quot;:[{\&quot;name\&quot;:\&quot;choose\&quot;,\&quot;attrs\&quot;:{},\&quot;children\&quot;:[{\&quot;name\&quot;:\&quot;if\&quot;,\&quot;attrs\&quot;:{\&quot;variable\&quot;:\&quot;title\&quot;},\&quot;children\&quot;:[{\&quot;name\&quot;:\&quot;names\&quot;,\&quot;attrs\&quot;:{\&quot;variable\&quot;:\&quot;interviewer\&quot;,\&quot;delimiter\&quot;:\&quot;; \&quot;},\&quot;children\&quot;:[{\&quot;name\&quot;:\&quot;name\&quot;,\&quot;attrs\&quot;:{\&quot;and\&quot;:\&quot;symbol\&quot;,\&quot;initialize-with\&quot;:\&quot;. \&quot;,\&quot;delimiter\&quot;:\&quot;, \&quot;},\&quot;children\&quot;:[]},{\&quot;name\&quot;:\&quot;label\&quot;,\&quot;attrs\&quot;:{\&quot;form\&quot;:\&quot;short\&quot;,\&quot;prefix\&quot;:\&quot;, \&quot;,\&quot;text-case\&quot;:\&quot;title\&quot;},\&quot;children\&quot;:[]}]}]}]},{\&quot;name\&quot;:\&quot;names\&quot;,\&quot;attrs\&quot;:{\&quot;variable\&quot;:\&quot;translator\&quot;,\&quot;delimiter\&quot;:\&quot;; \&quot;},\&quot;children\&quot;:[{\&quot;name\&quot;:\&quot;name\&quot;,\&quot;attrs\&quot;:{\&quot;and\&quot;:\&quot;symbol\&quot;,\&quot;initialize-with\&quot;:\&quot;. \&quot;,\&quot;delimiter\&quot;:\&quot;, \&quot;},\&quot;children\&quot;:[]},{\&quot;name\&quot;:\&quot;label\&quot;,\&quot;attrs\&quot;:{\&quot;form\&quot;:\&quot;short\&quot;,\&quot;prefix\&quot;:\&quot;, \&quot;,\&quot;text-case\&quot;:\&quot;title\&quot;},\&quot;children\&quot;:[]}]}]}]},{\&quot;name\&quot;:\&quot;macro\&quot;,\&quot;attrs\&quot;:{\&quot;name\&quot;:\&quot;secondary-contributors-booklike\&quot;},\&quot;children\&quot;:[{\&quot;name\&quot;:\&quot;group\&quot;,\&quot;attrs\&quot;:{\&quot;delimiter\&quot;:\&quot;; \&quot;},\&quot;children\&quot;:[{\&quot;name\&quot;:\&quot;choose\&quot;,\&quot;attrs\&quot;:{},\&quot;children\&quot;:[{\&quot;name\&quot;:\&quot;if\&quot;,\&quot;attrs\&quot;:{\&quot;variable\&quot;:\&quot;title\&quot;},\&quot;children\&quot;:[{\&quot;name\&quot;:\&quot;names\&quot;,\&quot;attrs\&quot;:{\&quot;variable\&quot;:\&quot;interviewer\&quot;},\&quot;children\&quot;:[{\&quot;name\&quot;:\&quot;name\&quot;,\&quot;attrs\&quot;:{\&quot;and\&quot;:\&quot;symbol\&quot;,\&quot;initialize-with\&quot;:\&quot;. \&quot;,\&quot;delimiter\&quot;:\&quot;, \&quot;},\&quot;children\&quot;:[]},{\&quot;name\&quot;:\&quot;label\&quot;,\&quot;attrs\&quot;:{\&quot;form\&quot;:\&quot;short\&quot;,\&quot;prefix\&quot;:\&quot;, \&quot;,\&quot;text-case\&quot;:\&quot;title\&quot;},\&quot;children\&quot;:[]}]}]}]},{\&quot;name\&quot;:\&quot;choose\&quot;,\&quot;attrs\&quot;:{},\&quot;children\&quot;:[{\&quot;name\&quot;:\&quot;if\&quot;,\&quot;attrs\&quot;:{\&quot;type\&quot;:\&quot;post webpage\&quot;,\&quot;match\&quot;:\&quot;none\&quot;},\&quot;children\&quot;:[{\&quot;name\&quot;:\&quot;choose\&quot;,\&quot;attrs\&quot;:{},\&quot;children\&quot;:[{\&quot;name\&quot;:\&quot;if\&quot;,\&quot;attrs\&quot;:{\&quot;variable\&quot;:\&quot;container-title\&quot;,\&quot;match\&quot;:\&quot;none\&quot;},\&quot;children\&quot;:[{\&quot;name\&quot;:\&quot;group\&quot;,\&quot;attrs\&quot;:{\&quot;delimiter\&quot;:\&quot;; \&quot;},\&quot;children\&quot;:[{\&quot;name\&quot;:\&quot;names\&quot;,\&quot;attrs\&quot;:{\&quot;variable\&quot;:\&quot;container-author\&quot;},\&quot;children\&quot;:[{\&quot;name\&quot;:\&quot;label\&quot;,\&quot;attrs\&quot;:{\&quot;form\&quot;:\&quot;verb-short\&quot;,\&quot;suffix\&quot;:\&quot; \&quot;,\&quot;text-case\&quot;:\&quot;title\&quot;},\&quot;children\&quot;:[]},{\&quot;name\&quot;:\&quot;name\&quot;,\&quot;attrs\&quot;:{\&quot;and\&quot;:\&quot;symbol\&quot;,\&quot;initialize-with\&quot;:\&quot;. \&quot;,\&quot;delimiter\&quot;:\&quot;, \&quot;},\&quot;children\&quot;:[]}]},{\&quot;name\&quot;:\&quot;names\&quot;,\&quot;attrs\&quot;:{\&quot;variable\&quot;:\&quot;editor translator\&quot;,\&quot;delimiter\&quot;:\&quot;; \&quot;},\&quot;children\&quot;:[{\&quot;name\&quot;:\&quot;name\&quot;,\&quot;attrs\&quot;:{\&quot;and\&quot;:\&quot;symbol\&quot;,\&quot;initialize-with\&quot;:\&quot;. \&quot;,\&quot;delimiter\&quot;:\&quot;, \&quot;},\&quot;children\&quot;:[]},{\&quot;name\&quot;:\&quot;label\&quot;,\&quot;attrs\&quot;:{\&quot;form\&quot;:\&quot;short\&quot;,\&quot;prefix\&quot;:\&quot;, \&quot;,\&quot;text-case\&quot;:\&quot;title\&quot;},\&quot;children\&quot;:[]}]}]}]}]}]},{\&quot;name\&quot;:\&quot;else\&quot;,\&quot;attrs\&quot;:{},\&quot;children\&quot;:[{\&quot;name\&quot;:\&quot;group\&quot;,\&quot;attrs\&quot;:{\&quot;delimiter\&quot;:\&quot;; \&quot;},\&quot;children\&quot;:[{\&quot;name\&quot;:\&quot;names\&quot;,\&quot;attrs\&quot;:{\&quot;variable\&quot;:\&quot;container-author\&quot;},\&quot;children\&quot;:[{\&quot;name\&quot;:\&quot;label\&quot;,\&quot;attrs\&quot;:{\&quot;form\&quot;:\&quot;verb-short\&quot;,\&quot;suffix\&quot;:\&quot; \&quot;,\&quot;text-case\&quot;:\&quot;title\&quot;},\&quot;children\&quot;:[]},{\&quot;name\&quot;:\&quot;name\&quot;,\&quot;attrs\&quot;:{\&quot;and\&quot;:\&quot;symbol\&quot;,\&quot;initialize-with\&quot;:\&quot;. \&quot;,\&quot;delimiter\&quot;:\&quot;, \&quot;},\&quot;children\&quot;:[]}]},{\&quot;name\&quot;:\&quot;names\&quot;,\&quot;attrs\&quot;:{\&quot;variable\&quot;:\&quot;editor translator\&quot;,\&quot;delimiter\&quot;:\&quot;; \&quot;},\&quot;children\&quot;:[{\&quot;name\&quot;:\&quot;name\&quot;,\&quot;attrs\&quot;:{\&quot;and\&quot;:\&quot;symbol\&quot;,\&quot;initialize-with\&quot;:\&quot;. \&quot;,\&quot;delimiter\&quot;:\&quot;, \&quot;},\&quot;children\&quot;:[]},{\&quot;name\&quot;:\&quot;label\&quot;,\&quot;attrs\&quot;:{\&quot;form\&quot;:\&quot;short\&quot;,\&quot;prefix\&quot;:\&quot;, \&quot;,\&quot;text-case\&quot;:\&quot;title\&quot;},\&quot;children\&quot;:[]}]}]}]}]}]}]},{\&quot;name\&quot;:\&quot;macro\&quot;,\&quot;attrs\&quot;:{\&quot;name\&quot;:\&quot;database-location\&quot;},\&quot;children\&quot;:[{\&quot;name\&quot;:\&quot;choose\&quot;,\&quot;attrs\&quot;:{},\&quot;children\&quot;:[{\&quot;name\&quot;:\&quot;if\&quot;,\&quot;attrs\&quot;:{\&quot;variable\&quot;:\&quot;archive-place\&quot;,\&quot;match\&quot;:\&quot;none\&quot;},\&quot;children\&quot;:[{\&quot;name\&quot;:\&quot;text\&quot;,\&quot;attrs\&quot;:{\&quot;variable\&quot;:\&quot;archive_location\&quot;},\&quot;children\&quot;:[]}]}]}]},{\&quot;name\&quot;:\&quot;macro\&quot;,\&quot;attrs\&quot;:{\&quot;name\&quot;:\&quot;number\&quot;},\&quot;children\&quot;:[{\&quot;name\&quot;:\&quot;choose\&quot;,\&quot;attrs\&quot;:{},\&quot;children\&quot;:[{\&quot;name\&quot;:\&quot;if\&quot;,\&quot;attrs\&quot;:{\&quot;variable\&quot;:\&quot;number\&quot;},\&quot;children\&quot;:[{\&quot;name\&quot;:\&quot;group\&quot;,\&quot;attrs\&quot;:{\&quot;delimiter\&quot;:\&quot;, \&quot;},\&quot;children\&quot;:[{\&quot;name\&quot;:\&quot;group\&quot;,\&quot;attrs\&quot;:{\&quot;delimiter\&quot;:\&quot; \&quot;},\&quot;children\&quot;:[{\&quot;name\&quot;:\&quot;text\&quot;,\&quot;attrs\&quot;:{\&quot;variable\&quot;:\&quot;genre\&quot;,\&quot;text-case\&quot;:\&quot;title\&quot;},\&quot;children\&quot;:[]},{\&quot;name\&quot;:\&quot;choose\&quot;,\&quot;attrs\&quot;:{},\&quot;children\&quot;:[{\&quot;name\&quot;:\&quot;if\&quot;,\&quot;attrs\&quot;:{\&quot;is-numeric\&quot;:\&quot;number\&quot;},\&quot;children\&quot;:[{\&quot;name\&quot;:\&quot;text\&quot;,\&quot;attrs\&quot;:{\&quot;term\&quot;:\&quot;issue\&quot;,\&quot;form\&quot;:\&quot;short\&quot;,\&quot;text-case\&quot;:\&quot;capitalize-first\&quot;},\&quot;children\&quot;:[]},{\&quot;name\&quot;:\&quot;text\&quot;,\&quot;attrs\&quot;:{\&quot;variable\&quot;:\&quot;number\&quot;},\&quot;children\&quot;:[]}]},{\&quot;name\&quot;:\&quot;else\&quot;,\&quot;attrs\&quot;:{},\&quot;children\&quot;:[{\&quot;name\&quot;:\&quot;text\&quot;,\&quot;attrs\&quot;:{\&quot;variable\&quot;:\&quot;number\&quot;},\&quot;children\&quot;:[]}]}]}]},{\&quot;name\&quot;:\&quot;choose\&quot;,\&quot;attrs\&quot;:{},\&quot;children\&quot;:[{\&quot;name\&quot;:\&quot;if\&quot;,\&quot;attrs\&quot;:{\&quot;type\&quot;:\&quot;thesis\&quot;},\&quot;children\&quot;:[{\&quot;name\&quot;:\&quot;choose\&quot;,\&quot;attrs\&quot;:{},\&quot;children\&quot;:[{\&quot;name\&quot;:\&quot;if\&quot;,\&quot;attrs\&quot;:{\&quot;variable\&quot;:\&quot;archive DOI URL\&quot;,\&quot;match\&quot;:\&quot;any\&quot;},\&quot;children\&quot;:[{\&quot;name\&quot;:\&quot;text\&quot;,\&quot;attrs\&quot;:{\&quot;variable\&quot;:\&quot;publisher\&quot;},\&quot;children\&quot;:[]}]}]}]}]}]}]}]}]},{\&quot;name\&quot;:\&quot;macro\&quot;,\&quot;attrs\&quot;:{\&quot;name\&quot;:\&quot;locators-booklike\&quot;},\&quot;children\&quot;:[{\&quot;name\&quot;:\&quot;choose\&quot;,\&quot;attrs\&quot;:{},\&quot;children\&quot;:[{\&quot;name\&quot;:\&quot;if\&quot;,\&quot;attrs\&quot;:{\&quot;type\&quot;:\&quot;article-journal article-magazine article-newspaper broadcast interview patent post post-weblog review review-book speech webpage\&quot;,\&quot;match\&quot;:\&quot;any\&quot;},\&quot;children\&quot;:[]},{\&quot;name\&quot;:\&quot;else-if\&quot;,\&quot;attrs\&quot;:{\&quot;type\&quot;:\&quot;paper-conference\&quot;},\&quot;children\&quot;:[{\&quot;name\&quot;:\&quot;choose\&quot;,\&quot;attrs\&quot;:{},\&quot;children\&quot;:[{\&quot;name\&quot;:\&quot;if\&quot;,\&quot;attrs\&quot;:{\&quot;variable\&quot;:\&quot;collection-editor editor editorial-director\&quot;,\&quot;match\&quot;:\&quot;any\&quot;},\&quot;children\&quot;:[{\&quot;name\&quot;:\&quot;group\&quot;,\&quot;attrs\&quot;:{\&quot;delimiter\&quot;:\&quot;, \&quot;},\&quot;children\&quot;:[{\&quot;name\&quot;:\&quot;text\&quot;,\&quot;attrs\&quot;:{\&quot;macro\&quot;:\&quot;version\&quot;},\&quot;children\&quot;:[]},{\&quot;name\&quot;:\&quot;text\&quot;,\&quot;attrs\&quot;:{\&quot;macro\&quot;:\&quot;edition\&quot;},\&quot;children\&quot;:[]},{\&quot;name\&quot;:\&quot;text\&quot;,\&quot;attrs\&quot;:{\&quot;macro\&quot;:\&quot;volume-booklike\&quot;},\&quot;children\&quot;:[]}]}]}]}]},{\&quot;name\&quot;:\&quot;else\&quot;,\&quot;attrs\&quot;:{},\&quot;children\&quot;:[{\&quot;name\&quot;:\&quot;group\&quot;,\&quot;attrs\&quot;:{\&quot;delimiter\&quot;:\&quot;, \&quot;},\&quot;children\&quot;:[{\&quot;name\&quot;:\&quot;text\&quot;,\&quot;attrs\&quot;:{\&quot;macro\&quot;:\&quot;version\&quot;},\&quot;children\&quot;:[]},{\&quot;name\&quot;:\&quot;text\&quot;,\&quot;attrs\&quot;:{\&quot;macro\&quot;:\&quot;edition\&quot;},\&quot;children\&quot;:[]},{\&quot;name\&quot;:\&quot;text\&quot;,\&quot;attrs\&quot;:{\&quot;macro\&quot;:\&quot;volume-booklike\&quot;},\&quot;children\&quot;:[]}]}]}]}]},{\&quot;name\&quot;:\&quot;macro\&quot;,\&quot;attrs\&quot;:{\&quot;name\&quot;:\&quot;version\&quot;},\&quot;children\&quot;:[{\&quot;name\&quot;:\&quot;choose\&quot;,\&quot;attrs\&quot;:{},\&quot;children\&quot;:[{\&quot;name\&quot;:\&quot;if\&quot;,\&quot;attrs\&quot;:{\&quot;is-numeric\&quot;:\&quot;version\&quot;},\&quot;children\&quot;:[{\&quot;name\&quot;:\&quot;group\&quot;,\&quot;attrs\&quot;:{\&quot;delimiter\&quot;:\&quot; \&quot;},\&quot;children\&quot;:[{\&quot;name\&quot;:\&quot;text\&quot;,\&quot;attrs\&quot;:{\&quot;term\&quot;:\&quot;version\&quot;,\&quot;text-case\&quot;:\&quot;capitalize-first\&quot;},\&quot;children\&quot;:[]},{\&quot;name\&quot;:\&quot;text\&quot;,\&quot;attrs\&quot;:{\&quot;variable\&quot;:\&quot;version\&quot;},\&quot;children\&quot;:[]}]}]},{\&quot;name\&quot;:\&quot;else\&quot;,\&quot;attrs\&quot;:{},\&quot;children\&quot;:[{\&quot;name\&quot;:\&quot;text\&quot;,\&quot;attrs\&quot;:{\&quot;variable\&quot;:\&quot;version\&quot;},\&quot;children\&quot;:[]}]}]}]},{\&quot;name\&quot;:\&quot;macro\&quot;,\&quot;attrs\&quot;:{\&quot;name\&quot;:\&quot;edition\&quot;},\&quot;children\&quot;:[{\&quot;name\&quot;:\&quot;choose\&quot;,\&quot;attrs\&quot;:{},\&quot;children\&quot;:[{\&quot;name\&quot;:\&quot;if\&quot;,\&quot;attrs\&quot;:{\&quot;is-numeric\&quot;:\&quot;edition\&quot;},\&quot;children\&quot;:[{\&quot;name\&quot;:\&quot;group\&quot;,\&quot;attrs\&quot;:{\&quot;delimiter\&quot;:\&quot; \&quot;},\&quot;children\&quot;:[{\&quot;name\&quot;:\&quot;number\&quot;,\&quot;attrs\&quot;:{\&quot;variable\&quot;:\&quot;edition\&quot;,\&quot;form\&quot;:\&quot;ordinal\&quot;},\&quot;children\&quot;:[]},{\&quot;name\&quot;:\&quot;label\&quot;,\&quot;attrs\&quot;:{\&quot;variable\&quot;:\&quot;edition\&quot;,\&quot;form\&quot;:\&quot;short\&quot;},\&quot;children\&quot;:[]}]}]},{\&quot;name\&quot;:\&quot;else\&quot;,\&quot;attrs\&quot;:{},\&quot;children\&quot;:[{\&quot;name\&quot;:\&quot;text\&quot;,\&quot;attrs\&quot;:{\&quot;variable\&quot;:\&quot;edition\&quot;},\&quot;children\&quot;:[]}]}]}]},{\&quot;name\&quot;:\&quot;macro\&quot;,\&quot;attrs\&quot;:{\&quot;name\&quot;:\&quot;volume-booklike\&quot;},\&quot;children\&quot;:[{\&quot;name\&quot;:\&quot;group\&quot;,\&quot;attrs\&quot;:{\&quot;delimiter\&quot;:\&quot;, \&quot;},\&quot;children\&quot;:[{\&quot;name\&quot;:\&quot;choose\&quot;,\&quot;attrs\&quot;:{},\&quot;children\&quot;:[{\&quot;name\&quot;:\&quot;if\&quot;,\&quot;attrs\&quot;:{\&quot;type\&quot;:\&quot;report\&quot;},\&quot;children\&quot;:[{\&quot;name\&quot;:\&quot;group\&quot;,\&quot;attrs\&quot;:{\&quot;delimiter\&quot;:\&quot; \&quot;},\&quot;children\&quot;:[{\&quot;name\&quot;:\&quot;text\&quot;,\&quot;attrs\&quot;:{\&quot;variable\&quot;:\&quot;collection-title\&quot;,\&quot;text-case\&quot;:\&quot;title\&quot;},\&quot;children\&quot;:[]},{\&quot;name\&quot;:\&quot;text\&quot;,\&quot;attrs\&quot;:{\&quot;variable\&quot;:\&quot;collection-number\&quot;},\&quot;children\&quot;:[]}]}]}]},{\&quot;name\&quot;:\&quot;choose\&quot;,\&quot;attrs\&quot;:{},\&quot;children\&quot;:[{\&quot;name\&quot;:\&quot;if\&quot;,\&quot;attrs\&quot;:{\&quot;variable\&quot;:\&quot;volume\&quot;,\&quot;match\&quot;:\&quot;any\&quot;},\&quot;children\&quot;:[{\&quot;name\&quot;:\&quot;choose\&quot;,\&quot;attrs\&quot;:{},\&quot;children\&quot;:[{\&quot;name\&quot;:\&quot;if\&quot;,\&quot;attrs\&quot;:{\&quot;is-numeric\&quot;:\&quot;volume\&quot;,\&quot;match\&quot;:\&quot;none\&quot;},\&quot;children\&quot;:[]},{\&quot;name\&quot;:\&quot;else\&quot;,\&quot;attrs\&quot;:{},\&quot;children\&quot;:[{\&quot;name\&quot;:\&quot;group\&quot;,\&quot;attrs\&quot;:{\&quot;delimiter\&quot;:\&quot; \&quot;},\&quot;children\&quot;:[{\&quot;name\&quot;:\&quot;label\&quot;,\&quot;attrs\&quot;:{\&quot;variable\&quot;:\&quot;volume\&quot;,\&quot;form\&quot;:\&quot;short\&quot;,\&quot;text-case\&quot;:\&quot;capitalize-first\&quot;},\&quot;children\&quot;:[]},{\&quot;name\&quot;:\&quot;number\&quot;,\&quot;attrs\&quot;:{\&quot;variable\&quot;:\&quot;volume\&quot;,\&quot;form\&quot;:\&quot;numeric\&quot;},\&quot;children\&quot;:[]}]}]}]}]},{\&quot;name\&quot;:\&quot;else\&quot;,\&quot;attrs\&quot;:{},\&quot;children\&quot;:[{\&quot;name\&quot;:\&quot;group\&quot;,\&quot;attrs\&quot;:{},\&quot;children\&quot;:[{\&quot;name\&quot;:\&quot;text\&quot;,\&quot;attrs\&quot;:{\&quot;term\&quot;:\&quot;volume\&quot;,\&quot;form\&quot;:\&quot;short\&quot;,\&quot;text-case\&quot;:\&quot;capitalize-first\&quot;,\&quot;suffix\&quot;:\&quot; \&quot;},\&quot;children\&quot;:[]},{\&quot;name\&quot;:\&quot;text\&quot;,\&quot;attrs\&quot;:{\&quot;term\&quot;:\&quot;page-range-delimiter\&quot;,\&quot;prefix\&quot;:\&quot;1\&quot;},\&quot;children\&quot;:[]},{\&quot;name\&quot;:\&quot;number\&quot;,\&quot;attrs\&quot;:{\&quot;variable\&quot;:\&quot;number-of-volumes\&quot;,\&quot;form\&quot;:\&quot;numeric\&quot;},\&quot;children\&quot;:[]}]}]}]},{\&quot;name\&quot;:\&quot;group\&quot;,\&quot;attrs\&quot;:{\&quot;delimiter\&quot;:\&quot; \&quot;},\&quot;children\&quot;:[{\&quot;name\&quot;:\&quot;label\&quot;,\&quot;attrs\&quot;:{\&quot;variable\&quot;:\&quot;issue\&quot;,\&quot;text-case\&quot;:\&quot;capitalize-first\&quot;},\&quot;children\&quot;:[]},{\&quot;name\&quot;:\&quot;text\&quot;,\&quot;attrs\&quot;:{\&quot;variable\&quot;:\&quot;issue\&quot;},\&quot;children\&quot;:[]}]},{\&quot;name\&quot;:\&quot;group\&quot;,\&quot;attrs\&quot;:{\&quot;delimiter\&quot;:\&quot; \&quot;},\&quot;children\&quot;:[{\&quot;name\&quot;:\&quot;label\&quot;,\&quot;attrs\&quot;:{\&quot;variable\&quot;:\&quot;page\&quot;,\&quot;form\&quot;:\&quot;short\&quot;,\&quot;suffix\&quot;:\&quot; \&quot;},\&quot;children\&quot;:[]},{\&quot;name\&quot;:\&quot;text\&quot;,\&quot;attrs\&quot;:{\&quot;variable\&quot;:\&quot;page\&quot;},\&quot;children\&quot;:[]}]}]}]},{\&quot;name\&quot;:\&quot;macro\&quot;,\&quot;attrs\&quot;:{\&quot;name\&quot;:\&quot;reviewed-title\&quot;},\&quot;children\&quot;:[{\&quot;name\&quot;:\&quot;choose\&quot;,\&quot;attrs\&quot;:{},\&quot;children\&quot;:[{\&quot;name\&quot;:\&quot;if\&quot;,\&quot;attrs\&quot;:{\&quot;variable\&quot;:\&quot;reviewed-title\&quot;},\&quot;children\&quot;:[{\&quot;name\&quot;:\&quot;text\&quot;,\&quot;attrs\&quot;:{\&quot;variable\&quot;:\&quot;reviewed-title\&quot;,\&quot;font-style\&quot;:\&quot;italic\&quot;},\&quot;children\&quot;:[]}]},{\&quot;name\&quot;:\&quot;else\&quot;,\&quot;attrs\&quot;:{},\&quot;children\&quot;:[{\&quot;name\&quot;:\&quot;text\&quot;,\&quot;attrs\&quot;:{\&quot;variable\&quot;:\&quot;title\&quot;,\&quot;font-style\&quot;:\&quot;italic\&quot;},\&quot;children\&quot;:[]}]}]}]},{\&quot;name\&quot;:\&quot;macro\&quot;,\&quot;attrs\&quot;:{\&quot;name\&quot;:\&quot;reviewed-title-intext\&quot;},\&quot;children\&quot;:[{\&quot;name\&quot;:\&quot;choose\&quot;,\&quot;attrs\&quot;:{},\&quot;children\&quot;:[{\&quot;name\&quot;:\&quot;if\&quot;,\&quot;attrs\&quot;:{\&quot;variable\&quot;:\&quot;reviewed-title\&quot;},\&quot;children\&quot;:[{\&quot;name\&quot;:\&quot;text\&quot;,\&quot;attrs\&quot;:{\&quot;variable\&quot;:\&quot;reviewed-title\&quot;,\&quot;form\&quot;:\&quot;short\&quot;,\&quot;font-style\&quot;:\&quot;italic\&quot;,\&quot;text-case\&quot;:\&quot;title\&quot;},\&quot;children\&quot;:[]}]},{\&quot;name\&quot;:\&quot;else\&quot;,\&quot;attrs\&quot;:{},\&quot;children\&quot;:[{\&quot;name\&quot;:\&quot;text\&quot;,\&quot;attrs\&quot;:{\&quot;variable\&quot;:\&quot;title\&quot;,\&quot;form\&quot;:\&quot;short\&quot;,\&quot;font-style\&quot;:\&quot;italic\&quot;,\&quot;text-case\&quot;:\&quot;title\&quot;},\&quot;children\&quot;:[]}]}]}]},{\&quot;name\&quot;:\&quot;macro\&quot;,\&quot;attrs\&quot;:{\&quot;name\&quot;:\&quot;format\&quot;},\&quot;children\&quot;:[{\&quot;name\&quot;:\&quot;choose\&quot;,\&quot;attrs\&quot;:{},\&quot;children\&quot;:[{\&quot;name\&quot;:\&quot;if\&quot;,\&quot;attrs\&quot;:{\&quot;variable\&quot;:\&quot;genre medium\&quot;,\&quot;match\&quot;:\&quot;any\&quot;},\&quot;children\&quot;:[{\&quot;name\&quot;:\&quot;group\&quot;,\&quot;attrs\&quot;:{\&quot;delimiter\&quot;:\&quot;; \&quot;},\&quot;children\&quot;:[{\&quot;name\&quot;:\&quot;choose\&quot;,\&quot;attrs\&quot;:{},\&quot;children\&quot;:[{\&quot;name\&quot;:\&quot;if\&quot;,\&quot;attrs\&quot;:{\&quot;variable\&quot;:\&quot;number\&quot;,\&quot;match\&quot;:\&quot;none\&quot;},\&quot;children\&quot;:[{\&quot;name\&quot;:\&quot;text\&quot;,\&quot;attrs\&quot;:{\&quot;variable\&quot;:\&quot;genre\&quot;,\&quot;text-case\&quot;:\&quot;capitalize-first\&quot;},\&quot;children\&quot;:[]}]}]},{\&quot;name\&quot;:\&quot;text\&quot;,\&quot;attrs\&quot;:{\&quot;variable\&quot;:\&quot;medium\&quot;,\&quot;text-case\&quot;:\&quot;capitalize-first\&quot;},\&quot;children\&quot;:[]}]}]},{\&quot;name\&quot;:\&quot;else-if\&quot;,\&quot;attrs\&quot;:{\&quot;type\&quot;:\&quot;dataset\&quot;},\&quot;children\&quot;:[{\&quot;name\&quot;:\&quot;text\&quot;,\&quot;attrs\&quot;:{\&quot;value\&quot;:\&quot;Data set\&quot;},\&quot;children\&quot;:[]}]},{\&quot;name\&quot;:\&quot;else-if\&quot;,\&quot;attrs\&quot;:{\&quot;type\&quot;:\&quot;book\&quot;,\&quot;variable\&quot;:\&quot;version\&quot;,\&quot;match\&quot;:\&quot;all\&quot;},\&quot;children\&quot;:[{\&quot;name\&quot;:\&quot;text\&quot;,\&quot;attrs\&quot;:{\&quot;value\&quot;:\&quot;Computer software\&quot;},\&quot;children\&quot;:[]}]},{\&quot;name\&quot;:\&quot;else-if\&quot;,\&quot;attrs\&quot;:{\&quot;type\&quot;:\&quot;interview personal_communication\&quot;,\&quot;match\&quot;:\&quot;any\&quot;},\&quot;children\&quot;:[{\&quot;name\&quot;:\&quot;choose\&quot;,\&quot;attrs\&quot;:{},\&quot;children\&quot;:[{\&quot;name\&quot;:\&quot;if\&quot;,\&quot;attrs\&quot;:{\&quot;variable\&quot;:\&quot;archive container-title DOI publisher URL\&quot;,\&quot;match\&quot;:\&quot;none\&quot;},\&quot;children\&quot;:[{\&quot;name\&quot;:\&quot;text\&quot;,\&quot;attrs\&quot;:{\&quot;term\&quot;:\&quot;letter\&quot;,\&quot;text-case\&quot;:\&quot;capitalize-first\&quot;},\&quot;children\&quot;:[]}]},{\&quot;name\&quot;:\&quot;else-if\&quot;,\&quot;attrs\&quot;:{\&quot;type\&quot;:\&quot;interview\&quot;},\&quot;children\&quot;:[{\&quot;name\&quot;:\&quot;text\&quot;,\&quot;attrs\&quot;:{\&quot;term\&quot;:\&quot;interview\&quot;,\&quot;text-case\&quot;:\&quot;capitalize-first\&quot;},\&quot;children\&quot;:[]}]}]}]},{\&quot;name\&quot;:\&quot;else-if\&quot;,\&quot;attrs\&quot;:{\&quot;type\&quot;:\&quot;map\&quot;},\&quot;children\&quot;:[{\&quot;name\&quot;:\&quot;text\&quot;,\&quot;attrs\&quot;:{\&quot;value\&quot;:\&quot;Map\&quot;},\&quot;children\&quot;:[]}]}]}]},{\&quot;name\&quot;:\&quot;macro\&quot;,\&quot;attrs\&quot;:{\&quot;name\&quot;:\&quot;format-intext\&quot;},\&quot;children\&quot;:[{\&quot;name\&quot;:\&quot;choose\&quot;,\&quot;attrs\&quot;:{},\&quot;children\&quot;:[{\&quot;name\&quot;:\&quot;if\&quot;,\&quot;attrs\&quot;:{\&quot;variable\&quot;:\&quot;genre\&quot;,\&quot;match\&quot;:\&quot;any\&quot;},\&quot;children\&quot;:[{\&quot;name\&quot;:\&quot;text\&quot;,\&quot;attrs\&quot;:{\&quot;variable\&quot;:\&quot;genre\&quot;,\&quot;text-case\&quot;:\&quot;capitalize-first\&quot;},\&quot;children\&quot;:[]}]},{\&quot;name\&quot;:\&quot;else-if\&quot;,\&quot;attrs\&quot;:{\&quot;variable\&quot;:\&quot;medium\&quot;},\&quot;children\&quot;:[{\&quot;name\&quot;:\&quot;text\&quot;,\&quot;attrs\&quot;:{\&quot;variable\&quot;:\&quot;medium\&quot;,\&quot;text-case\&quot;:\&quot;capitalize-first\&quot;},\&quot;children\&quot;:[]}]},{\&quot;name\&quot;:\&quot;else-if\&quot;,\&quot;attrs\&quot;:{\&quot;type\&quot;:\&quot;dataset\&quot;},\&quot;children\&quot;:[{\&quot;name\&quot;:\&quot;text\&quot;,\&quot;attrs\&quot;:{\&quot;value\&quot;:\&quot;Data set\&quot;},\&quot;children\&quot;:[]}]},{\&quot;name\&quot;:\&quot;else-if\&quot;,\&quot;attrs\&quot;:{\&quot;type\&quot;:\&quot;book\&quot;,\&quot;variable\&quot;:\&quot;version\&quot;,\&quot;match\&quot;:\&quot;all\&quot;},\&quot;children\&quot;:[{\&quot;name\&quot;:\&quot;text\&quot;,\&quot;attrs\&quot;:{\&quot;value\&quot;:\&quot;Computer software\&quot;},\&quot;children\&quot;:[]}]},{\&quot;name\&quot;:\&quot;else-if\&quot;,\&quot;attrs\&quot;:{\&quot;type\&quot;:\&quot;interview personal_communication\&quot;,\&quot;match\&quot;:\&quot;any\&quot;},\&quot;children\&quot;:[{\&quot;name\&quot;:\&quot;choose\&quot;,\&quot;attrs\&quot;:{},\&quot;children\&quot;:[{\&quot;name\&quot;:\&quot;if\&quot;,\&quot;attrs\&quot;:{\&quot;variable\&quot;:\&quot;archive container-title DOI publisher URL\&quot;,\&quot;match\&quot;:\&quot;none\&quot;},\&quot;children\&quot;:[{\&quot;name\&quot;:\&quot;text\&quot;,\&quot;attrs\&quot;:{\&quot;term\&quot;:\&quot;letter\&quot;,\&quot;text-case\&quot;:\&quot;capitalize-first\&quot;},\&quot;children\&quot;:[]}]},{\&quot;name\&quot;:\&quot;else-if\&quot;,\&quot;attrs\&quot;:{\&quot;type\&quot;:\&quot;interview\&quot;},\&quot;children\&quot;:[{\&quot;name\&quot;:\&quot;text\&quot;,\&quot;attrs\&quot;:{\&quot;term\&quot;:\&quot;interview\&quot;,\&quot;text-case\&quot;:\&quot;capitalize-first\&quot;},\&quot;children\&quot;:[]}]}]}]},{\&quot;name\&quot;:\&quot;else-if\&quot;,\&quot;attrs\&quot;:{\&quot;type\&quot;:\&quot;map\&quot;},\&quot;children\&quot;:[{\&quot;name\&quot;:\&quot;text\&quot;,\&quot;attrs\&quot;:{\&quot;value\&quot;:\&quot;Map\&quot;},\&quot;children\&quot;:[]}]}]}]},{\&quot;name\&quot;:\&quot;macro\&quot;,\&quot;attrs\&quot;:{\&quot;name\&quot;:\&quot;container\&quot;},\&quot;children\&quot;:[{\&quot;name\&quot;:\&quot;choose\&quot;,\&quot;attrs\&quot;:{},\&quot;children\&quot;:[{\&quot;name\&quot;:\&quot;if\&quot;,\&quot;attrs\&quot;:{\&quot;type\&quot;:\&quot;article-journal article-magazine article-newspaper post-weblog review review-book\&quot;,\&quot;match\&quot;:\&quot;any\&quot;},\&quot;children\&quot;:[{\&quot;name\&quot;:\&quot;text\&quot;,\&quot;attrs\&quot;:{\&quot;macro\&quot;:\&quot;container-periodical\&quot;},\&quot;children\&quot;:[]}]},{\&quot;name\&quot;:\&quot;else-if\&quot;,\&quot;attrs\&quot;:{\&quot;type\&quot;:\&quot;paper-conference\&quot;},\&quot;children\&quot;:[{\&quot;name\&quot;:\&quot;choose\&quot;,\&quot;attrs\&quot;:{},\&quot;children\&quot;:[{\&quot;name\&quot;:\&quot;if\&quot;,\&quot;attrs\&quot;:{\&quot;variable\&quot;:\&quot;editor editorial-director collection-editor container-author\&quot;,\&quot;match\&quot;:\&quot;any\&quot;},\&quot;children\&quot;:[{\&quot;name\&quot;:\&quot;text\&quot;,\&quot;attrs\&quot;:{\&quot;macro\&quot;:\&quot;container-booklike\&quot;},\&quot;children\&quot;:[]}]},{\&quot;name\&quot;:\&quot;else\&quot;,\&quot;attrs\&quot;:{},\&quot;children\&quot;:[{\&quot;name\&quot;:\&quot;text\&quot;,\&quot;attrs\&quot;:{\&quot;macro\&quot;:\&quot;container-periodical\&quot;},\&quot;children\&quot;:[]}]}]}]},{\&quot;name\&quot;:\&quot;else-if\&quot;,\&quot;attrs\&quot;:{\&quot;type\&quot;:\&quot;post webpage\&quot;,\&quot;match\&quot;:\&quot;none\&quot;},\&quot;children\&quot;:[{\&quot;name\&quot;:\&quot;text\&quot;,\&quot;attrs\&quot;:{\&quot;macro\&quot;:\&quot;container-booklike\&quot;},\&quot;children\&quot;:[]}]}]}]},{\&quot;name\&quot;:\&quot;macro\&quot;,\&quot;attrs\&quot;:{\&quot;name\&quot;:\&quot;container-periodical\&quot;},\&quot;children\&quot;:[{\&quot;name\&quot;:\&quot;group\&quot;,\&quot;attrs\&quot;:{\&quot;delimiter\&quot;:\&quot;. \&quot;},\&quot;children\&quot;:[{\&quot;name\&quot;:\&quot;group\&quot;,\&quot;attrs\&quot;:{\&quot;delimiter\&quot;:\&quot;, \&quot;},\&quot;children\&quot;:[{\&quot;name\&quot;:\&quot;text\&quot;,\&quot;attrs\&quot;:{\&quot;variable\&quot;:\&quot;container-title\&quot;,\&quot;font-style\&quot;:\&quot;italic\&quot;,\&quot;text-case\&quot;:\&quot;title\&quot;},\&quot;children\&quot;:[]},{\&quot;name\&quot;:\&quot;choose\&quot;,\&quot;attrs\&quot;:{},\&quot;children\&quot;:[{\&quot;name\&quot;:\&quot;if\&quot;,\&quot;attrs\&quot;:{\&quot;variable\&quot;:\&quot;volume\&quot;},\&quot;children\&quot;:[{\&quot;name\&quot;:\&quot;group\&quot;,\&quot;attrs\&quot;:{},\&quot;children\&quot;:[{\&quot;name\&quot;:\&quot;text\&quot;,\&quot;attrs\&quot;:{\&quot;variable\&quot;:\&quot;volume\&quot;,\&quot;font-style\&quot;:\&quot;italic\&quot;},\&quot;children\&quot;:[]},{\&quot;name\&quot;:\&quot;text\&quot;,\&quot;attrs\&quot;:{\&quot;variable\&quot;:\&quot;issue\&quot;,\&quot;prefix\&quot;:\&quot;(\&quot;,\&quot;suffix\&quot;:\&quot;)\&quot;},\&quot;children\&quot;:[]}]}]},{\&quot;name\&quot;:\&quot;else\&quot;,\&quot;attrs\&quot;:{},\&quot;children\&quot;:[{\&quot;name\&quot;:\&quot;text\&quot;,\&quot;attrs\&quot;:{\&quot;variable\&quot;:\&quot;issue\&quot;,\&quot;font-style\&quot;:\&quot;italic\&quot;},\&quot;children\&quot;:[]}]}]},{\&quot;name\&quot;:\&quot;choose\&quot;,\&quot;attrs\&quot;:{},\&quot;children\&quot;:[{\&quot;name\&quot;:\&quot;if\&quot;,\&quot;attrs\&quot;:{\&quot;variable\&quot;:\&quot;page\&quot;},\&quot;children\&quot;:[{\&quot;name\&quot;:\&quot;text\&quot;,\&quot;attrs\&quot;:{\&quot;variable\&quot;:\&quot;page\&quot;},\&quot;children\&quot;:[]}]},{\&quot;name\&quot;:\&quot;else\&quot;,\&quot;attrs\&quot;:{},\&quot;children\&quot;:[{\&quot;name\&quot;:\&quot;text\&quot;,\&quot;attrs\&quot;:{\&quot;variable\&quot;:\&quot;number\&quot;,\&quot;prefix\&quot;:\&quot;Article \&quot;},\&quot;children\&quot;:[]}]}]}]},{\&quot;name\&quot;:\&quot;choose\&quot;,\&quot;attrs\&quot;:{},\&quot;children\&quot;:[{\&quot;name\&quot;:\&quot;if\&quot;,\&quot;attrs\&quot;:{\&quot;variable\&quot;:\&quot;issued\&quot;},\&quot;children\&quot;:[{\&quot;name\&quot;:\&quot;choose\&quot;,\&quot;attrs\&quot;:{},\&quot;children\&quot;:[{\&quot;name\&quot;:\&quot;if\&quot;,\&quot;attrs\&quot;:{\&quot;variable\&quot;:\&quot;issue page volume\&quot;,\&quot;match\&quot;:\&quot;none\&quot;},\&quot;children\&quot;:[{\&quot;name\&quot;:\&quot;text\&quot;,\&quot;attrs\&quot;:{\&quot;variable\&quot;:\&quot;status\&quot;,\&quot;text-case\&quot;:\&quot;capitalize-first\&quot;},\&quot;children\&quot;:[]}]}]}]}]}]}]},{\&quot;name\&quot;:\&quot;macro\&quot;,\&quot;attrs\&quot;:{\&quot;name\&quot;:\&quot;container-booklike\&quot;},\&quot;children\&quot;:[{\&quot;name\&quot;:\&quot;choose\&quot;,\&quot;attrs\&quot;:{},\&quot;children\&quot;:[{\&quot;name\&quot;:\&quot;if\&quot;,\&quot;attrs\&quot;:{\&quot;variable\&quot;:\&quot;container-title\&quot;,\&quot;match\&quot;:\&quot;any\&quot;},\&quot;children\&quot;:[{\&quot;name\&quot;:\&quot;group\&quot;,\&quot;attrs\&quot;:{\&quot;delimiter\&quot;:\&quot; \&quot;},\&quot;children\&quot;:[{\&quot;name\&quot;:\&quot;text\&quot;,\&quot;attrs\&quot;:{\&quot;term\&quot;:\&quot;in\&quot;,\&quot;text-case\&quot;:\&quot;capitalize-first\&quot;},\&quot;children\&quot;:[]},{\&quot;name\&quot;:\&quot;group\&quot;,\&quot;attrs\&quot;:{\&quot;delimiter\&quot;:\&quot;, \&quot;},\&quot;children\&quot;:[{\&quot;name\&quot;:\&quot;names\&quot;,\&quot;attrs\&quot;:{\&quot;variable\&quot;:\&quot;editor translator\&quot;,\&quot;delimiter\&quot;:\&quot;, &amp; \&quot;},\&quot;children\&quot;:[{\&quot;name\&quot;:\&quot;name\&quot;,\&quot;attrs\&quot;:{\&quot;and\&quot;:\&quot;symbol\&quot;,\&quot;initialize-with\&quot;:\&quot;. \&quot;,\&quot;delimiter\&quot;:\&quot;, \&quot;},\&quot;children\&quot;:[]},{\&quot;name\&quot;:\&quot;label\&quot;,\&quot;attrs\&quot;:{\&quot;form\&quot;:\&quot;short\&quot;,\&quot;text-case\&quot;:\&quot;title\&quot;,\&quot;prefix\&quot;:\&quot; (\&quot;,\&quot;suffix\&quot;:\&quot;)\&quot;},\&quot;children\&quot;:[]},{\&quot;name\&quot;:\&quot;substitute\&quot;,\&quot;attrs\&quot;:{},\&quot;children\&quot;:[{\&quot;name\&quot;:\&quot;names\&quot;,\&quot;attrs\&quot;:{\&quot;variable\&quot;:\&quot;editorial-director\&quot;},\&quot;children\&quot;:[]},{\&quot;name\&quot;:\&quot;names\&quot;,\&quot;attrs\&quot;:{\&quot;variable\&quot;:\&quot;collection-editor\&quot;},\&quot;children\&quot;:[]},{\&quot;name\&quot;:\&quot;names\&quot;,\&quot;attrs\&quot;:{\&quot;variable\&quot;:\&quot;container-author\&quot;},\&quot;children\&quot;:[]}]}]},{\&quot;name\&quot;:\&quot;group\&quot;,\&quot;attrs\&quot;:{\&quot;delimiter\&quot;:\&quot;: \&quot;,\&quot;font-style\&quot;:\&quot;italic\&quot;},\&quot;children\&quot;:[{\&quot;name\&quot;:\&quot;text\&quot;,\&quot;attrs\&quot;:{\&quot;variable\&quot;:\&quot;container-title\&quot;},\&quot;children\&quot;:[]},{\&quot;name\&quot;:\&quot;choose\&quot;,\&quot;attrs\&quot;:{},\&quot;children\&quot;:[{\&quot;name\&quot;:\&quot;if\&quot;,\&quot;attrs\&quot;:{\&quot;is-numeric\&quot;:\&quot;volume\&quot;,\&quot;match\&quot;:\&quot;none\&quot;},\&quot;children\&quot;:[{\&quot;name\&quot;:\&quot;group\&quot;,\&quot;attrs\&quot;:{\&quot;delimiter\&quot;:\&quot; \&quot;},\&quot;children\&quot;:[{\&quot;name\&quot;:\&quot;label\&quot;,\&quot;attrs\&quot;:{\&quot;variable\&quot;:\&quot;volume\&quot;,\&quot;form\&quot;:\&quot;short\&quot;,\&quot;text-case\&quot;:\&quot;capitalize-first\&quot;},\&quot;children\&quot;:[]},{\&quot;name\&quot;:\&quot;text\&quot;,\&quot;attrs\&quot;:{\&quot;variable\&quot;:\&quot;volume\&quot;},\&quot;children\&quot;:[]}]}]}]}]}]},{\&quot;name\&quot;:\&quot;text\&quot;,\&quot;attrs\&quot;:{\&quot;macro\&quot;:\&quot;parenthetical-container\&quot;},\&quot;children\&quot;:[]},{\&quot;name\&quot;:\&quot;text\&quot;,\&quot;attrs\&quot;:{\&quot;macro\&quot;:\&quot;bracketed-container\&quot;},\&quot;children\&quot;:[]}]}]}]}]},{\&quot;name\&quot;:\&quot;macro\&quot;,\&quot;attrs\&quot;:{\&quot;name\&quot;:\&quot;publisher\&quot;},\&quot;children\&quot;:[{\&quot;name\&quot;:\&quot;group\&quot;,\&quot;attrs\&quot;:{\&quot;delimiter\&quot;:\&quot;; \&quot;},\&quot;children\&quot;:[{\&quot;name\&quot;:\&quot;choose\&quot;,\&quot;attrs\&quot;:{},\&quot;children\&quot;:[{\&quot;name\&quot;:\&quot;if\&quot;,\&quot;attrs\&quot;:{\&quot;type\&quot;:\&quot;thesis\&quot;},\&quot;children\&quot;:[{\&quot;name\&quot;:\&quot;choose\&quot;,\&quot;attrs\&quot;:{},\&quot;children\&quot;:[{\&quot;name\&quot;:\&quot;if\&quot;,\&quot;attrs\&quot;:{\&quot;variable\&quot;:\&quot;archive DOI URL\&quot;,\&quot;match\&quot;:\&quot;none\&quot;},\&quot;children\&quot;:[{\&quot;name\&quot;:\&quot;text\&quot;,\&quot;attrs\&quot;:{\&quot;variable\&quot;:\&quot;publisher\&quot;},\&quot;children\&quot;:[]}]}]}]},{\&quot;name\&quot;:\&quot;else-if\&quot;,\&quot;attrs\&quot;:{\&quot;type\&quot;:\&quot;post webpage\&quot;,\&quot;match\&quot;:\&quot;any\&quot;},\&quot;children\&quot;:[{\&quot;name\&quot;:\&quot;group\&quot;,\&quot;attrs\&quot;:{\&quot;delimiter\&quot;:\&quot;; \&quot;},\&quot;children\&quot;:[{\&quot;name\&quot;:\&quot;text\&quot;,\&quot;attrs\&quot;:{\&quot;variable\&quot;:\&quot;container-title\&quot;,\&quot;text-case\&quot;:\&quot;title\&quot;},\&quot;children\&quot;:[]},{\&quot;name\&quot;:\&quot;text\&quot;,\&quot;attrs\&quot;:{\&quot;variable\&quot;:\&quot;publisher\&quot;},\&quot;children\&quot;:[]}]}]},{\&quot;name\&quot;:\&quot;else-if\&quot;,\&quot;attrs\&quot;:{\&quot;type\&quot;:\&quot;paper-conference\&quot;},\&quot;children\&quot;:[{\&quot;name\&quot;:\&quot;choose\&quot;,\&quot;attrs\&quot;:{},\&quot;children\&quot;:[{\&quot;name\&quot;:\&quot;if\&quot;,\&quot;attrs\&quot;:{\&quot;variable\&quot;:\&quot;collection-editor editor editorial-director\&quot;,\&quot;match\&quot;:\&quot;any\&quot;},\&quot;children\&quot;:[{\&quot;name\&quot;:\&quot;text\&quot;,\&quot;attrs\&quot;:{\&quot;variable\&quot;:\&quot;publisher\&quot;},\&quot;children\&quot;:[]}]}]}]},{\&quot;name\&quot;:\&quot;else-if\&quot;,\&quot;attrs\&quot;:{\&quot;type\&quot;:\&quot;article-journal article-magazine article-newspaper post-weblog\&quot;,\&quot;match\&quot;:\&quot;none\&quot;},\&quot;children\&quot;:[{\&quot;name\&quot;:\&quot;text\&quot;,\&quot;attrs\&quot;:{\&quot;variable\&quot;:\&quot;publisher\&quot;},\&quot;children\&quot;:[]}]}]},{\&quot;name\&quot;:\&quot;group\&quot;,\&quot;attrs\&quot;:{\&quot;delimiter\&quot;:\&quot;, \&quot;},\&quot;children\&quot;:[{\&quot;name\&quot;:\&quot;choose\&quot;,\&quot;attrs\&quot;:{},\&quot;children\&quot;:[{\&quot;name\&quot;:\&quot;if\&quot;,\&quot;attrs\&quot;:{\&quot;variable\&quot;:\&quot;archive-place\&quot;},\&quot;children\&quot;:[{\&quot;name\&quot;:\&quot;text\&quot;,\&quot;attrs\&quot;:{\&quot;variable\&quot;:\&quot;archive_location\&quot;},\&quot;children\&quot;:[]}]}]},{\&quot;name\&quot;:\&quot;text\&quot;,\&quot;attrs\&quot;:{\&quot;variable\&quot;:\&quot;archive\&quot;},\&quot;children\&quot;:[]},{\&quot;name\&quot;:\&quot;text\&quot;,\&quot;attrs\&quot;:{\&quot;variable\&quot;:\&quot;archive-place\&quot;},\&quot;children\&quot;:[]}]}]}]},{\&quot;name\&quot;:\&quot;macro\&quot;,\&quot;attrs\&quot;:{\&quot;name\&quot;:\&quot;access\&quot;},\&quot;children\&quot;:[{\&quot;name\&quot;:\&quot;choose\&quot;,\&quot;attrs\&quot;:{},\&quot;children\&quot;:[{\&quot;name\&quot;:\&quot;if\&quot;,\&quot;attrs\&quot;:{\&quot;variable\&quot;:\&quot;DOI\&quot;,\&quot;match\&quot;:\&quot;any\&quot;},\&quot;children\&quot;:[{\&quot;name\&quot;:\&quot;text\&quot;,\&quot;attrs\&quot;:{\&quot;variable\&quot;:\&quot;DOI\&quot;,\&quot;prefix\&quot;:\&quot;https://doi.org/\&quot;},\&quot;children\&quot;:[]}]},{\&quot;name\&quot;:\&quot;else-if\&quot;,\&quot;attrs\&quot;:{\&quot;variable\&quot;:\&quot;URL\&quot;},\&quot;children\&quot;:[{\&quot;name\&quot;:\&quot;group\&quot;,\&quot;attrs\&quot;:{\&quot;delimiter\&quot;:\&quot; \&quot;},\&quot;children\&quot;:[{\&quot;name\&quot;:\&quot;choose\&quot;,\&quot;attrs\&quot;:{},\&quot;children\&quot;:[{\&quot;name\&quot;:\&quot;if\&quot;,\&quot;attrs\&quot;:{\&quot;variable\&quot;:\&quot;issued status\&quot;,\&quot;match\&quot;:\&quot;none\&quot;},\&quot;children\&quot;:[{\&quot;name\&quot;:\&quot;group\&quot;,\&quot;attrs\&quot;:{\&quot;delimiter\&quot;:\&quot; \&quot;},\&quot;children\&quot;:[{\&quot;name\&quot;:\&quot;text\&quot;,\&quot;attrs\&quot;:{\&quot;term\&quot;:\&quot;retrieved\&quot;,\&quot;text-case\&quot;:\&quot;capitalize-first\&quot;},\&quot;children\&quot;:[]},{\&quot;name\&quot;:\&quot;date\&quot;,\&quot;attrs\&quot;:{\&quot;variable\&quot;:\&quot;accessed\&quot;,\&quot;form\&quot;:\&quot;text\&quot;,\&quot;suffix\&quot;:\&quot;,\&quot;},\&quot;children\&quot;:[]},{\&quot;name\&quot;:\&quot;text\&quot;,\&quot;attrs\&quot;:{\&quot;term\&quot;:\&quot;from\&quot;},\&quot;children\&quot;:[]}]}]}]},{\&quot;name\&quot;:\&quot;text\&quot;,\&quot;attrs\&quot;:{\&quot;variable\&quot;:\&quot;URL\&quot;},\&quot;children\&quot;:[]}]}]}]}]},{\&quot;name\&quot;:\&quot;macro\&quot;,\&quot;attrs\&quot;:{\&quot;name\&quot;:\&quot;event\&quot;},\&quot;children\&quot;:[{\&quot;name\&quot;:\&quot;choose\&quot;,\&quot;attrs\&quot;:{},\&quot;children\&quot;:[{\&quot;name\&quot;:\&quot;if\&quot;,\&quot;attrs\&quot;:{\&quot;variable\&quot;:\&quot;event\&quot;},\&quot;children\&quot;:[{\&quot;name\&quot;:\&quot;choose\&quot;,\&quot;attrs\&quot;:{},\&quot;children\&quot;:[{\&quot;name\&quot;:\&quot;if\&quot;,\&quot;attrs\&quot;:{\&quot;variable\&quot;:\&quot;collection-editor editor editorial-director issue page volume\&quot;,\&quot;match\&quot;:\&quot;none\&quot;},\&quot;children\&quot;:[{\&quot;name\&quot;:\&quot;group\&quot;,\&quot;attrs\&quot;:{\&quot;delimiter\&quot;:\&quot;, \&quot;},\&quot;children\&quot;:[{\&quot;name\&quot;:\&quot;text\&quot;,\&quot;attrs\&quot;:{\&quot;variable\&quot;:\&quot;event\&quot;},\&quot;children\&quot;:[]},{\&quot;name\&quot;:\&quot;text\&quot;,\&quot;attrs\&quot;:{\&quot;variable\&quot;:\&quot;event-place\&quot;},\&quot;children\&quot;:[]}]}]}]}]}]}]},{\&quot;name\&quot;:\&quot;macro\&quot;,\&quot;attrs\&quot;:{\&quot;name\&quot;:\&quot;publication-history\&quot;},\&quot;children\&quot;:[{\&quot;name\&quot;:\&quot;choose\&quot;,\&quot;attrs\&quot;:{},\&quot;children\&quot;:[{\&quot;name\&quot;:\&quot;if\&quot;,\&quot;attrs\&quot;:{\&quot;type\&quot;:\&quot;patent\&quot;,\&quot;match\&quot;:\&quot;none\&quot;},\&quot;children\&quot;:[{\&quot;name\&quot;:\&quot;group\&quot;,\&quot;attrs\&quot;:{\&quot;prefix\&quot;:\&quot;(\&quot;,\&quot;suffix\&quot;:\&quot;)\&quot;},\&quot;children\&quot;:[{\&quot;name\&quot;:\&quot;choose\&quot;,\&quot;attrs\&quot;:{},\&quot;children\&quot;:[{\&quot;name\&quot;:\&quot;if\&quot;,\&quot;attrs\&quot;:{\&quot;variable\&quot;:\&quot;references\&quot;},\&quot;children\&quot;:[{\&quot;name\&quot;:\&quot;text\&quot;,\&quot;attrs\&quot;:{\&quot;variable\&quot;:\&quot;references\&quot;},\&quot;children\&quot;:[]}]},{\&quot;name\&quot;:\&quot;else\&quot;,\&quot;attrs\&quot;:{},\&quot;children\&quot;:[{\&quot;name\&quot;:\&quot;group\&quot;,\&quot;attrs\&quot;:{\&quot;delimiter\&quot;:\&quot; \&quot;},\&quot;children\&quot;:[{\&quot;name\&quot;:\&quot;text\&quot;,\&quot;attrs\&quot;:{\&quot;value\&quot;:\&quot;Original work published\&quot;},\&quot;children\&quot;:[]},{\&quot;name\&quot;:\&quot;choose\&quot;,\&quot;attrs\&quot;:{},\&quot;children\&quot;:[{\&quot;name\&quot;:\&quot;if\&quot;,\&quot;attrs\&quot;:{\&quot;is-uncertain-date\&quot;:\&quot;original-date\&quot;},\&quot;children\&quot;:[{\&quot;name\&quot;:\&quot;text\&quot;,\&quot;attrs\&quot;:{\&quot;term\&quot;:\&quot;circa\&quot;,\&quot;form\&quot;:\&quot;short\&quot;},\&quot;children\&quot;:[]}]}]},{\&quot;name\&quot;:\&quot;date\&quot;,\&quot;attrs\&quot;:{\&quot;variable\&quot;:\&quot;original-date\&quot;},\&quot;children\&quot;:[{\&quot;name\&quot;:\&quot;date-part\&quot;,\&quot;attrs\&quot;:{\&quot;name\&quot;:\&quot;year\&quot;},\&quot;children\&quot;:[]}]}]}]}]}]}]},{\&quot;name\&quot;:\&quot;else\&quot;,\&quot;attrs\&quot;:{},\&quot;children\&quot;:[{\&quot;name\&quot;:\&quot;text\&quot;,\&quot;attrs\&quot;:{\&quot;variable\&quot;:\&quot;references\&quot;,\&quot;prefix\&quot;:\&quot;(\&quot;,\&quot;suffix\&quot;:\&quot;)\&quot;},\&quot;children\&quot;:[]}]}]}]},{\&quot;name\&quot;:\&quot;macro\&quot;,\&quot;attrs\&quot;:{\&quot;name\&quot;:\&quot;legal-cites\&quot;},\&quot;children\&quot;:[{\&quot;name\&quot;:\&quot;choose\&quot;,\&quot;attrs\&quot;:{},\&quot;children\&quot;:[{\&quot;name\&quot;:\&quot;if\&quot;,\&quot;attrs\&quot;:{\&quot;type\&quot;:\&quot;legal_case\&quot;},\&quot;children\&quot;:[{\&quot;name\&quot;:\&quot;group\&quot;,\&quot;attrs\&quot;:{\&quot;delimiter\&quot;:\&quot;. \&quot;},\&quot;children\&quot;:[{\&quot;name\&quot;:\&quot;group\&quot;,\&quot;attrs\&quot;:{\&quot;delimiter\&quot;:\&quot;, \&quot;},\&quot;children\&quot;:[{\&quot;name\&quot;:\&quot;text\&quot;,\&quot;attrs\&quot;:{\&quot;variable\&quot;:\&quot;title\&quot;},\&quot;children\&quot;:[]},{\&quot;name\&quot;:\&quot;group\&quot;,\&quot;attrs\&quot;:{\&quot;delimiter\&quot;:\&quot; \&quot;},\&quot;children\&quot;:[{\&quot;name\&quot;:\&quot;text\&quot;,\&quot;attrs\&quot;:{\&quot;macro\&quot;:\&quot;container-legal\&quot;},\&quot;children\&quot;:[]},{\&quot;name\&quot;:\&quot;text\&quot;,\&quot;attrs\&quot;:{\&quot;macro\&quot;:\&quot;date-legal\&quot;},\&quot;children\&quot;:[]}]},{\&quot;name\&quot;:\&quot;text\&quot;,\&quot;attrs\&quot;:{\&quot;variable\&quot;:\&quot;references\&quot;},\&quot;children\&quot;:[]}]},{\&quot;name\&quot;:\&quot;text\&quot;,\&quot;attrs\&quot;:{\&quot;macro\&quot;:\&quot;access\&quot;},\&quot;children\&quot;:[]}]}]},{\&quot;name\&quot;:\&quot;else-if\&quot;,\&quot;attrs\&quot;:{\&quot;type\&quot;:\&quot;bill\&quot;},\&quot;children\&quot;:[{\&quot;name\&quot;:\&quot;group\&quot;,\&quot;attrs\&quot;:{\&quot;delimiter\&quot;:\&quot;. \&quot;},\&quot;children\&quot;:[{\&quot;name\&quot;:\&quot;group\&quot;,\&quot;attrs\&quot;:{\&quot;delimiter\&quot;:\&quot;, \&quot;},\&quot;children\&quot;:[{\&quot;name\&quot;:\&quot;choose\&quot;,\&quot;attrs\&quot;:{},\&quot;children\&quot;:[{\&quot;name\&quot;:\&quot;if\&quot;,\&quot;attrs\&quot;:{\&quot;variable\&quot;:\&quot;number container-title\&quot;,\&quot;match\&quot;:\&quot;none\&quot;},\&quot;children\&quot;:[{\&quot;name\&quot;:\&quot;text\&quot;,\&quot;attrs\&quot;:{\&quot;variable\&quot;:\&quot;title\&quot;,\&quot;font-style\&quot;:\&quot;italic\&quot;},\&quot;children\&quot;:[]}]},{\&quot;name\&quot;:\&quot;else\&quot;,\&quot;attrs\&quot;:{},\&quot;children\&quot;:[{\&quot;name\&quot;:\&quot;text\&quot;,\&quot;attrs\&quot;:{\&quot;variable\&quot;:\&quot;title\&quot;},\&quot;children\&quot;:[]}]}]},{\&quot;name\&quot;:\&quot;group\&quot;,\&quot;attrs\&quot;:{\&quot;delimiter\&quot;:\&quot; \&quot;},\&quot;children\&quot;:[{\&quot;name\&quot;:\&quot;text\&quot;,\&quot;attrs\&quot;:{\&quot;macro\&quot;:\&quot;container-legal\&quot;},\&quot;children\&quot;:[]},{\&quot;name\&quot;:\&quot;text\&quot;,\&quot;attrs\&quot;:{\&quot;macro\&quot;:\&quot;date-legal\&quot;},\&quot;children\&quot;:[]},{\&quot;name\&quot;:\&quot;choose\&quot;,\&quot;attrs\&quot;:{},\&quot;children\&quot;:[{\&quot;name\&quot;:\&quot;if\&quot;,\&quot;attrs\&quot;:{\&quot;variable\&quot;:\&quot;number container-title\&quot;,\&quot;match\&quot;:\&quot;none\&quot;},\&quot;children\&quot;:[{\&quot;name\&quot;:\&quot;names\&quot;,\&quot;attrs\&quot;:{\&quot;variable\&quot;:\&quot;author\&quot;,\&quot;prefix\&quot;:\&quot;(testimony of \&quot;,\&quot;suffix\&quot;:\&quot;)\&quot;},\&quot;children\&quot;:[{\&quot;name\&quot;:\&quot;name\&quot;,\&quot;attrs\&quot;:{\&quot;and\&quot;:\&quot;symbol\&quot;,\&quot;delimiter\&quot;:\&quot;, \&quot;},\&quot;children\&quot;:[]}]}]},{\&quot;name\&quot;:\&quot;else\&quot;,\&quot;attrs\&quot;:{},\&quot;children\&quot;:[{\&quot;name\&quot;:\&quot;text\&quot;,\&quot;attrs\&quot;:{\&quot;variable\&quot;:\&quot;status\&quot;,\&quot;prefix\&quot;:\&quot;(\&quot;,\&quot;suffix\&quot;:\&quot;)\&quot;},\&quot;children\&quot;:[]}]}]}]},{\&quot;name\&quot;:\&quot;text\&quot;,\&quot;attrs\&quot;:{\&quot;variable\&quot;:\&quot;references\&quot;},\&quot;children\&quot;:[]}]},{\&quot;name\&quot;:\&quot;text\&quot;,\&quot;attrs\&quot;:{\&quot;macro\&quot;:\&quot;access\&quot;},\&quot;children\&quot;:[]}]}]},{\&quot;name\&quot;:\&quot;else-if\&quot;,\&quot;attrs\&quot;:{\&quot;type\&quot;:\&quot;legislation\&quot;},\&quot;children\&quot;:[{\&quot;name\&quot;:\&quot;group\&quot;,\&quot;attrs\&quot;:{\&quot;delimiter\&quot;:\&quot;. \&quot;},\&quot;children\&quot;:[{\&quot;name\&quot;:\&quot;group\&quot;,\&quot;attrs\&quot;:{\&quot;delimiter\&quot;:\&quot;, \&quot;},\&quot;children\&quot;:[{\&quot;name\&quot;:\&quot;text\&quot;,\&quot;attrs\&quot;:{\&quot;variable\&quot;:\&quot;title\&quot;},\&quot;children\&quot;:[]},{\&quot;name\&quot;:\&quot;group\&quot;,\&quot;attrs\&quot;:{\&quot;delimiter\&quot;:\&quot; \&quot;},\&quot;children\&quot;:[{\&quot;name\&quot;:\&quot;text\&quot;,\&quot;attrs\&quot;:{\&quot;macro\&quot;:\&quot;container-legal\&quot;},\&quot;children\&quot;:[]},{\&quot;name\&quot;:\&quot;text\&quot;,\&quot;attrs\&quot;:{\&quot;macro\&quot;:\&quot;date-legal\&quot;},\&quot;children\&quot;:[]},{\&quot;name\&quot;:\&quot;text\&quot;,\&quot;attrs\&quot;:{\&quot;variable\&quot;:\&quot;status\&quot;,\&quot;prefix\&quot;:\&quot;(\&quot;,\&quot;suffix\&quot;:\&quot;)\&quot;},\&quot;children\&quot;:[]}]},{\&quot;name\&quot;:\&quot;text\&quot;,\&quot;attrs\&quot;:{\&quot;variable\&quot;:\&quot;references\&quot;},\&quot;children\&quot;:[]}]},{\&quot;name\&quot;:\&quot;text\&quot;,\&quot;attrs\&quot;:{\&quot;macro\&quot;:\&quot;access\&quot;},\&quot;children\&quot;:[]}]}]},{\&quot;name\&quot;:\&quot;else-if\&quot;,\&quot;attrs\&quot;:{\&quot;type\&quot;:\&quot;treaty\&quot;},\&quot;children\&quot;:[{\&quot;name\&quot;:\&quot;group\&quot;,\&quot;attrs\&quot;:{\&quot;delimiter\&quot;:\&quot;, \&quot;},\&quot;children\&quot;:[{\&quot;name\&quot;:\&quot;text\&quot;,\&quot;attrs\&quot;:{\&quot;variable\&quot;:\&quot;title\&quot;,\&quot;text-case\&quot;:\&quot;title\&quot;},\&quot;children\&quot;:[]},{\&quot;name\&quot;:\&quot;names\&quot;,\&quot;attrs\&quot;:{\&quot;variable\&quot;:\&quot;author\&quot;},\&quot;children\&quot;:[{\&quot;name\&quot;:\&quot;name\&quot;,\&quot;attrs\&quot;:{\&quot;initialize-with\&quot;:\&quot;.\&quot;,\&quot;form\&quot;:\&quot;short\&quot;,\&quot;delimiter\&quot;:\&quot;-\&quot;},\&quot;children\&quot;:[]}]},{\&quot;name\&quot;:\&quot;text\&quot;,\&quot;attrs\&quot;:{\&quot;macro\&quot;:\&quot;date-legal\&quot;},\&quot;children\&quot;:[]},{\&quot;name\&quot;:\&quot;text\&quot;,\&quot;attrs\&quot;:{\&quot;macro\&quot;:\&quot;container-legal\&quot;},\&quot;children\&quot;:[]},{\&quot;name\&quot;:\&quot;text\&quot;,\&quot;attrs\&quot;:{\&quot;macro\&quot;:\&quot;access\&quot;},\&quot;children\&quot;:[]}]}]}]}]},{\&quot;name\&quot;:\&quot;macro\&quot;,\&quot;attrs\&quot;:{\&quot;name\&quot;:\&quot;date-legal\&quot;},\&quot;children\&quot;:[{\&quot;name\&quot;:\&quot;choose\&quot;,\&quot;attrs\&quot;:{},\&quot;children\&quot;:[{\&quot;name\&quot;:\&quot;if\&quot;,\&quot;attrs\&quot;:{\&quot;type\&quot;:\&quot;legal_case\&quot;},\&quot;children\&quot;:[{\&quot;name\&quot;:\&quot;group\&quot;,\&quot;attrs\&quot;:{\&quot;prefix\&quot;:\&quot;(\&quot;,\&quot;suffix\&quot;:\&quot;)\&quot;,\&quot;delimiter\&quot;:\&quot; \&quot;},\&quot;children\&quot;:[{\&quot;name\&quot;:\&quot;text\&quot;,\&quot;attrs\&quot;:{\&quot;variable\&quot;:\&quot;authority\&quot;},\&quot;children\&quot;:[]},{\&quot;name\&quot;:\&quot;choose\&quot;,\&quot;attrs\&quot;:{},\&quot;children\&quot;:[{\&quot;name\&quot;:\&quot;if\&quot;,\&quot;attrs\&quot;:{\&quot;variable\&quot;:\&quot;container-title\&quot;,\&quot;match\&quot;:\&quot;any\&quot;},\&quot;children\&quot;:[{\&quot;name\&quot;:\&quot;date\&quot;,\&quot;attrs\&quot;:{\&quot;variable\&quot;:\&quot;issued\&quot;,\&quot;form\&quot;:\&quot;numeric\&quot;,\&quot;date-parts\&quot;:\&quot;year\&quot;},\&quot;children\&quot;:[]}]},{\&quot;name\&quot;:\&quot;else\&quot;,\&quot;attrs\&quot;:{},\&quot;children\&quot;:[{\&quot;name\&quot;:\&quot;date\&quot;,\&quot;attrs\&quot;:{\&quot;variable\&quot;:\&quot;issued\&quot;,\&quot;form\&quot;:\&quot;text\&quot;},\&quot;children\&quot;:[]}]}]}]}]},{\&quot;name\&quot;:\&quot;else-if\&quot;,\&quot;attrs\&quot;:{\&quot;type\&quot;:\&quot;bill legislation\&quot;,\&quot;match\&quot;:\&quot;any\&quot;},\&quot;children\&quot;:[{\&quot;name\&quot;:\&quot;group\&quot;,\&quot;attrs\&quot;:{\&quot;prefix\&quot;:\&quot;(\&quot;,\&quot;suffix\&quot;:\&quot;)\&quot;,\&quot;delimiter\&quot;:\&quot; \&quot;},\&quot;children\&quot;:[{\&quot;name\&quot;:\&quot;group\&quot;,\&quot;attrs\&quot;:{\&quot;delimiter\&quot;:\&quot; \&quot;},\&quot;children\&quot;:[{\&quot;name\&quot;:\&quot;date\&quot;,\&quot;attrs\&quot;:{\&quot;variable\&quot;:\&quot;original-date\&quot;},\&quot;children\&quot;:[{\&quot;name\&quot;:\&quot;date-part\&quot;,\&quot;attrs\&quot;:{\&quot;name\&quot;:\&quot;year\&quot;},\&quot;children\&quot;:[]}]},{\&quot;name\&quot;:\&quot;text\&quot;,\&quot;attrs\&quot;:{\&quot;term\&quot;:\&quot;and\&quot;,\&quot;form\&quot;:\&quot;symbol\&quot;},\&quot;children\&quot;:[]}]},{\&quot;name\&quot;:\&quot;date\&quot;,\&quot;attrs\&quot;:{\&quot;variable\&quot;:\&quot;issued\&quot;},\&quot;children\&quot;:[{\&quot;name\&quot;:\&quot;date-part\&quot;,\&quot;attrs\&quot;:{\&quot;name\&quot;:\&quot;year\&quot;},\&quot;children\&quot;:[]}]}]}]},{\&quot;name\&quot;:\&quot;else-if\&quot;,\&quot;attrs\&quot;:{\&quot;type\&quot;:\&quot;treaty\&quot;},\&quot;children\&quot;:[{\&quot;name\&quot;:\&quot;date\&quot;,\&quot;attrs\&quot;:{\&quot;variable\&quot;:\&quot;issued\&quot;,\&quot;form\&quot;:\&quot;text\&quot;},\&quot;children\&quot;:[]}]}]}]},{\&quot;name\&quot;:\&quot;macro\&quot;,\&quot;attrs\&quot;:{\&quot;name\&quot;:\&quot;container-legal\&quot;},\&quot;children\&quot;:[{\&quot;name\&quot;:\&quot;choose\&quot;,\&quot;attrs\&quot;:{},\&quot;children\&quot;:[{\&quot;name\&quot;:\&quot;if\&quot;,\&quot;attrs\&quot;:{\&quot;type\&quot;:\&quot;legal_case\&quot;},\&quot;children\&quot;:[{\&quot;name\&quot;:\&quot;group\&quot;,\&quot;attrs\&quot;:{\&quot;delimiter\&quot;:\&quot; \&quot;},\&quot;children\&quot;:[{\&quot;name\&quot;:\&quot;choose\&quot;,\&quot;attrs\&quot;:{},\&quot;children\&quot;:[{\&quot;name\&quot;:\&quot;if\&quot;,\&quot;attrs\&quot;:{\&quot;variable\&quot;:\&quot;container-title\&quot;},\&quot;children\&quot;:[{\&quot;name\&quot;:\&quot;group\&quot;,\&quot;attrs\&quot;:{\&quot;delimiter\&quot;:\&quot; \&quot;},\&quot;children\&quot;:[{\&quot;name\&quot;:\&quot;text\&quot;,\&quot;attrs\&quot;:{\&quot;variable\&quot;:\&quot;volume\&quot;},\&quot;children\&quot;:[]},{\&quot;name\&quot;:\&quot;text\&quot;,\&quot;attrs\&quot;:{\&quot;variable\&quot;:\&quot;container-title\&quot;},\&quot;children\&quot;:[]},{\&quot;name\&quot;:\&quot;group\&quot;,\&quot;attrs\&quot;:{\&quot;delimiter\&quot;:\&quot; \&quot;},\&quot;children\&quot;:[{\&quot;name\&quot;:\&quot;text\&quot;,\&quot;attrs\&quot;:{\&quot;term\&quot;:\&quot;section\&quot;,\&quot;form\&quot;:\&quot;symbol\&quot;},\&quot;children\&quot;:[]},{\&quot;name\&quot;:\&quot;text\&quot;,\&quot;attrs\&quot;:{\&quot;variable\&quot;:\&quot;section\&quot;},\&quot;children\&quot;:[]}]},{\&quot;name\&quot;:\&quot;choose\&quot;,\&quot;attrs\&quot;:{},\&quot;children\&quot;:[{\&quot;name\&quot;:\&quot;if\&quot;,\&quot;attrs\&quot;:{\&quot;variable\&quot;:\&quot;page page-first\&quot;,\&quot;match\&quot;:\&quot;any\&quot;},\&quot;children\&quot;:[{\&quot;name\&quot;:\&quot;text\&quot;,\&quot;attrs\&quot;:{\&quot;variable\&quot;:\&quot;page-first\&quot;},\&quot;children\&quot;:[]}]},{\&quot;name\&quot;:\&quot;else\&quot;,\&quot;attrs\&quot;:{},\&quot;children\&quot;:[{\&quot;name\&quot;:\&quot;text\&quot;,\&quot;attrs\&quot;:{\&quot;value\&quot;:\&quot;___\&quot;},\&quot;children\&quot;:[]}]}]}]}]},{\&quot;name\&quot;:\&quot;else\&quot;,\&quot;attrs\&quot;:{},\&quot;children\&quot;:[{\&quot;name\&quot;:\&quot;group\&quot;,\&quot;attrs\&quot;:{\&quot;delimiter\&quot;:\&quot; \&quot;},\&quot;children\&quot;:[{\&quot;name\&quot;:\&quot;choose\&quot;,\&quot;attrs\&quot;:{},\&quot;children\&quot;:[{\&quot;name\&quot;:\&quot;if\&quot;,\&quot;attrs\&quot;:{\&quot;is-numeric\&quot;:\&quot;number\&quot;},\&quot;children\&quot;:[{\&quot;name\&quot;:\&quot;text\&quot;,\&quot;attrs\&quot;:{\&quot;term\&quot;:\&quot;issue\&quot;,\&quot;form\&quot;:\&quot;short\&quot;,\&quot;text-case\&quot;:\&quot;capitalize-first\&quot;},\&quot;children\&quot;:[]}]}]},{\&quot;name\&quot;:\&quot;text\&quot;,\&quot;attrs\&quot;:{\&quot;variable\&quot;:\&quot;number\&quot;},\&quot;children\&quot;:[]}]}]}]}]}]},{\&quot;name\&quot;:\&quot;else-if\&quot;,\&quot;attrs\&quot;:{\&quot;type\&quot;:\&quot;bill\&quot;},\&quot;children\&quot;:[{\&quot;name\&quot;:\&quot;group\&quot;,\&quot;attrs\&quot;:{\&quot;delimiter\&quot;:\&quot;, \&quot;},\&quot;children\&quot;:[{\&quot;name\&quot;:\&quot;group\&quot;,\&quot;attrs\&quot;:{\&quot;delimiter\&quot;:\&quot; \&quot;},\&quot;children\&quot;:[{\&quot;name\&quot;:\&quot;text\&quot;,\&quot;attrs\&quot;:{\&quot;variable\&quot;:\&quot;genre\&quot;},\&quot;children\&quot;:[]},{\&quot;name\&quot;:\&quot;group\&quot;,\&quot;attrs\&quot;:{\&quot;delimiter\&quot;:\&quot; \&quot;},\&quot;children\&quot;:[{\&quot;name\&quot;:\&quot;choose\&quot;,\&quot;attrs\&quot;:{},\&quot;children\&quot;:[{\&quot;name\&quot;:\&quot;if\&quot;,\&quot;attrs\&quot;:{\&quot;variable\&quot;:\&quot;chapter-number container-title\&quot;,\&quot;match\&quot;:\&quot;none\&quot;},\&quot;children\&quot;:[{\&quot;name\&quot;:\&quot;text\&quot;,\&quot;attrs\&quot;:{\&quot;term\&quot;:\&quot;issue\&quot;,\&quot;form\&quot;:\&quot;short\&quot;},\&quot;children\&quot;:[]}]}]},{\&quot;name\&quot;:\&quot;text\&quot;,\&quot;attrs\&quot;:{\&quot;variable\&quot;:\&quot;number\&quot;},\&quot;children\&quot;:[]}]}]},{\&quot;name\&quot;:\&quot;text\&quot;,\&quot;attrs\&quot;:{\&quot;variable\&quot;:\&quot;authority\&quot;},\&quot;children\&quot;:[]},{\&quot;name\&quot;:\&quot;text\&quot;,\&quot;attrs\&quot;:{\&quot;variable\&quot;:\&quot;chapter-number\&quot;},\&quot;children\&quot;:[]},{\&quot;name\&quot;:\&quot;group\&quot;,\&quot;attrs\&quot;:{\&quot;delimiter\&quot;:\&quot; \&quot;},\&quot;children\&quot;:[{\&quot;name\&quot;:\&quot;text\&quot;,\&quot;attrs\&quot;:{\&quot;variable\&quot;:\&quot;volume\&quot;},\&quot;children\&quot;:[]},{\&quot;name\&quot;:\&quot;text\&quot;,\&quot;attrs\&quot;:{\&quot;variable\&quot;:\&quot;container-title\&quot;},\&quot;children\&quot;:[]},{\&quot;name\&quot;:\&quot;text\&quot;,\&quot;attrs\&quot;:{\&quot;variable\&quot;:\&quot;page-first\&quot;},\&quot;children\&quot;:[]}]}]}]},{\&quot;name\&quot;:\&quot;else-if\&quot;,\&quot;attrs\&quot;:{\&quot;type\&quot;:\&quot;legislation\&quot;},\&quot;children\&quot;:[{\&quot;name\&quot;:\&quot;choose\&quot;,\&quot;attrs\&quot;:{},\&quot;children\&quot;:[{\&quot;name\&quot;:\&quot;if\&quot;,\&quot;attrs\&quot;:{\&quot;variable\&quot;:\&quot;number\&quot;},\&quot;children\&quot;:[{\&quot;name\&quot;:\&quot;group\&quot;,\&quot;attrs\&quot;:{\&quot;delimiter\&quot;:\&quot;, \&quot;},\&quot;children\&quot;:[{\&quot;name\&quot;:\&quot;text\&quot;,\&quot;attrs\&quot;:{\&quot;variable\&quot;:\&quot;number\&quot;,\&quot;prefix\&quot;:\&quot;Pub. L. No. \&quot;},\&quot;children\&quot;:[]},{\&quot;name\&quot;:\&quot;group\&quot;,\&quot;attrs\&quot;:{\&quot;delimiter\&quot;:\&quot; \&quot;},\&quot;children\&quot;:[{\&quot;name\&quot;:\&quot;text\&quot;,\&quot;attrs\&quot;:{\&quot;variable\&quot;:\&quot;volume\&quot;},\&quot;children\&quot;:[]},{\&quot;name\&quot;:\&quot;text\&quot;,\&quot;attrs\&quot;:{\&quot;variable\&quot;:\&quot;container-title\&quot;},\&quot;children\&quot;:[]},{\&quot;name\&quot;:\&quot;text\&quot;,\&quot;attrs\&quot;:{\&quot;variable\&quot;:\&quot;page-first\&quot;},\&quot;children\&quot;:[]}]}]}]},{\&quot;name\&quot;:\&quot;else\&quot;,\&quot;attrs\&quot;:{},\&quot;children\&quot;:[{\&quot;name\&quot;:\&quot;group\&quot;,\&quot;attrs\&quot;:{\&quot;delimiter\&quot;:\&quot; \&quot;},\&quot;children\&quot;:[{\&quot;name\&quot;:\&quot;text\&quot;,\&quot;attrs\&quot;:{\&quot;variable\&quot;:\&quot;volume\&quot;},\&quot;children\&quot;:[]},{\&quot;name\&quot;:\&quot;text\&quot;,\&quot;attrs\&quot;:{\&quot;variable\&quot;:\&quot;container-title\&quot;},\&quot;children\&quot;:[]},{\&quot;name\&quot;:\&quot;choose\&quot;,\&quot;attrs\&quot;:{},\&quot;children\&quot;:[{\&quot;name\&quot;:\&quot;if\&quot;,\&quot;attrs\&quot;:{\&quot;variable\&quot;:\&quot;section\&quot;},\&quot;children\&quot;:[{\&quot;name\&quot;:\&quot;group\&quot;,\&quot;attrs\&quot;:{\&quot;delimiter\&quot;:\&quot; \&quot;},\&quot;children\&quot;:[{\&quot;name\&quot;:\&quot;text\&quot;,\&quot;attrs\&quot;:{\&quot;term\&quot;:\&quot;section\&quot;,\&quot;form\&quot;:\&quot;symbol\&quot;},\&quot;children\&quot;:[]},{\&quot;name\&quot;:\&quot;text\&quot;,\&quot;attrs\&quot;:{\&quot;variable\&quot;:\&quot;section\&quot;},\&quot;children\&quot;:[]}]}]},{\&quot;name\&quot;:\&quot;else\&quot;,\&quot;attrs\&quot;:{},\&quot;children\&quot;:[{\&quot;name\&quot;:\&quot;text\&quot;,\&quot;attrs\&quot;:{\&quot;variable\&quot;:\&quot;page-first\&quot;},\&quot;children\&quot;:[]}]}]}]}]}]}]},{\&quot;name\&quot;:\&quot;else-if\&quot;,\&quot;attrs\&quot;:{\&quot;type\&quot;:\&quot;treaty\&quot;},\&quot;children\&quot;:[{\&quot;name\&quot;:\&quot;group\&quot;,\&quot;attrs\&quot;:{\&quot;delimiter\&quot;:\&quot; \&quot;},\&quot;children\&quot;:[{\&quot;name\&quot;:\&quot;number\&quot;,\&quot;attrs\&quot;:{\&quot;variable\&quot;:\&quot;volume\&quot;},\&quot;children\&quot;:[]},{\&quot;name\&quot;:\&quot;text\&quot;,\&quot;attrs\&quot;:{\&quot;variable\&quot;:\&quot;container-title\&quot;},\&quot;children\&quot;:[]},{\&quot;name\&quot;:\&quot;choose\&quot;,\&quot;attrs\&quot;:{},\&quot;children\&quot;:[{\&quot;name\&quot;:\&quot;if\&quot;,\&quot;attrs\&quot;:{\&quot;variable\&quot;:\&quot;page page-first\&quot;,\&quot;match\&quot;:\&quot;any\&quot;},\&quot;children\&quot;:[{\&quot;name\&quot;:\&quot;text\&quot;,\&quot;attrs\&quot;:{\&quot;variable\&quot;:\&quot;page-first\&quot;},\&quot;children\&quot;:[]}]},{\&quot;name\&quot;:\&quot;else\&quot;,\&quot;attrs\&quot;:{},\&quot;children\&quot;:[{\&quot;name\&quot;:\&quot;group\&quot;,\&quot;attrs\&quot;:{\&quot;delimiter\&quot;:\&quot; \&quot;},\&quot;children\&quot;:[{\&quot;name\&quot;:\&quot;text\&quot;,\&quot;attrs\&quot;:{\&quot;term\&quot;:\&quot;issue\&quot;,\&quot;form\&quot;:\&quot;short\&quot;,\&quot;text-case\&quot;:\&quot;capitalize-first\&quot;},\&quot;children\&quot;:[]},{\&quot;name\&quot;:\&quot;text\&quot;,\&quot;attrs\&quot;:{\&quot;variable\&quot;:\&quot;number\&quot;},\&quot;children\&quot;:[]}]}]}]}]}]}]}]},{\&quot;name\&quot;:\&quot;macro\&quot;,\&quot;attrs\&quot;:{\&quot;name\&quot;:\&quot;citation-locator\&quot;},\&quot;children\&quot;:[{\&quot;name\&quot;:\&quot;group\&quot;,\&quot;attrs\&quot;:{\&quot;delimiter\&quot;:\&quot; \&quot;},\&quot;children\&quot;:[{\&quot;name\&quot;:\&quot;choose\&quot;,\&quot;attrs\&quot;:{},\&quot;children\&quot;:[{\&quot;name\&quot;:\&quot;if\&quot;,\&quot;attrs\&quot;:{\&quot;locator\&quot;:\&quot;chapter\&quot;},\&quot;children\&quot;:[{\&quot;name\&quot;:\&quot;label\&quot;,\&quot;attrs\&quot;:{\&quot;variable\&quot;:\&quot;locator\&quot;,\&quot;text-case\&quot;:\&quot;capitalize-first\&quot;},\&quot;children\&quot;:[]}]},{\&quot;name\&quot;:\&quot;else\&quot;,\&quot;attrs\&quot;:{},\&quot;children\&quot;:[{\&quot;name\&quot;:\&quot;label\&quot;,\&quot;attrs\&quot;:{\&quot;variable\&quot;:\&quot;locator\&quot;,\&quot;form\&quot;:\&quot;short\&quot;},\&quot;children\&quot;:[]}]}]},{\&quot;name\&quot;:\&quot;text\&quot;,\&quot;attrs\&quot;:{\&quot;variable\&quot;:\&quot;locator\&quot;},\&quot;children\&quot;:[]}]}]},{\&quot;name\&quot;:\&quot;citation\&quot;,\&quot;attrs\&quot;:{\&quot;et-al-min\&quot;:\&quot;3\&quot;,\&quot;et-al-use-first\&quot;:\&quot;1\&quot;,\&quot;disambiguate-add-year-suffix\&quot;:\&quot;true\&quot;,\&quot;disambiguate-add-names\&quot;:\&quot;true\&quot;,\&quot;disambiguate-add-givenname\&quot;:\&quot;true\&quot;,\&quot;collapse\&quot;:\&quot;year\&quot;,\&quot;givenname-disambiguation-rule\&quot;:\&quot;primary-name\&quot;},\&quot;children\&quot;:[{\&quot;name\&quot;:\&quot;sort\&quot;,\&quot;attrs\&quot;:{},\&quot;children\&quot;:[{\&quot;name\&quot;:\&quot;key\&quot;,\&quot;attrs\&quot;:{\&quot;macro\&quot;:\&quot;author-bib\&quot;,\&quot;names-min\&quot;:\&quot;3\&quot;,\&quot;names-use-first\&quot;:\&quot;1\&quot;},\&quot;children\&quot;:[]},{\&quot;name\&quot;:\&quot;key\&quot;,\&quot;attrs\&quot;:{\&quot;macro\&quot;:\&quot;date-sort-group\&quot;},\&quot;children\&quot;:[]},{\&quot;name\&quot;:\&quot;key\&quot;,\&quot;attrs\&quot;:{\&quot;macro\&quot;:\&quot;date-sort-date\&quot;,\&quot;sort\&quot;:\&quot;ascending\&quot;},\&quot;children\&quot;:[]},{\&quot;name\&quot;:\&quot;key\&quot;,\&quot;attrs\&quot;:{\&quot;variable\&quot;:\&quot;status\&quot;},\&quot;children\&quot;:[]}]},{\&quot;name\&quot;:\&quot;layout\&quot;,\&quot;attrs\&quot;:{\&quot;prefix\&quot;:\&quot;(\&quot;,\&quot;suffix\&quot;:\&quot;)\&quot;,\&quot;delimiter\&quot;:\&quot;; \&quot;},\&quot;children\&quot;:[{\&quot;name\&quot;:\&quot;group\&quot;,\&quot;attrs\&quot;:{\&quot;delimiter\&quot;:\&quot;, \&quot;},\&quot;children\&quot;:[{\&quot;name\&quot;:\&quot;text\&quot;,\&quot;attrs\&quot;:{\&quot;macro\&quot;:\&quot;author-intext\&quot;},\&quot;children\&quot;:[]},{\&quot;name\&quot;:\&quot;text\&quot;,\&quot;attrs\&quot;:{\&quot;macro\&quot;:\&quot;date-intext\&quot;},\&quot;children\&quot;:[]},{\&quot;name\&quot;:\&quot;text\&quot;,\&quot;attrs\&quot;:{\&quot;macro\&quot;:\&quot;citation-locator\&quot;},\&quot;children\&quot;:[]}]}]}]},{\&quot;name\&quot;:\&quot;bibliography\&quot;,\&quot;attrs\&quot;:{\&quot;hanging-indent\&quot;:\&quot;true\&quot;,\&quot;et-al-min\&quot;:\&quot;21\&quot;,\&quot;et-al-use-first\&quot;:\&quot;19\&quot;,\&quot;et-al-use-last\&quot;:\&quot;true\&quot;,\&quot;entry-spacing\&quot;:\&quot;0\&quot;,\&quot;line-spacing\&quot;:\&quot;2\&quot;},\&quot;children\&quot;:[{\&quot;name\&quot;:\&quot;sort\&quot;,\&quot;attrs\&quot;:{},\&quot;children\&quot;:[{\&quot;name\&quot;:\&quot;key\&quot;,\&quot;attrs\&quot;:{\&quot;macro\&quot;:\&quot;author-bib\&quot;},\&quot;children\&quot;:[]},{\&quot;name\&quot;:\&quot;key\&quot;,\&quot;attrs\&quot;:{\&quot;macro\&quot;:\&quot;date-sort-group\&quot;},\&quot;children\&quot;:[]},{\&quot;name\&quot;:\&quot;key\&quot;,\&quot;attrs\&quot;:{\&quot;macro\&quot;:\&quot;date-sort-date\&quot;,\&quot;sort\&quot;:\&quot;ascending\&quot;},\&quot;children\&quot;:[]},{\&quot;name\&quot;:\&quot;key\&quot;,\&quot;attrs\&quot;:{\&quot;variable\&quot;:\&quot;status\&quot;},\&quot;children\&quot;:[]},{\&quot;name\&quot;:\&quot;key\&quot;,\&quot;attrs\&quot;:{\&quot;macro\&quot;:\&quot;title\&quot;},\&quot;children\&quot;:[]}]},{\&quot;name\&quot;:\&quot;layout\&quot;,\&quot;attrs\&quot;:{},\&quot;children\&quot;:[{\&quot;name\&quot;:\&quot;choose\&quot;,\&quot;attrs\&quot;:{},\&quot;children\&quot;:[{\&quot;name\&quot;:\&quot;if\&quot;,\&quot;attrs\&quot;:{\&quot;type\&quot;:\&quot;bill legal_case legislation treaty\&quot;,\&quot;match\&quot;:\&quot;any\&quot;},\&quot;children\&quot;:[{\&quot;name\&quot;:\&quot;choose\&quot;,\&quot;attrs\&quot;:{},\&quot;children\&quot;:[{\&quot;name\&quot;:\&quot;if\&quot;,\&quot;attrs\&quot;:{\&quot;variable\&quot;:\&quot;DOI URL\&quot;,\&quot;match\&quot;:\&quot;any\&quot;},\&quot;children\&quot;:[{\&quot;name\&quot;:\&quot;text\&quot;,\&quot;attrs\&quot;:{\&quot;macro\&quot;:\&quot;legal-cites\&quot;},\&quot;children\&quot;:[]}]},{\&quot;name\&quot;:\&quot;else\&quot;,\&quot;attrs\&quot;:{},\&quot;children\&quot;:[{\&quot;name\&quot;:\&quot;text\&quot;,\&quot;attrs\&quot;:{\&quot;macro\&quot;:\&quot;legal-cites\&quot;,\&quot;suffix\&quot;:\&quot;.\&quot;},\&quot;children\&quot;:[]}]}]}]},{\&quot;name\&quot;:\&quot;else\&quot;,\&quot;attrs\&quot;:{},\&quot;children\&quot;:[{\&quot;name\&quot;:\&quot;group\&quot;,\&quot;attrs\&quot;:{\&quot;delimiter\&quot;:\&quot; \&quot;},\&quot;children\&quot;:[{\&quot;name\&quot;:\&quot;group\&quot;,\&quot;attrs\&quot;:{\&quot;delimiter\&quot;:\&quot;. \&quot;,\&quot;suffix\&quot;:\&quot;.\&quot;},\&quot;children\&quot;:[{\&quot;name\&quot;:\&quot;text\&quot;,\&quot;attrs\&quot;:{\&quot;macro\&quot;:\&quot;author-bib\&quot;},\&quot;children\&quot;:[]},{\&quot;name\&quot;:\&quot;text\&quot;,\&quot;attrs\&quot;:{\&quot;macro\&quot;:\&quot;date-bib\&quot;},\&quot;children\&quot;:[]},{\&quot;name\&quot;:\&quot;text\&quot;,\&quot;attrs\&quot;:{\&quot;macro\&quot;:\&quot;title-and-descriptions\&quot;},\&quot;children\&quot;:[]},{\&quot;name\&quot;:\&quot;text\&quot;,\&quot;attrs\&quot;:{\&quot;macro\&quot;:\&quot;container\&quot;},\&quot;children\&quot;:[]},{\&quot;name\&quot;:\&quot;text\&quot;,\&quot;attrs\&quot;:{\&quot;macro\&quot;:\&quot;event\&quot;},\&quot;children\&quot;:[]},{\&quot;name\&quot;:\&quot;text\&quot;,\&quot;attrs\&quot;:{\&quot;macro\&quot;:\&quot;publisher\&quot;},\&quot;children\&quot;:[]}]},{\&quot;name\&quot;:\&quot;text\&quot;,\&quot;attrs\&quot;:{\&quot;macro\&quot;:\&quot;access\&quot;},\&quot;children\&quot;:[]},{\&quot;name\&quot;:\&quot;text\&quot;,\&quot;attrs\&quot;:{\&quot;macro\&quot;:\&quot;publication-history\&quot;},\&quot;children\&quo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wqreqweq</b:Tag>
    <b:RefOrder>1</b:RefOrder>
  </b:Source>
</b:Sources>
</file>

<file path=customXml/itemProps1.xml><?xml version="1.0" encoding="utf-8"?>
<ds:datastoreItem xmlns:ds="http://schemas.openxmlformats.org/officeDocument/2006/customXml" ds:itemID="{4D38A4C2-1619-4171-ADB9-87FFA8100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4792</TotalTime>
  <Pages>4</Pages>
  <Words>4764</Words>
  <Characters>27159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David .</dc:creator>
  <cp:keywords/>
  <dc:description/>
  <cp:lastModifiedBy>. David .</cp:lastModifiedBy>
  <cp:revision>29</cp:revision>
  <dcterms:created xsi:type="dcterms:W3CDTF">2023-10-10T12:11:00Z</dcterms:created>
  <dcterms:modified xsi:type="dcterms:W3CDTF">2023-10-14T21:44:00Z</dcterms:modified>
</cp:coreProperties>
</file>