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2DBB7753"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commentRangeStart w:id="0"/>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w:t>
      </w:r>
      <w:r w:rsidR="00EC2035">
        <w:rPr>
          <w:rFonts w:ascii="Times New Roman" w:hAnsi="Times New Roman" w:cs="Times New Roman"/>
          <w:sz w:val="24"/>
          <w:szCs w:val="24"/>
        </w:rPr>
        <w:fldChar w:fldCharType="end"/>
      </w:r>
      <w:commentRangeEnd w:id="0"/>
      <w:r w:rsidR="00DF2F0E">
        <w:rPr>
          <w:rStyle w:val="CommentReference"/>
        </w:rPr>
        <w:commentReference w:id="0"/>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2-7</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8</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9</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r w:rsidR="00A860DC">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r w:rsidR="00A860DC">
        <w:rPr>
          <w:rFonts w:ascii="Times New Roman" w:hAnsi="Times New Roman" w:cs="Times New Roman"/>
          <w:sz w:val="24"/>
          <w:szCs w:val="24"/>
        </w:rPr>
        <w:t xml:space="preserve">especially </w:t>
      </w:r>
      <w:r w:rsidR="00AF02CC" w:rsidRPr="00071D97">
        <w:rPr>
          <w:rFonts w:ascii="Times New Roman" w:hAnsi="Times New Roman" w:cs="Times New Roman"/>
          <w:sz w:val="24"/>
          <w:szCs w:val="24"/>
        </w:rPr>
        <w:t>successful</w:t>
      </w:r>
      <w:r w:rsidR="00EA29F2">
        <w:rPr>
          <w:rFonts w:ascii="Times New Roman" w:hAnsi="Times New Roman" w:cs="Times New Roman"/>
          <w:sz w:val="24"/>
          <w:szCs w:val="24"/>
        </w:rPr>
        <w:t xml:space="preserve"> in the retina, where it can explain many features of retinal encoding such as center-surround receptive fields and ON-OFF pathways</w:t>
      </w:r>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2, 3, 7, 10, 11</w:t>
      </w:r>
      <w:r w:rsidR="00EC2035">
        <w:rPr>
          <w:rFonts w:ascii="Times New Roman" w:hAnsi="Times New Roman" w:cs="Times New Roman"/>
          <w:sz w:val="24"/>
          <w:szCs w:val="24"/>
        </w:rPr>
        <w:fldChar w:fldCharType="end"/>
      </w:r>
      <w:r w:rsidR="00EA29F2">
        <w:rPr>
          <w:rFonts w:ascii="Times New Roman" w:hAnsi="Times New Roman" w:cs="Times New Roman"/>
          <w:sz w:val="24"/>
          <w:szCs w:val="24"/>
        </w:rPr>
        <w:t xml:space="preserve">. </w:t>
      </w:r>
      <w:r w:rsidR="00DF0FBC">
        <w:rPr>
          <w:rFonts w:ascii="Times New Roman" w:hAnsi="Times New Roman" w:cs="Times New Roman"/>
          <w:sz w:val="24"/>
          <w:szCs w:val="24"/>
        </w:rPr>
        <w:t>However,</w:t>
      </w:r>
      <w:r w:rsidR="00EA29F2">
        <w:rPr>
          <w:rFonts w:ascii="Times New Roman" w:hAnsi="Times New Roman" w:cs="Times New Roman"/>
          <w:sz w:val="24"/>
          <w:szCs w:val="24"/>
        </w:rPr>
        <w:t xml:space="preserve"> we still lack efficient coding predictions for how the retina processes </w:t>
      </w:r>
      <w:r w:rsidR="00DF2F0E">
        <w:rPr>
          <w:rFonts w:ascii="Times New Roman" w:hAnsi="Times New Roman" w:cs="Times New Roman"/>
          <w:sz w:val="24"/>
          <w:szCs w:val="24"/>
        </w:rPr>
        <w:t xml:space="preserve">many </w:t>
      </w:r>
      <w:r w:rsidR="00EA29F2">
        <w:rPr>
          <w:rFonts w:ascii="Times New Roman" w:hAnsi="Times New Roman" w:cs="Times New Roman"/>
          <w:sz w:val="24"/>
          <w:szCs w:val="24"/>
        </w:rPr>
        <w:t xml:space="preserve">complex features of the visual world such as color and motion. My work will tackle this problem </w:t>
      </w:r>
      <w:r w:rsidR="00DF2F0E">
        <w:rPr>
          <w:rFonts w:ascii="Times New Roman" w:hAnsi="Times New Roman" w:cs="Times New Roman"/>
          <w:sz w:val="24"/>
          <w:szCs w:val="24"/>
        </w:rPr>
        <w:t>by providing a theoretical account of</w:t>
      </w:r>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 across different color channels (Aim 1) </w:t>
      </w:r>
      <w:r w:rsidR="00EA29F2">
        <w:rPr>
          <w:rFonts w:ascii="Times New Roman" w:hAnsi="Times New Roman" w:cs="Times New Roman"/>
          <w:sz w:val="24"/>
          <w:szCs w:val="24"/>
        </w:rPr>
        <w:t>and</w:t>
      </w:r>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 xml:space="preserve">(Aim 2). These results </w:t>
      </w:r>
      <w:r w:rsidR="00DF2F0E">
        <w:rPr>
          <w:rFonts w:ascii="Times New Roman" w:hAnsi="Times New Roman" w:cs="Times New Roman"/>
          <w:sz w:val="24"/>
          <w:szCs w:val="24"/>
        </w:rPr>
        <w:t>extend our</w:t>
      </w:r>
      <w:r w:rsidR="005E029D">
        <w:rPr>
          <w:rFonts w:ascii="Times New Roman" w:hAnsi="Times New Roman" w:cs="Times New Roman"/>
          <w:sz w:val="24"/>
          <w:szCs w:val="24"/>
        </w:rPr>
        <w:t xml:space="preserve"> understand</w:t>
      </w:r>
      <w:r w:rsidR="00DF2F0E">
        <w:rPr>
          <w:rFonts w:ascii="Times New Roman" w:hAnsi="Times New Roman" w:cs="Times New Roman"/>
          <w:sz w:val="24"/>
          <w:szCs w:val="24"/>
        </w:rPr>
        <w:t>ing of</w:t>
      </w:r>
      <w:r w:rsidR="005E029D">
        <w:rPr>
          <w:rFonts w:ascii="Times New Roman" w:hAnsi="Times New Roman" w:cs="Times New Roman"/>
          <w:sz w:val="24"/>
          <w:szCs w:val="24"/>
        </w:rPr>
        <w:t xml:space="preserve"> how retinal physiology can be explained by efficient coding principles</w:t>
      </w:r>
      <w:r w:rsidR="00D11819">
        <w:rPr>
          <w:rFonts w:ascii="Times New Roman" w:hAnsi="Times New Roman" w:cs="Times New Roman"/>
          <w:sz w:val="24"/>
          <w:szCs w:val="24"/>
        </w:rPr>
        <w:t>.</w:t>
      </w:r>
    </w:p>
    <w:p w14:paraId="52D78E27" w14:textId="3A665359" w:rsidR="00737B68" w:rsidRDefault="00640565" w:rsidP="00F71C5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12, 13</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w:t>
      </w:r>
      <w:commentRangeStart w:id="1"/>
      <w:r w:rsidR="00BD6ADC">
        <w:rPr>
          <w:rFonts w:ascii="Times New Roman" w:hAnsi="Times New Roman" w:cs="Times New Roman"/>
          <w:sz w:val="24"/>
          <w:szCs w:val="24"/>
        </w:rPr>
        <w:t>RGCs</w:t>
      </w:r>
      <w:r w:rsidR="00E72B0E">
        <w:rPr>
          <w:rFonts w:ascii="Times New Roman" w:hAnsi="Times New Roman" w:cs="Times New Roman"/>
          <w:sz w:val="24"/>
          <w:szCs w:val="24"/>
        </w:rPr>
        <w:t xml:space="preserve"> are </w:t>
      </w:r>
      <w:ins w:id="2" w:author="David St-Amand" w:date="2023-10-16T17:12:00Z">
        <w:r w:rsidR="00F002AD">
          <w:rPr>
            <w:rFonts w:ascii="Times New Roman" w:hAnsi="Times New Roman" w:cs="Times New Roman"/>
            <w:sz w:val="24"/>
            <w:szCs w:val="24"/>
          </w:rPr>
          <w:t>the output layer of the retina</w:t>
        </w:r>
      </w:ins>
      <w:ins w:id="3" w:author="David St-Amand" w:date="2023-10-16T20:01:00Z">
        <w:r w:rsidR="00626FF0">
          <w:rPr>
            <w:rFonts w:ascii="Times New Roman" w:hAnsi="Times New Roman" w:cs="Times New Roman"/>
            <w:sz w:val="24"/>
            <w:szCs w:val="24"/>
          </w:rPr>
          <w:t>. Their axons form the optic nerve and sends information to the thalamus, which then transmits it to the primary visual</w:t>
        </w:r>
      </w:ins>
      <w:ins w:id="4" w:author="David St-Amand" w:date="2023-10-16T20:02:00Z">
        <w:r w:rsidR="00626FF0">
          <w:rPr>
            <w:rFonts w:ascii="Times New Roman" w:hAnsi="Times New Roman" w:cs="Times New Roman"/>
            <w:sz w:val="24"/>
            <w:szCs w:val="24"/>
          </w:rPr>
          <w:t xml:space="preserve"> cortex. </w:t>
        </w:r>
      </w:ins>
      <w:del w:id="5" w:author="David St-Amand" w:date="2023-10-16T17:12:00Z">
        <w:r w:rsidR="00E72B0E" w:rsidDel="00F002AD">
          <w:rPr>
            <w:rFonts w:ascii="Times New Roman" w:hAnsi="Times New Roman" w:cs="Times New Roman"/>
            <w:sz w:val="24"/>
            <w:szCs w:val="24"/>
          </w:rPr>
          <w:delText xml:space="preserve">the visual inputs to the </w:delText>
        </w:r>
        <w:r w:rsidR="00573778" w:rsidDel="00F002AD">
          <w:rPr>
            <w:rFonts w:ascii="Times New Roman" w:hAnsi="Times New Roman" w:cs="Times New Roman"/>
            <w:sz w:val="24"/>
            <w:szCs w:val="24"/>
          </w:rPr>
          <w:delText>cortex</w:delText>
        </w:r>
        <w:r w:rsidR="00E72B0E" w:rsidDel="00F002AD">
          <w:rPr>
            <w:rFonts w:ascii="Times New Roman" w:hAnsi="Times New Roman" w:cs="Times New Roman"/>
            <w:sz w:val="24"/>
            <w:szCs w:val="24"/>
          </w:rPr>
          <w:delText xml:space="preserve"> </w:delText>
        </w:r>
      </w:del>
      <w:r w:rsidR="00E72B0E">
        <w:rPr>
          <w:rFonts w:ascii="Times New Roman" w:hAnsi="Times New Roman" w:cs="Times New Roman"/>
          <w:sz w:val="24"/>
          <w:szCs w:val="24"/>
        </w:rPr>
        <w:t xml:space="preserve">and send </w:t>
      </w:r>
      <w:del w:id="6" w:author="David St-Amand" w:date="2023-10-16T20:02:00Z">
        <w:r w:rsidR="00E72B0E" w:rsidDel="00626FF0">
          <w:rPr>
            <w:rFonts w:ascii="Times New Roman" w:hAnsi="Times New Roman" w:cs="Times New Roman"/>
            <w:sz w:val="24"/>
            <w:szCs w:val="24"/>
          </w:rPr>
          <w:delText>projections</w:delText>
        </w:r>
        <w:commentRangeEnd w:id="1"/>
        <w:r w:rsidR="00DF2F0E" w:rsidDel="00626FF0">
          <w:rPr>
            <w:rStyle w:val="CommentReference"/>
          </w:rPr>
          <w:commentReference w:id="1"/>
        </w:r>
        <w:r w:rsidR="00E72B0E" w:rsidDel="00626FF0">
          <w:rPr>
            <w:rFonts w:ascii="Times New Roman" w:hAnsi="Times New Roman" w:cs="Times New Roman"/>
            <w:sz w:val="24"/>
            <w:szCs w:val="24"/>
          </w:rPr>
          <w:delText xml:space="preserve"> to the thalamus through the optic nerve.</w:delText>
        </w:r>
        <w:r w:rsidR="00F71C57" w:rsidDel="00626FF0">
          <w:rPr>
            <w:rFonts w:ascii="Times New Roman" w:hAnsi="Times New Roman" w:cs="Times New Roman"/>
            <w:sz w:val="24"/>
            <w:szCs w:val="24"/>
          </w:rPr>
          <w:delText xml:space="preserve"> </w:delText>
        </w:r>
      </w:del>
      <w:commentRangeStart w:id="7"/>
      <w:del w:id="8" w:author="David St-Amand" w:date="2023-10-16T17:05:00Z">
        <w:r w:rsidR="00B0407C" w:rsidDel="00F002AD">
          <w:rPr>
            <w:rFonts w:ascii="Times New Roman" w:hAnsi="Times New Roman" w:cs="Times New Roman"/>
            <w:sz w:val="24"/>
            <w:szCs w:val="24"/>
          </w:rPr>
          <w:delText xml:space="preserve">A lot of work has characterized </w:delText>
        </w:r>
        <w:r w:rsidR="00F71C57" w:rsidDel="00F002AD">
          <w:rPr>
            <w:rFonts w:ascii="Times New Roman" w:hAnsi="Times New Roman" w:cs="Times New Roman"/>
            <w:sz w:val="24"/>
            <w:szCs w:val="24"/>
          </w:rPr>
          <w:delText>how the</w:delText>
        </w:r>
        <w:r w:rsidR="00737B68" w:rsidDel="00F002AD">
          <w:rPr>
            <w:rFonts w:ascii="Times New Roman" w:hAnsi="Times New Roman" w:cs="Times New Roman"/>
            <w:sz w:val="24"/>
            <w:szCs w:val="24"/>
          </w:rPr>
          <w:delText>se RGCs</w:delText>
        </w:r>
        <w:r w:rsidR="00B0407C" w:rsidDel="00F002AD">
          <w:rPr>
            <w:rFonts w:ascii="Times New Roman" w:hAnsi="Times New Roman" w:cs="Times New Roman"/>
            <w:sz w:val="24"/>
            <w:szCs w:val="24"/>
          </w:rPr>
          <w:delText xml:space="preserve"> respond to visual stimuli</w:delText>
        </w:r>
        <w:r w:rsidR="0039739D" w:rsidDel="00F002AD">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LTE1PC9zdHlsZT48L0Rpc3BsYXlUZXh0PjxyZWNvcmQ+PHJlYy1udW1iZXI+MjU8L3JlYy1udW1i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</w:fldData>
          </w:fldChar>
        </w:r>
      </w:del>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LTE1PC9zdHlsZT48L0Rpc3BsYXlUZXh0PjxyZWNvcmQ+PHJlYy1udW1iZXI+MjU8L3JlYy1udW1i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del w:id="9" w:author="David St-Amand" w:date="2023-10-16T17:05:00Z">
        <w:r w:rsidR="0039739D" w:rsidDel="00F002AD">
          <w:rPr>
            <w:rFonts w:ascii="Times New Roman" w:hAnsi="Times New Roman" w:cs="Times New Roman"/>
            <w:sz w:val="24"/>
            <w:szCs w:val="24"/>
          </w:rPr>
          <w:fldChar w:fldCharType="separate"/>
        </w:r>
      </w:del>
      <w:r w:rsidR="006668AF" w:rsidRPr="006668AF">
        <w:rPr>
          <w:rFonts w:ascii="Times New Roman" w:hAnsi="Times New Roman" w:cs="Times New Roman"/>
          <w:noProof/>
          <w:sz w:val="24"/>
          <w:szCs w:val="24"/>
          <w:vertAlign w:val="superscript"/>
        </w:rPr>
        <w:t>13-15</w:t>
      </w:r>
      <w:del w:id="10" w:author="David St-Amand" w:date="2023-10-16T17:05:00Z">
        <w:r w:rsidR="0039739D" w:rsidDel="00F002AD">
          <w:rPr>
            <w:rFonts w:ascii="Times New Roman" w:hAnsi="Times New Roman" w:cs="Times New Roman"/>
            <w:sz w:val="24"/>
            <w:szCs w:val="24"/>
          </w:rPr>
          <w:fldChar w:fldCharType="end"/>
        </w:r>
        <w:commentRangeEnd w:id="7"/>
        <w:r w:rsidR="00DF2F0E" w:rsidDel="00F002AD">
          <w:rPr>
            <w:rStyle w:val="CommentReference"/>
          </w:rPr>
          <w:commentReference w:id="7"/>
        </w:r>
        <w:r w:rsidR="00737B68" w:rsidDel="00F002AD">
          <w:rPr>
            <w:rFonts w:ascii="Times New Roman" w:hAnsi="Times New Roman" w:cs="Times New Roman"/>
            <w:sz w:val="24"/>
            <w:szCs w:val="24"/>
          </w:rPr>
          <w:delText xml:space="preserve">. </w:delText>
        </w:r>
      </w:del>
      <w:r w:rsidR="00737B68">
        <w:rPr>
          <w:rFonts w:ascii="Times New Roman" w:hAnsi="Times New Roman" w:cs="Times New Roman"/>
          <w:sz w:val="24"/>
          <w:szCs w:val="24"/>
        </w:rPr>
        <w:t>RGCs are separated into two different pathways</w:t>
      </w:r>
      <w:r w:rsidR="005A5ECA">
        <w:rPr>
          <w:rFonts w:ascii="Times New Roman" w:hAnsi="Times New Roman" w:cs="Times New Roman"/>
          <w:sz w:val="24"/>
          <w:szCs w:val="24"/>
        </w:rPr>
        <w:t xml:space="preserve"> (ON and OFF)</w:t>
      </w:r>
      <w:r w:rsidR="00737B68">
        <w:rPr>
          <w:rFonts w:ascii="Times New Roman" w:hAnsi="Times New Roman" w:cs="Times New Roman"/>
          <w:sz w:val="24"/>
          <w:szCs w:val="24"/>
        </w:rPr>
        <w:t xml:space="preserve">, </w:t>
      </w:r>
      <w:r w:rsidR="006C7C53">
        <w:rPr>
          <w:rFonts w:ascii="Times New Roman" w:hAnsi="Times New Roman" w:cs="Times New Roman"/>
          <w:sz w:val="24"/>
          <w:szCs w:val="24"/>
        </w:rPr>
        <w:t>and</w:t>
      </w:r>
      <w:r w:rsidR="00737B68">
        <w:rPr>
          <w:rFonts w:ascii="Times New Roman" w:hAnsi="Times New Roman" w:cs="Times New Roman"/>
          <w:sz w:val="24"/>
          <w:szCs w:val="24"/>
        </w:rPr>
        <w:t xml:space="preserve"> each neuron within a pathway process</w:t>
      </w:r>
      <w:r w:rsidR="006C7C53">
        <w:rPr>
          <w:rFonts w:ascii="Times New Roman" w:hAnsi="Times New Roman" w:cs="Times New Roman"/>
          <w:sz w:val="24"/>
          <w:szCs w:val="24"/>
        </w:rPr>
        <w:t>es</w:t>
      </w:r>
      <w:r w:rsidR="00737B68">
        <w:rPr>
          <w:rFonts w:ascii="Times New Roman" w:hAnsi="Times New Roman" w:cs="Times New Roman"/>
          <w:sz w:val="24"/>
          <w:szCs w:val="24"/>
        </w:rPr>
        <w:t xml:space="preserve"> a small region of visual space </w:t>
      </w:r>
      <w:commentRangeStart w:id="11"/>
      <w:r w:rsidR="00DF2F0E">
        <w:rPr>
          <w:rFonts w:ascii="Times New Roman" w:hAnsi="Times New Roman" w:cs="Times New Roman"/>
          <w:sz w:val="24"/>
          <w:szCs w:val="24"/>
        </w:rPr>
        <w:t>—</w:t>
      </w:r>
      <w:commentRangeEnd w:id="11"/>
      <w:r w:rsidR="00DF2F0E">
        <w:rPr>
          <w:rStyle w:val="CommentReference"/>
        </w:rPr>
        <w:commentReference w:id="11"/>
      </w:r>
      <w:r w:rsidR="00737B68">
        <w:rPr>
          <w:rFonts w:ascii="Times New Roman" w:hAnsi="Times New Roman" w:cs="Times New Roman"/>
          <w:sz w:val="24"/>
          <w:szCs w:val="24"/>
        </w:rPr>
        <w:t xml:space="preserve"> its receptive field.</w:t>
      </w:r>
      <w:r w:rsidR="005A5ECA">
        <w:rPr>
          <w:rFonts w:ascii="Times New Roman" w:hAnsi="Times New Roman" w:cs="Times New Roman"/>
          <w:sz w:val="24"/>
          <w:szCs w:val="24"/>
        </w:rPr>
        <w:t xml:space="preserve"> </w:t>
      </w:r>
      <w:r w:rsidR="00DF2F0E">
        <w:rPr>
          <w:rFonts w:ascii="Times New Roman" w:hAnsi="Times New Roman" w:cs="Times New Roman"/>
          <w:sz w:val="24"/>
          <w:szCs w:val="24"/>
        </w:rPr>
        <w:t>These receptive fields</w:t>
      </w:r>
      <w:r w:rsidR="005A5ECA">
        <w:rPr>
          <w:rFonts w:ascii="Times New Roman" w:hAnsi="Times New Roman" w:cs="Times New Roman"/>
          <w:sz w:val="24"/>
          <w:szCs w:val="24"/>
        </w:rPr>
        <w:t xml:space="preserve"> form ‘mosaic</w:t>
      </w:r>
      <w:r w:rsidR="00DF2F0E">
        <w:rPr>
          <w:rFonts w:ascii="Times New Roman" w:hAnsi="Times New Roman" w:cs="Times New Roman"/>
          <w:sz w:val="24"/>
          <w:szCs w:val="24"/>
        </w:rPr>
        <w:t>s</w:t>
      </w:r>
      <w:r w:rsidR="005A5ECA">
        <w:rPr>
          <w:rFonts w:ascii="Times New Roman" w:hAnsi="Times New Roman" w:cs="Times New Roman"/>
          <w:sz w:val="24"/>
          <w:szCs w:val="24"/>
        </w:rPr>
        <w:t>’</w:t>
      </w:r>
      <w:r w:rsidR="00DF2F0E">
        <w:rPr>
          <w:rFonts w:ascii="Times New Roman" w:hAnsi="Times New Roman" w:cs="Times New Roman"/>
          <w:sz w:val="24"/>
          <w:szCs w:val="24"/>
        </w:rPr>
        <w:t xml:space="preserve"> (one per RGC type)</w:t>
      </w:r>
      <w:r w:rsidR="005A5ECA">
        <w:rPr>
          <w:rFonts w:ascii="Times New Roman" w:hAnsi="Times New Roman" w:cs="Times New Roman"/>
          <w:sz w:val="24"/>
          <w:szCs w:val="24"/>
        </w:rPr>
        <w:t xml:space="preserve"> that tile </w:t>
      </w:r>
      <w:commentRangeStart w:id="12"/>
      <w:r w:rsidR="00DF2F0E">
        <w:rPr>
          <w:rFonts w:ascii="Times New Roman" w:hAnsi="Times New Roman" w:cs="Times New Roman"/>
          <w:sz w:val="24"/>
          <w:szCs w:val="24"/>
        </w:rPr>
        <w:t>visual space</w:t>
      </w:r>
      <w:commentRangeEnd w:id="12"/>
      <w:r w:rsidR="00DF2F0E">
        <w:rPr>
          <w:rStyle w:val="CommentReference"/>
        </w:rPr>
        <w:commentReference w:id="12"/>
      </w:r>
      <w:r w:rsidR="005A5ECA">
        <w:rPr>
          <w:rFonts w:ascii="Times New Roman" w:hAnsi="Times New Roman" w:cs="Times New Roman"/>
          <w:sz w:val="24"/>
          <w:szCs w:val="24"/>
        </w:rPr>
        <w:t xml:space="preserve">. </w:t>
      </w:r>
      <w:ins w:id="13" w:author="David St-Amand" w:date="2023-10-16T23:13:00Z">
        <w:r w:rsidR="003214B5">
          <w:rPr>
            <w:rFonts w:ascii="Times New Roman" w:hAnsi="Times New Roman" w:cs="Times New Roman"/>
            <w:sz w:val="24"/>
            <w:szCs w:val="24"/>
          </w:rPr>
          <w:t xml:space="preserve">The </w:t>
        </w:r>
      </w:ins>
      <w:commentRangeStart w:id="14"/>
      <w:commentRangeStart w:id="15"/>
      <w:del w:id="16" w:author="David St-Amand" w:date="2023-10-16T23:13:00Z">
        <w:r w:rsidR="00737B68" w:rsidDel="003214B5">
          <w:rPr>
            <w:rFonts w:ascii="Times New Roman" w:hAnsi="Times New Roman" w:cs="Times New Roman"/>
            <w:sz w:val="24"/>
            <w:szCs w:val="24"/>
          </w:rPr>
          <w:delText xml:space="preserve">RGCs in the ON and OFF pathways respond most strongly to small light and dark spots, respectively. </w:delText>
        </w:r>
        <w:r w:rsidR="006C7C53" w:rsidDel="003214B5">
          <w:rPr>
            <w:rFonts w:ascii="Times New Roman" w:hAnsi="Times New Roman" w:cs="Times New Roman"/>
            <w:sz w:val="24"/>
            <w:szCs w:val="24"/>
          </w:rPr>
          <w:delText xml:space="preserve">This is because their </w:delText>
        </w:r>
      </w:del>
      <w:r w:rsidR="006C7C53">
        <w:rPr>
          <w:rFonts w:ascii="Times New Roman" w:hAnsi="Times New Roman" w:cs="Times New Roman"/>
          <w:sz w:val="24"/>
          <w:szCs w:val="24"/>
        </w:rPr>
        <w:t>receptive fields</w:t>
      </w:r>
      <w:ins w:id="17" w:author="David St-Amand" w:date="2023-10-16T23:13:00Z">
        <w:r w:rsidR="003214B5">
          <w:rPr>
            <w:rFonts w:ascii="Times New Roman" w:hAnsi="Times New Roman" w:cs="Times New Roman"/>
            <w:sz w:val="24"/>
            <w:szCs w:val="24"/>
          </w:rPr>
          <w:t xml:space="preserve"> of RGCs</w:t>
        </w:r>
      </w:ins>
      <w:r w:rsidR="006C7C53">
        <w:rPr>
          <w:rFonts w:ascii="Times New Roman" w:hAnsi="Times New Roman" w:cs="Times New Roman"/>
          <w:sz w:val="24"/>
          <w:szCs w:val="24"/>
        </w:rPr>
        <w:t xml:space="preserve"> have a center-surround organization: ON RGCs encode light in the center </w:t>
      </w:r>
      <w:ins w:id="18" w:author="David St-Amand" w:date="2023-10-16T23:16:00Z">
        <w:r w:rsidR="00624606">
          <w:rPr>
            <w:rFonts w:ascii="Times New Roman" w:hAnsi="Times New Roman" w:cs="Times New Roman"/>
            <w:sz w:val="24"/>
            <w:szCs w:val="24"/>
          </w:rPr>
          <w:t xml:space="preserve">and dark </w:t>
        </w:r>
      </w:ins>
      <w:ins w:id="19" w:author="David St-Amand" w:date="2023-10-16T23:12:00Z">
        <w:r w:rsidR="003214B5">
          <w:rPr>
            <w:rFonts w:ascii="Times New Roman" w:hAnsi="Times New Roman" w:cs="Times New Roman"/>
            <w:sz w:val="24"/>
            <w:szCs w:val="24"/>
          </w:rPr>
          <w:t>in the surround,</w:t>
        </w:r>
      </w:ins>
      <w:ins w:id="20" w:author="David St-Amand" w:date="2023-10-16T23:17:00Z">
        <w:r w:rsidR="00624606">
          <w:rPr>
            <w:rFonts w:ascii="Times New Roman" w:hAnsi="Times New Roman" w:cs="Times New Roman"/>
            <w:sz w:val="24"/>
            <w:szCs w:val="24"/>
          </w:rPr>
          <w:t xml:space="preserve"> </w:t>
        </w:r>
      </w:ins>
      <w:del w:id="21" w:author="David St-Amand" w:date="2023-10-16T23:16:00Z">
        <w:r w:rsidR="006C7C53" w:rsidDel="00624606">
          <w:rPr>
            <w:rFonts w:ascii="Times New Roman" w:hAnsi="Times New Roman" w:cs="Times New Roman"/>
            <w:sz w:val="24"/>
            <w:szCs w:val="24"/>
          </w:rPr>
          <w:delText xml:space="preserve">and dark in the surround, </w:delText>
        </w:r>
      </w:del>
      <w:r w:rsidR="006C7C53">
        <w:rPr>
          <w:rFonts w:ascii="Times New Roman" w:hAnsi="Times New Roman" w:cs="Times New Roman"/>
          <w:sz w:val="24"/>
          <w:szCs w:val="24"/>
        </w:rPr>
        <w:t>and vice-versa for OFF RGCs.</w:t>
      </w:r>
      <w:commentRangeEnd w:id="14"/>
      <w:r w:rsidR="00DF2F0E">
        <w:rPr>
          <w:rStyle w:val="CommentReference"/>
        </w:rPr>
        <w:commentReference w:id="14"/>
      </w:r>
      <w:commentRangeEnd w:id="15"/>
      <w:r w:rsidR="008E6983">
        <w:rPr>
          <w:rStyle w:val="CommentReference"/>
        </w:rPr>
        <w:commentReference w:id="15"/>
      </w:r>
      <w:r w:rsidR="006C7C53">
        <w:rPr>
          <w:rFonts w:ascii="Times New Roman" w:hAnsi="Times New Roman" w:cs="Times New Roman"/>
          <w:sz w:val="24"/>
          <w:szCs w:val="24"/>
        </w:rPr>
        <w:t xml:space="preserve"> </w:t>
      </w:r>
    </w:p>
    <w:p w14:paraId="4674AB2D" w14:textId="2FFE5002" w:rsidR="005D18B2" w:rsidRDefault="0020413D" w:rsidP="005D18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Early theoretical work</w:t>
      </w:r>
      <w:r w:rsidR="00DF2F0E">
        <w:rPr>
          <w:rFonts w:ascii="Times New Roman" w:hAnsi="Times New Roman" w:cs="Times New Roman"/>
          <w:sz w:val="24"/>
          <w:szCs w:val="24"/>
        </w:rPr>
        <w:t xml:space="preserve"> on efficient coding </w:t>
      </w:r>
      <w:del w:id="22" w:author="John Pearson" w:date="2023-10-16T09:16:00Z">
        <w:r w:rsidR="0039739D" w:rsidDel="00DF2F0E">
          <w:rPr>
            <w:rStyle w:val="CommentReference"/>
          </w:rPr>
          <w:delText xml:space="preserve"> </w:delText>
        </w:r>
      </w:del>
      <w:del w:id="23" w:author="John Pearson" w:date="2023-10-16T09:15:00Z">
        <w:r w:rsidDel="00DF2F0E">
          <w:rPr>
            <w:rFonts w:ascii="Times New Roman" w:hAnsi="Times New Roman" w:cs="Times New Roman"/>
            <w:sz w:val="24"/>
            <w:szCs w:val="24"/>
          </w:rPr>
          <w:delText xml:space="preserve">has </w:delText>
        </w:r>
      </w:del>
      <w:r w:rsidR="003B61A2">
        <w:rPr>
          <w:rFonts w:ascii="Times New Roman" w:hAnsi="Times New Roman" w:cs="Times New Roman"/>
          <w:sz w:val="24"/>
          <w:szCs w:val="24"/>
        </w:rPr>
        <w:t xml:space="preserve">explained how this </w:t>
      </w:r>
      <w:r>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Pr>
          <w:rFonts w:ascii="Times New Roman" w:hAnsi="Times New Roman" w:cs="Times New Roman"/>
          <w:sz w:val="24"/>
          <w:szCs w:val="24"/>
        </w:rPr>
        <w:t xml:space="preserve">rom </w:t>
      </w:r>
      <w:r w:rsidR="00DF2F0E">
        <w:rPr>
          <w:rFonts w:ascii="Times New Roman" w:hAnsi="Times New Roman" w:cs="Times New Roman"/>
          <w:sz w:val="24"/>
          <w:szCs w:val="24"/>
        </w:rPr>
        <w:t>decorrelation</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10, 11</w:t>
      </w:r>
      <w:r w:rsidR="0069272A">
        <w:rPr>
          <w:rFonts w:ascii="Times New Roman" w:hAnsi="Times New Roman" w:cs="Times New Roman"/>
          <w:sz w:val="24"/>
          <w:szCs w:val="24"/>
        </w:rPr>
        <w:fldChar w:fldCharType="end"/>
      </w:r>
      <w:ins w:id="24" w:author="John Pearson" w:date="2023-10-16T09:16:00Z">
        <w:r w:rsidR="00DF2F0E">
          <w:rPr>
            <w:rFonts w:ascii="Times New Roman" w:hAnsi="Times New Roman" w:cs="Times New Roman"/>
            <w:sz w:val="24"/>
            <w:szCs w:val="24"/>
          </w:rPr>
          <w:t>,</w:t>
        </w:r>
      </w:ins>
      <w:del w:id="25" w:author="John Pearson" w:date="2023-10-16T09:16:00Z">
        <w:r w:rsidR="002D59A7" w:rsidDel="00DF2F0E">
          <w:rPr>
            <w:rFonts w:ascii="Times New Roman" w:hAnsi="Times New Roman" w:cs="Times New Roman"/>
            <w:sz w:val="24"/>
            <w:szCs w:val="24"/>
          </w:rPr>
          <w:delText>.</w:delText>
        </w:r>
      </w:del>
      <w:r w:rsidR="00372D4B">
        <w:rPr>
          <w:rFonts w:ascii="Times New Roman" w:hAnsi="Times New Roman" w:cs="Times New Roman"/>
          <w:sz w:val="24"/>
          <w:szCs w:val="24"/>
        </w:rPr>
        <w:t xml:space="preserve"> </w:t>
      </w:r>
      <w:r w:rsidR="00DF2F0E">
        <w:rPr>
          <w:rFonts w:ascii="Times New Roman" w:hAnsi="Times New Roman" w:cs="Times New Roman"/>
          <w:sz w:val="24"/>
          <w:szCs w:val="24"/>
        </w:rPr>
        <w:t>but these</w:t>
      </w:r>
      <w:r w:rsidR="009D6E80">
        <w:rPr>
          <w:rFonts w:ascii="Times New Roman" w:hAnsi="Times New Roman" w:cs="Times New Roman"/>
          <w:sz w:val="24"/>
          <w:szCs w:val="24"/>
        </w:rPr>
        <w:t xml:space="preserve"> made many simplifying assumption</w:t>
      </w:r>
      <w:r w:rsidR="0075055A">
        <w:rPr>
          <w:rFonts w:ascii="Times New Roman" w:hAnsi="Times New Roman" w:cs="Times New Roman"/>
          <w:sz w:val="24"/>
          <w:szCs w:val="24"/>
        </w:rPr>
        <w:t>s</w:t>
      </w:r>
      <w:r w:rsidR="00C72A3E">
        <w:rPr>
          <w:rFonts w:ascii="Times New Roman" w:hAnsi="Times New Roman" w:cs="Times New Roman"/>
          <w:sz w:val="24"/>
          <w:szCs w:val="24"/>
        </w:rPr>
        <w:t xml:space="preserve">, </w:t>
      </w:r>
      <w:r w:rsidR="00DF2F0E">
        <w:rPr>
          <w:rFonts w:ascii="Times New Roman" w:hAnsi="Times New Roman" w:cs="Times New Roman"/>
          <w:sz w:val="24"/>
          <w:szCs w:val="24"/>
        </w:rPr>
        <w:t>including</w:t>
      </w:r>
      <w:r w:rsidR="00C72A3E">
        <w:rPr>
          <w:rFonts w:ascii="Times New Roman" w:hAnsi="Times New Roman" w:cs="Times New Roman"/>
          <w:sz w:val="24"/>
          <w:szCs w:val="24"/>
        </w:rPr>
        <w:t xml:space="preserve"> an infinite number of neurons and linear output responses. While these assumptions help</w:t>
      </w:r>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r w:rsidR="00C72A3E">
        <w:rPr>
          <w:rFonts w:ascii="Times New Roman" w:hAnsi="Times New Roman" w:cs="Times New Roman"/>
          <w:sz w:val="24"/>
          <w:szCs w:val="24"/>
        </w:rPr>
        <w:t xml:space="preserve">, such models </w:t>
      </w:r>
      <w:r w:rsidR="00DF2F0E">
        <w:rPr>
          <w:rFonts w:ascii="Times New Roman" w:hAnsi="Times New Roman" w:cs="Times New Roman"/>
          <w:sz w:val="24"/>
          <w:szCs w:val="24"/>
        </w:rPr>
        <w:t>neglect key biological realities like strictly positive neural firing rates</w:t>
      </w:r>
      <w:r w:rsidR="00C72A3E">
        <w:rPr>
          <w:rFonts w:ascii="Times New Roman" w:hAnsi="Times New Roman" w:cs="Times New Roman"/>
          <w:sz w:val="24"/>
          <w:szCs w:val="24"/>
        </w:rPr>
        <w:t>.</w:t>
      </w:r>
      <w:r w:rsidR="00397111">
        <w:rPr>
          <w:rFonts w:ascii="Times New Roman" w:hAnsi="Times New Roman" w:cs="Times New Roman"/>
          <w:sz w:val="24"/>
          <w:szCs w:val="24"/>
        </w:rPr>
        <w:t xml:space="preserve"> </w:t>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DF2F0E">
        <w:rPr>
          <w:rFonts w:ascii="Times New Roman" w:hAnsi="Times New Roman" w:cs="Times New Roman"/>
          <w:sz w:val="24"/>
          <w:szCs w:val="24"/>
        </w:rPr>
        <w:t>t</w:t>
      </w:r>
      <w:r w:rsidR="00C743A1">
        <w:rPr>
          <w:rFonts w:ascii="Times New Roman" w:hAnsi="Times New Roman" w:cs="Times New Roman"/>
          <w:sz w:val="24"/>
          <w:szCs w:val="24"/>
        </w:rPr>
        <w:t>hat</w:t>
      </w:r>
      <w:r w:rsidR="00DF2F0E">
        <w:rPr>
          <w:rFonts w:ascii="Times New Roman" w:hAnsi="Times New Roman" w:cs="Times New Roman"/>
          <w:sz w:val="24"/>
          <w:szCs w:val="24"/>
        </w:rPr>
        <w:t xml:space="preserve"> incorporate</w:t>
      </w:r>
      <w:r w:rsidR="009D6E80">
        <w:rPr>
          <w:rFonts w:ascii="Times New Roman" w:hAnsi="Times New Roman" w:cs="Times New Roman"/>
          <w:sz w:val="24"/>
          <w:szCs w:val="24"/>
        </w:rPr>
        <w:t xml:space="preserve"> non-linear output responses and a limited number of neurons</w:t>
      </w:r>
      <w:commentRangeStart w:id="26"/>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4, 7, 14-16</w:t>
      </w:r>
      <w:r w:rsidR="003A34D4">
        <w:rPr>
          <w:rFonts w:ascii="Times New Roman" w:hAnsi="Times New Roman" w:cs="Times New Roman"/>
          <w:sz w:val="24"/>
          <w:szCs w:val="24"/>
        </w:rPr>
        <w:fldChar w:fldCharType="end"/>
      </w:r>
      <w:commentRangeEnd w:id="26"/>
      <w:r w:rsidR="00C743A1">
        <w:rPr>
          <w:rStyle w:val="CommentReference"/>
        </w:rPr>
        <w:commentReference w:id="26"/>
      </w:r>
      <w:r w:rsidR="00C743A1">
        <w:rPr>
          <w:rFonts w:ascii="Times New Roman" w:hAnsi="Times New Roman" w:cs="Times New Roman"/>
          <w:sz w:val="24"/>
          <w:szCs w:val="24"/>
        </w:rPr>
        <w:t>, accounting for</w:t>
      </w:r>
      <w:r w:rsidR="00223945">
        <w:rPr>
          <w:rFonts w:ascii="Times New Roman" w:hAnsi="Times New Roman" w:cs="Times New Roman"/>
          <w:sz w:val="24"/>
          <w:szCs w:val="24"/>
        </w:rPr>
        <w:t xml:space="preserve"> </w:t>
      </w:r>
      <w:r w:rsidR="00C743A1">
        <w:rPr>
          <w:rFonts w:ascii="Times New Roman" w:hAnsi="Times New Roman" w:cs="Times New Roman"/>
          <w:sz w:val="24"/>
          <w:szCs w:val="24"/>
        </w:rPr>
        <w:t>the separation of</w:t>
      </w:r>
      <w:r w:rsidR="00223945">
        <w:rPr>
          <w:rFonts w:ascii="Times New Roman" w:hAnsi="Times New Roman" w:cs="Times New Roman"/>
          <w:sz w:val="24"/>
          <w:szCs w:val="24"/>
        </w:rPr>
        <w:t xml:space="preserve"> RGCs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forming a</w:t>
      </w:r>
      <w:r w:rsidR="005A5ECA">
        <w:rPr>
          <w:rFonts w:ascii="Times New Roman" w:hAnsi="Times New Roman" w:cs="Times New Roman"/>
          <w:sz w:val="24"/>
          <w:szCs w:val="24"/>
        </w:rPr>
        <w:t xml:space="preserve"> mosaic.</w:t>
      </w:r>
      <w:r w:rsidR="00C72DBF">
        <w:rPr>
          <w:rFonts w:ascii="Times New Roman" w:hAnsi="Times New Roman" w:cs="Times New Roman"/>
          <w:sz w:val="24"/>
          <w:szCs w:val="24"/>
        </w:rPr>
        <w:t xml:space="preserve"> However, the inputs to RGCs are much more complex than static achromatic images –</w:t>
      </w:r>
      <w:r w:rsidR="00F942AA">
        <w:rPr>
          <w:rFonts w:ascii="Times New Roman" w:hAnsi="Times New Roman" w:cs="Times New Roman"/>
          <w:sz w:val="24"/>
          <w:szCs w:val="24"/>
        </w:rPr>
        <w:t xml:space="preserve"> </w:t>
      </w:r>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r w:rsidR="00F942AA">
        <w:rPr>
          <w:rFonts w:ascii="Times New Roman" w:hAnsi="Times New Roman" w:cs="Times New Roman"/>
          <w:sz w:val="24"/>
          <w:szCs w:val="24"/>
        </w:rPr>
        <w:t>and visual scenes are usually in motion.</w:t>
      </w:r>
      <w:r w:rsidR="00E34ADA">
        <w:rPr>
          <w:rFonts w:ascii="Times New Roman" w:hAnsi="Times New Roman" w:cs="Times New Roman"/>
          <w:sz w:val="24"/>
          <w:szCs w:val="24"/>
        </w:rPr>
        <w:t xml:space="preserve"> </w:t>
      </w:r>
      <w:r w:rsidR="00183492">
        <w:rPr>
          <w:rFonts w:ascii="Times New Roman" w:hAnsi="Times New Roman" w:cs="Times New Roman"/>
          <w:sz w:val="24"/>
          <w:szCs w:val="24"/>
        </w:rPr>
        <w:t xml:space="preserve">While efficient coding can predict how the retina should process achromatic stimuli, </w:t>
      </w:r>
      <w:commentRangeStart w:id="27"/>
      <w:commentRangeStart w:id="28"/>
      <w:r w:rsidR="00183492">
        <w:rPr>
          <w:rFonts w:ascii="Times New Roman" w:hAnsi="Times New Roman" w:cs="Times New Roman"/>
          <w:sz w:val="24"/>
          <w:szCs w:val="24"/>
        </w:rPr>
        <w:t>its predictions for color and motion processing – two crucial aspects of natural stimuli –</w:t>
      </w:r>
      <w:r w:rsidR="00236A5A">
        <w:rPr>
          <w:rFonts w:ascii="Times New Roman" w:hAnsi="Times New Roman" w:cs="Times New Roman"/>
          <w:sz w:val="24"/>
          <w:szCs w:val="24"/>
        </w:rPr>
        <w:t xml:space="preserve"> involve </w:t>
      </w:r>
      <w:ins w:id="29" w:author="David St-Amand" w:date="2023-10-16T22:10:00Z">
        <w:r w:rsidR="00573087">
          <w:rPr>
            <w:rFonts w:ascii="Times New Roman" w:hAnsi="Times New Roman" w:cs="Times New Roman"/>
            <w:sz w:val="24"/>
            <w:szCs w:val="24"/>
          </w:rPr>
          <w:t xml:space="preserve">simplifying assumptions </w:t>
        </w:r>
      </w:ins>
      <w:del w:id="30" w:author="David St-Amand" w:date="2023-10-16T22:10:00Z">
        <w:r w:rsidR="008919B0" w:rsidDel="00573087">
          <w:rPr>
            <w:rFonts w:ascii="Times New Roman" w:hAnsi="Times New Roman" w:cs="Times New Roman"/>
            <w:sz w:val="24"/>
            <w:szCs w:val="24"/>
          </w:rPr>
          <w:delText xml:space="preserve">strong </w:delText>
        </w:r>
        <w:r w:rsidR="00236A5A" w:rsidDel="00573087">
          <w:rPr>
            <w:rFonts w:ascii="Times New Roman" w:hAnsi="Times New Roman" w:cs="Times New Roman"/>
            <w:sz w:val="24"/>
            <w:szCs w:val="24"/>
          </w:rPr>
          <w:delText xml:space="preserve">mathematical constraints </w:delText>
        </w:r>
      </w:del>
      <w:r w:rsidR="007D712D">
        <w:rPr>
          <w:rFonts w:ascii="Times New Roman" w:hAnsi="Times New Roman" w:cs="Times New Roman"/>
          <w:sz w:val="24"/>
          <w:szCs w:val="24"/>
        </w:rPr>
        <w:t>which are difficult to relate to retinal physiolog</w:t>
      </w:r>
      <w:r w:rsidR="00F20DE4">
        <w:rPr>
          <w:rFonts w:ascii="Times New Roman" w:hAnsi="Times New Roman" w:cs="Times New Roman"/>
          <w:sz w:val="24"/>
          <w:szCs w:val="24"/>
        </w:rPr>
        <w:t>y</w:t>
      </w:r>
      <w:r w:rsidR="00F20DE4">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Y051bT4zODwvUmVjTnVtPjxEaXNwbGF5VGV4dD48c3R5bGUgZmFjZT0ic3VwZXJzY3JpcHQiPjE1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Y051bT4zODwvUmVjTnVtPjxEaXNwbGF5VGV4dD48c3R5bGUgZmFjZT0ic3VwZXJzY3JpcHQiPjE1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F20DE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15, 17, 18</w:t>
      </w:r>
      <w:r w:rsidR="00F20DE4">
        <w:rPr>
          <w:rFonts w:ascii="Times New Roman" w:hAnsi="Times New Roman" w:cs="Times New Roman"/>
          <w:sz w:val="24"/>
          <w:szCs w:val="24"/>
        </w:rPr>
        <w:fldChar w:fldCharType="end"/>
      </w:r>
      <w:commentRangeEnd w:id="27"/>
      <w:r w:rsidR="00C743A1">
        <w:rPr>
          <w:rStyle w:val="CommentReference"/>
        </w:rPr>
        <w:commentReference w:id="27"/>
      </w:r>
      <w:commentRangeEnd w:id="28"/>
      <w:r w:rsidR="00F41571">
        <w:rPr>
          <w:rStyle w:val="CommentReference"/>
        </w:rPr>
        <w:commentReference w:id="28"/>
      </w:r>
      <w:r w:rsidR="00C058B2">
        <w:rPr>
          <w:rFonts w:ascii="Times New Roman" w:hAnsi="Times New Roman" w:cs="Times New Roman"/>
          <w:sz w:val="24"/>
          <w:szCs w:val="24"/>
        </w:rPr>
        <w:t>.</w:t>
      </w:r>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r w:rsidR="007132DA">
        <w:rPr>
          <w:rFonts w:ascii="Times New Roman" w:hAnsi="Times New Roman" w:cs="Times New Roman"/>
          <w:sz w:val="24"/>
          <w:szCs w:val="24"/>
        </w:rPr>
        <w:t>use</w:t>
      </w:r>
      <w:r w:rsidR="000E1877">
        <w:rPr>
          <w:rFonts w:ascii="Times New Roman" w:hAnsi="Times New Roman" w:cs="Times New Roman"/>
          <w:sz w:val="24"/>
          <w:szCs w:val="24"/>
        </w:rPr>
        <w:t xml:space="preserve"> more general</w:t>
      </w:r>
      <w:r w:rsidR="007132DA">
        <w:rPr>
          <w:rFonts w:ascii="Times New Roman" w:hAnsi="Times New Roman" w:cs="Times New Roman"/>
          <w:sz w:val="24"/>
          <w:szCs w:val="24"/>
        </w:rPr>
        <w:t xml:space="preserve"> efficient coding</w:t>
      </w:r>
      <w:r w:rsidR="000E1877">
        <w:rPr>
          <w:rFonts w:ascii="Times New Roman" w:hAnsi="Times New Roman" w:cs="Times New Roman"/>
          <w:sz w:val="24"/>
          <w:szCs w:val="24"/>
        </w:rPr>
        <w:t xml:space="preserve"> models</w:t>
      </w:r>
      <w:r w:rsidR="007132DA">
        <w:rPr>
          <w:rFonts w:ascii="Times New Roman" w:hAnsi="Times New Roman" w:cs="Times New Roman"/>
          <w:sz w:val="24"/>
          <w:szCs w:val="24"/>
        </w:rPr>
        <w:t xml:space="preserve"> </w:t>
      </w:r>
      <w:r w:rsidR="00C72DBF" w:rsidRPr="00C72DBF">
        <w:rPr>
          <w:rFonts w:ascii="Times New Roman" w:hAnsi="Times New Roman" w:cs="Times New Roman"/>
          <w:sz w:val="24"/>
          <w:szCs w:val="24"/>
        </w:rPr>
        <w:t xml:space="preserve">to </w:t>
      </w:r>
      <w:r w:rsidR="00C743A1">
        <w:rPr>
          <w:rFonts w:ascii="Times New Roman" w:hAnsi="Times New Roman" w:cs="Times New Roman"/>
          <w:sz w:val="24"/>
          <w:szCs w:val="24"/>
        </w:rPr>
        <w:t>model</w:t>
      </w:r>
      <w:r w:rsidR="00C743A1" w:rsidRPr="00C72DBF">
        <w:rPr>
          <w:rFonts w:ascii="Times New Roman" w:hAnsi="Times New Roman" w:cs="Times New Roman"/>
          <w:sz w:val="24"/>
          <w:szCs w:val="24"/>
        </w:rPr>
        <w:t xml:space="preserve"> </w:t>
      </w:r>
      <w:r w:rsidR="00C72DBF" w:rsidRPr="00C72DBF">
        <w:rPr>
          <w:rFonts w:ascii="Times New Roman" w:hAnsi="Times New Roman" w:cs="Times New Roman"/>
          <w:sz w:val="24"/>
          <w:szCs w:val="24"/>
        </w:rPr>
        <w:t>how RGCs process color information (Aim 1) and motion (Aim 2).</w:t>
      </w:r>
      <w:r w:rsidR="00CB18EE">
        <w:rPr>
          <w:rFonts w:ascii="Times New Roman" w:hAnsi="Times New Roman" w:cs="Times New Roman"/>
          <w:sz w:val="24"/>
          <w:szCs w:val="24"/>
        </w:rPr>
        <w:t xml:space="preserve"> </w:t>
      </w:r>
      <w:r w:rsidR="00C743A1">
        <w:rPr>
          <w:rFonts w:ascii="Times New Roman" w:hAnsi="Times New Roman" w:cs="Times New Roman"/>
          <w:sz w:val="24"/>
          <w:szCs w:val="24"/>
        </w:rPr>
        <w:t xml:space="preserve">In doing so, </w:t>
      </w:r>
      <w:r w:rsidR="00C72DBF" w:rsidRPr="00C72DBF">
        <w:rPr>
          <w:rFonts w:ascii="Times New Roman" w:hAnsi="Times New Roman" w:cs="Times New Roman"/>
          <w:sz w:val="24"/>
          <w:szCs w:val="24"/>
        </w:rPr>
        <w:t xml:space="preserve">I will </w:t>
      </w:r>
      <w:r w:rsidR="00B725B0">
        <w:rPr>
          <w:rFonts w:ascii="Times New Roman" w:hAnsi="Times New Roman" w:cs="Times New Roman"/>
          <w:sz w:val="24"/>
          <w:szCs w:val="24"/>
        </w:rPr>
        <w:t>take advantage of the established collaboration between my supervisor and Dr.</w:t>
      </w:r>
      <w:r w:rsidR="00C72DBF" w:rsidRPr="00C72DBF">
        <w:rPr>
          <w:rFonts w:ascii="Times New Roman" w:hAnsi="Times New Roman" w:cs="Times New Roman"/>
          <w:sz w:val="24"/>
          <w:szCs w:val="24"/>
        </w:rPr>
        <w:t xml:space="preserve"> Greg Field </w:t>
      </w:r>
      <w:r w:rsidR="00C743A1">
        <w:rPr>
          <w:rFonts w:ascii="Times New Roman" w:hAnsi="Times New Roman" w:cs="Times New Roman"/>
          <w:sz w:val="24"/>
          <w:szCs w:val="24"/>
        </w:rPr>
        <w:t>(</w:t>
      </w:r>
      <w:r w:rsidR="00C72DBF" w:rsidRPr="00C72DBF">
        <w:rPr>
          <w:rFonts w:ascii="Times New Roman" w:hAnsi="Times New Roman" w:cs="Times New Roman"/>
          <w:sz w:val="24"/>
          <w:szCs w:val="24"/>
        </w:rPr>
        <w:t>UCLA</w:t>
      </w:r>
      <w:r w:rsidR="00C743A1">
        <w:rPr>
          <w:rFonts w:ascii="Times New Roman" w:hAnsi="Times New Roman" w:cs="Times New Roman"/>
          <w:sz w:val="24"/>
          <w:szCs w:val="24"/>
        </w:rPr>
        <w:t>)</w:t>
      </w:r>
      <w:r w:rsidR="00B725B0">
        <w:rPr>
          <w:rFonts w:ascii="Times New Roman" w:hAnsi="Times New Roman" w:cs="Times New Roman"/>
          <w:sz w:val="24"/>
          <w:szCs w:val="24"/>
        </w:rPr>
        <w:t xml:space="preserve"> </w:t>
      </w:r>
      <w:r w:rsidR="00C743A1">
        <w:rPr>
          <w:rFonts w:ascii="Times New Roman" w:hAnsi="Times New Roman" w:cs="Times New Roman"/>
          <w:sz w:val="24"/>
          <w:szCs w:val="24"/>
        </w:rPr>
        <w:t>on</w:t>
      </w:r>
      <w:r w:rsidR="00B725B0">
        <w:rPr>
          <w:rFonts w:ascii="Times New Roman" w:hAnsi="Times New Roman" w:cs="Times New Roman"/>
          <w:sz w:val="24"/>
          <w:szCs w:val="24"/>
        </w:rPr>
        <w:t xml:space="preserve"> efficient coding models </w:t>
      </w:r>
      <w:r w:rsidR="00C743A1">
        <w:rPr>
          <w:rFonts w:ascii="Times New Roman" w:hAnsi="Times New Roman" w:cs="Times New Roman"/>
          <w:sz w:val="24"/>
          <w:szCs w:val="24"/>
        </w:rPr>
        <w:t>of the retina</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14, 15</w:t>
      </w:r>
      <w:r w:rsidR="003A34D4">
        <w:rPr>
          <w:rFonts w:ascii="Times New Roman" w:hAnsi="Times New Roman" w:cs="Times New Roman"/>
          <w:sz w:val="24"/>
          <w:szCs w:val="24"/>
        </w:rPr>
        <w:fldChar w:fldCharType="end"/>
      </w:r>
      <w:r w:rsidR="00B725B0">
        <w:rPr>
          <w:rFonts w:ascii="Times New Roman" w:hAnsi="Times New Roman" w:cs="Times New Roman"/>
          <w:sz w:val="24"/>
          <w:szCs w:val="24"/>
        </w:rPr>
        <w:t xml:space="preserve">. </w:t>
      </w:r>
      <w:r w:rsidR="00E34ADA">
        <w:rPr>
          <w:rFonts w:ascii="Times New Roman" w:hAnsi="Times New Roman" w:cs="Times New Roman"/>
          <w:sz w:val="24"/>
          <w:szCs w:val="24"/>
        </w:rPr>
        <w:t xml:space="preserve">This collaboration also opens the possibility </w:t>
      </w:r>
      <w:r w:rsidR="00C743A1">
        <w:rPr>
          <w:rFonts w:ascii="Times New Roman" w:hAnsi="Times New Roman" w:cs="Times New Roman"/>
          <w:sz w:val="24"/>
          <w:szCs w:val="24"/>
        </w:rPr>
        <w:t xml:space="preserve">of </w:t>
      </w:r>
      <w:r w:rsidR="00E34ADA">
        <w:rPr>
          <w:rFonts w:ascii="Times New Roman" w:hAnsi="Times New Roman" w:cs="Times New Roman"/>
          <w:sz w:val="24"/>
          <w:szCs w:val="24"/>
        </w:rPr>
        <w:t>test</w:t>
      </w:r>
      <w:r w:rsidR="00C743A1">
        <w:rPr>
          <w:rFonts w:ascii="Times New Roman" w:hAnsi="Times New Roman" w:cs="Times New Roman"/>
          <w:sz w:val="24"/>
          <w:szCs w:val="24"/>
        </w:rPr>
        <w:t>ing</w:t>
      </w:r>
      <w:r w:rsidR="00C72DBF" w:rsidRPr="00C72DBF">
        <w:rPr>
          <w:rFonts w:ascii="Times New Roman" w:hAnsi="Times New Roman" w:cs="Times New Roman"/>
          <w:sz w:val="24"/>
          <w:szCs w:val="24"/>
        </w:rPr>
        <w:t xml:space="preserve"> the predictions of our model</w:t>
      </w:r>
      <w:r w:rsidR="00C743A1">
        <w:rPr>
          <w:rFonts w:ascii="Times New Roman" w:hAnsi="Times New Roman" w:cs="Times New Roman"/>
          <w:sz w:val="24"/>
          <w:szCs w:val="24"/>
        </w:rPr>
        <w:t>s</w:t>
      </w:r>
      <w:r w:rsidR="00C72DBF" w:rsidRPr="00C72DBF">
        <w:rPr>
          <w:rFonts w:ascii="Times New Roman" w:hAnsi="Times New Roman" w:cs="Times New Roman"/>
          <w:sz w:val="24"/>
          <w:szCs w:val="24"/>
        </w:rPr>
        <w:t xml:space="preserve">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sidRPr="002013F0">
        <w:rPr>
          <w:rFonts w:ascii="Times New Roman" w:hAnsi="Times New Roman" w:cs="Times New Roman"/>
          <w:b/>
          <w:bCs/>
          <w:sz w:val="24"/>
          <w:szCs w:val="24"/>
          <w:rPrChange w:id="31" w:author="John Pearson" w:date="2023-10-16T09:23:00Z">
            <w:rPr>
              <w:rFonts w:ascii="Times New Roman" w:hAnsi="Times New Roman" w:cs="Times New Roman"/>
              <w:sz w:val="24"/>
              <w:szCs w:val="24"/>
            </w:rPr>
          </w:rPrChange>
        </w:rPr>
        <w:t>Expand</w:t>
      </w:r>
      <w:r w:rsidR="00841DD3" w:rsidRPr="002013F0">
        <w:rPr>
          <w:rFonts w:ascii="Times New Roman" w:hAnsi="Times New Roman" w:cs="Times New Roman"/>
          <w:b/>
          <w:bCs/>
          <w:sz w:val="24"/>
          <w:szCs w:val="24"/>
          <w:rPrChange w:id="32" w:author="John Pearson" w:date="2023-10-16T09:23:00Z">
            <w:rPr>
              <w:rFonts w:ascii="Times New Roman" w:hAnsi="Times New Roman" w:cs="Times New Roman"/>
              <w:sz w:val="24"/>
              <w:szCs w:val="24"/>
            </w:rPr>
          </w:rPrChange>
        </w:rPr>
        <w:t xml:space="preserve"> efficient coding </w:t>
      </w:r>
      <w:r w:rsidR="00E50C12" w:rsidRPr="002013F0">
        <w:rPr>
          <w:rFonts w:ascii="Times New Roman" w:hAnsi="Times New Roman" w:cs="Times New Roman"/>
          <w:b/>
          <w:bCs/>
          <w:sz w:val="24"/>
          <w:szCs w:val="24"/>
          <w:rPrChange w:id="33" w:author="John Pearson" w:date="2023-10-16T09:23:00Z">
            <w:rPr>
              <w:rFonts w:ascii="Times New Roman" w:hAnsi="Times New Roman" w:cs="Times New Roman"/>
              <w:sz w:val="24"/>
              <w:szCs w:val="24"/>
            </w:rPr>
          </w:rPrChange>
        </w:rPr>
        <w:t>models to encompass</w:t>
      </w:r>
      <w:r w:rsidR="00841DD3" w:rsidRPr="002013F0">
        <w:rPr>
          <w:rFonts w:ascii="Times New Roman" w:hAnsi="Times New Roman" w:cs="Times New Roman"/>
          <w:b/>
          <w:bCs/>
          <w:sz w:val="24"/>
          <w:szCs w:val="24"/>
          <w:rPrChange w:id="34" w:author="John Pearson" w:date="2023-10-16T09:23:00Z">
            <w:rPr>
              <w:rFonts w:ascii="Times New Roman" w:hAnsi="Times New Roman" w:cs="Times New Roman"/>
              <w:sz w:val="24"/>
              <w:szCs w:val="24"/>
            </w:rPr>
          </w:rPrChange>
        </w:rPr>
        <w:t xml:space="preserve"> chromatic information</w:t>
      </w:r>
    </w:p>
    <w:p w14:paraId="7D7D2F99" w14:textId="3E10702C" w:rsidR="008703FF" w:rsidRDefault="002F46EC" w:rsidP="005D0C6B">
      <w:pPr>
        <w:spacing w:after="0" w:line="240" w:lineRule="auto"/>
        <w:ind w:firstLine="720"/>
        <w:jc w:val="both"/>
        <w:rPr>
          <w:rFonts w:ascii="Times New Roman" w:hAnsi="Times New Roman" w:cs="Times New Roman"/>
          <w:sz w:val="24"/>
          <w:szCs w:val="24"/>
        </w:rPr>
        <w:pPrChange w:id="35" w:author="David St-Amand" w:date="2023-10-16T22:48:00Z">
          <w:pPr>
            <w:spacing w:after="0" w:line="240" w:lineRule="auto"/>
            <w:jc w:val="both"/>
          </w:pPr>
        </w:pPrChange>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E50C12">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E50C12">
        <w:rPr>
          <w:rFonts w:ascii="Times New Roman" w:hAnsi="Times New Roman" w:cs="Times New Roman"/>
          <w:sz w:val="24"/>
          <w:szCs w:val="24"/>
        </w:rPr>
        <w:t>)</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&lt;EndNote&gt;&lt;Cite&gt;&lt;Author&gt;Crook&lt;/Author&gt;&lt;Year&gt;2011&lt;/Year&gt;&lt;RecNum&gt;24&lt;/RecNum&gt;&lt;DisplayText&gt;&lt;style face="superscript"&gt;19&lt;/style&gt;&lt;/DisplayText&gt;&lt;record&gt;&lt;rec-number&gt;24&lt;/rec-number&gt;&lt;foreign-keys&gt;&lt;key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19</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w:t>
      </w:r>
      <w:del w:id="36" w:author="John Pearson" w:date="2023-10-16T09:23:00Z">
        <w:r w:rsidR="005C32BC" w:rsidDel="002013F0">
          <w:rPr>
            <w:rFonts w:ascii="Times New Roman" w:hAnsi="Times New Roman" w:cs="Times New Roman"/>
            <w:sz w:val="24"/>
            <w:szCs w:val="24"/>
          </w:rPr>
          <w:delText xml:space="preserve">of </w:delText>
        </w:r>
      </w:del>
      <w:r w:rsidR="005C32BC">
        <w:rPr>
          <w:rFonts w:ascii="Times New Roman" w:hAnsi="Times New Roman" w:cs="Times New Roman"/>
          <w:sz w:val="24"/>
          <w:szCs w:val="24"/>
        </w:rPr>
        <w:t>RGCs</w:t>
      </w:r>
      <w:r w:rsidR="00A35655">
        <w:rPr>
          <w:rFonts w:ascii="Times New Roman" w:hAnsi="Times New Roman" w:cs="Times New Roman"/>
          <w:sz w:val="24"/>
          <w:szCs w:val="24"/>
        </w:rPr>
        <w:t xml:space="preserve"> (~90% in the fovea and ~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13</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which</w:t>
      </w:r>
      <w:r w:rsidR="002013F0">
        <w:rPr>
          <w:rFonts w:ascii="Times New Roman" w:hAnsi="Times New Roman" w:cs="Times New Roman"/>
          <w:sz w:val="24"/>
          <w:szCs w:val="24"/>
        </w:rPr>
        <w:t>, in the fovea,</w:t>
      </w:r>
      <w:r w:rsidR="005C32BC">
        <w:rPr>
          <w:rFonts w:ascii="Times New Roman" w:hAnsi="Times New Roman" w:cs="Times New Roman"/>
          <w:sz w:val="24"/>
          <w:szCs w:val="24"/>
        </w:rPr>
        <w:t xml:space="preserve"> </w:t>
      </w:r>
      <w:r w:rsidR="00AC00B1">
        <w:rPr>
          <w:rFonts w:ascii="Times New Roman" w:hAnsi="Times New Roman" w:cs="Times New Roman"/>
          <w:sz w:val="24"/>
          <w:szCs w:val="24"/>
        </w:rPr>
        <w:t>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&lt;EndNote&gt;&lt;Cite&gt;&lt;Author&gt;Crook&lt;/Author&gt;&lt;Year&gt;2011&lt;/Year&gt;&lt;RecNum&gt;24&lt;/RecNum&gt;&lt;DisplayText&gt;&lt;style face="superscript"&gt;13, 19&lt;/style&gt;&lt;/DisplayText&gt;&lt;record&gt;&lt;rec-number&gt;24&lt;/rec-number&gt;&lt;foreign-keys&gt;&lt;key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13, 19</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&lt;EndNote&gt;&lt;Cite&gt;&lt;Author&gt;Dacey&lt;/Author&gt;&lt;Year&gt;2007&lt;/Year&gt;&lt;RecNum&gt;25&lt;/RecNum&gt;&lt;DisplayText&gt;&lt;style face="superscript"&gt;13, 20&lt;/style&gt;&lt;/DisplayText&gt;&lt;record&gt;&lt;rec-number&gt;25&lt;/rec-number&gt;&lt;foreign-keys&gt;&lt;key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Library&lt;/publisher&gt;&lt;urls&gt;&lt;/urls&gt;&lt;/record&gt;&lt;/Cite&gt;&lt;Cite&gt;&lt;Author&gt;Martin&lt;/Author&gt;&lt;Year&gt;2001&lt;/Year&gt;&lt;RecNum&gt;42&lt;/RecNum&gt;&lt;record&gt;&lt;rec-number&gt;42&lt;/rec-number&gt;&lt;foreign-keys&gt;&lt;key app="EN" db-id="5wd52x90lterdlefr95xtvpjftes5w9fpzwx" timestamp="1697246160"&gt;42&lt;/key&gt;&lt;/foreign-keys&gt;&lt;ref-type name="Journal Article"&gt;17&lt;/ref-type&gt;&lt;contributors&gt;&lt;authors&gt;&lt;author&gt;Martin, Paul R&lt;/author&gt;&lt;author&gt;Lee, Barry B&lt;/author&gt;&lt;author&gt;White, Andrew JR&lt;/author&gt;&lt;author&gt;Solomon, Samuel G&lt;/author&gt;&lt;author&gt;Rüttiger, Lukas&lt;/author&gt;&lt;/authors&gt;&lt;/contributors&gt;&lt;titles&gt;&lt;title&gt;Chromatic sensitivity of ganglion cells in the peripheral primate retina&lt;/title&gt;&lt;secondary-title&gt;Nature&lt;/secondary-title&gt;&lt;/titles&gt;&lt;periodical&gt;&lt;full-title&gt;Nature&lt;/full-title&gt;&lt;/periodical&gt;&lt;pages&gt;933-936&lt;/pages&gt;&lt;volume&gt;410&lt;/volume&gt;&lt;number&gt;6831&lt;/number&gt;&lt;dates&gt;&lt;year&gt;2001&lt;/year&gt;&lt;/dates&gt;&lt;isbn&gt;0028-0836&lt;/isbn&gt;&lt;urls&gt;&lt;/urls&gt;&lt;/record&gt;&lt;/Cite&gt;&lt;/EndNote&gt;</w:instrText>
      </w:r>
      <w:r w:rsidR="00153037">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13, 20</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fovea and for the periphery is still unclear. We hypothesize those different strategies have to do with </w:t>
      </w:r>
      <w:ins w:id="37" w:author="David St-Amand" w:date="2023-10-16T23:25:00Z">
        <w:r w:rsidR="00551AB6">
          <w:rPr>
            <w:rFonts w:ascii="Times New Roman" w:hAnsi="Times New Roman" w:cs="Times New Roman"/>
            <w:noProof/>
            <w:sz w:val="24"/>
            <w:szCs w:val="24"/>
          </w:rPr>
          <w:lastRenderedPageBreak/>
          <w:drawing>
            <wp:anchor distT="0" distB="0" distL="114300" distR="114300" simplePos="0" relativeHeight="251661824" behindDoc="0" locked="0" layoutInCell="1" allowOverlap="1" wp14:anchorId="17AC298B" wp14:editId="01FE39D4">
              <wp:simplePos x="0" y="0"/>
              <wp:positionH relativeFrom="column">
                <wp:posOffset>0</wp:posOffset>
              </wp:positionH>
              <wp:positionV relativeFrom="paragraph">
                <wp:posOffset>1905</wp:posOffset>
              </wp:positionV>
              <wp:extent cx="4229100" cy="4189662"/>
              <wp:effectExtent l="0" t="0" r="0" b="1905"/>
              <wp:wrapSquare wrapText="bothSides"/>
              <wp:docPr id="936847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7794" name="Picture 9368477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100" cy="4189662"/>
                      </a:xfrm>
                      <a:prstGeom prst="rect">
                        <a:avLst/>
                      </a:prstGeom>
                    </pic:spPr>
                  </pic:pic>
                </a:graphicData>
              </a:graphic>
              <wp14:sizeRelH relativeFrom="page">
                <wp14:pctWidth>0</wp14:pctWidth>
              </wp14:sizeRelH>
              <wp14:sizeRelV relativeFrom="page">
                <wp14:pctHeight>0</wp14:pctHeight>
              </wp14:sizeRelV>
            </wp:anchor>
          </w:drawing>
        </w:r>
      </w:ins>
      <w:r w:rsidR="00FD7B12">
        <w:rPr>
          <w:rFonts w:ascii="Times New Roman" w:hAnsi="Times New Roman" w:cs="Times New Roman"/>
          <w:sz w:val="24"/>
          <w:szCs w:val="24"/>
        </w:rPr>
        <w:t xml:space="preserve">the ratio between RGCs and cones in the fovea </w:t>
      </w:r>
      <w:del w:id="38" w:author="David St-Amand" w:date="2023-10-16T22:45:00Z">
        <w:r w:rsidR="008831ED" w:rsidDel="00F41571">
          <w:rPr>
            <w:rFonts w:ascii="Times New Roman" w:hAnsi="Times New Roman" w:cs="Times New Roman"/>
            <w:noProof/>
            <w:sz w:val="24"/>
            <w:szCs w:val="24"/>
          </w:rPr>
          <w:drawing>
            <wp:anchor distT="0" distB="0" distL="114300" distR="114300" simplePos="0" relativeHeight="251660800" behindDoc="0" locked="0" layoutInCell="1" allowOverlap="1" wp14:anchorId="2303C6E0" wp14:editId="01EEADE9">
              <wp:simplePos x="0" y="0"/>
              <wp:positionH relativeFrom="column">
                <wp:posOffset>-1905</wp:posOffset>
              </wp:positionH>
              <wp:positionV relativeFrom="paragraph">
                <wp:posOffset>693420</wp:posOffset>
              </wp:positionV>
              <wp:extent cx="3749675" cy="3594735"/>
              <wp:effectExtent l="0" t="0" r="0" b="0"/>
              <wp:wrapSquare wrapText="bothSides"/>
              <wp:docPr id="77783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0490" name="Picture 7778304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9675" cy="3594735"/>
                      </a:xfrm>
                      <a:prstGeom prst="rect">
                        <a:avLst/>
                      </a:prstGeom>
                    </pic:spPr>
                  </pic:pic>
                </a:graphicData>
              </a:graphic>
              <wp14:sizeRelH relativeFrom="page">
                <wp14:pctWidth>0</wp14:pctWidth>
              </wp14:sizeRelH>
              <wp14:sizeRelV relativeFrom="page">
                <wp14:pctHeight>0</wp14:pctHeight>
              </wp14:sizeRelV>
            </wp:anchor>
          </w:drawing>
        </w:r>
      </w:del>
      <w:r w:rsidR="00FD7B12">
        <w:rPr>
          <w:rFonts w:ascii="Times New Roman" w:hAnsi="Times New Roman" w:cs="Times New Roman"/>
          <w:sz w:val="24"/>
          <w:szCs w:val="24"/>
        </w:rPr>
        <w:t xml:space="preserve">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&lt;EndNote&gt;&lt;Cite&gt;&lt;Author&gt;Wässle&lt;/Author&gt;&lt;Year&gt;1990&lt;/Year&gt;&lt;RecNum&gt;29&lt;/RecNum&gt;&lt;DisplayText&gt;&lt;style face="superscript"&gt;21&lt;/style&gt;&lt;/DisplayText&gt;&lt;record&gt;&lt;rec-number&gt;29&lt;/rec-number&gt;&lt;foreign-keys&gt;&lt;key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21</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r w:rsidR="007B2C70">
        <w:rPr>
          <w:rFonts w:ascii="Times New Roman" w:hAnsi="Times New Roman" w:cs="Times New Roman"/>
          <w:sz w:val="24"/>
          <w:szCs w:val="24"/>
        </w:rPr>
        <w:t xml:space="preserve">which are summed and then </w:t>
      </w:r>
      <w:r w:rsidR="007359E6">
        <w:rPr>
          <w:rFonts w:ascii="Times New Roman" w:hAnsi="Times New Roman" w:cs="Times New Roman"/>
          <w:sz w:val="24"/>
          <w:szCs w:val="24"/>
        </w:rPr>
        <w:t>followed with an output non-linearity. The weights of the filter will be fit to optimize the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7, 10, 14, 15</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w:t>
      </w:r>
      <w:r w:rsidR="002013F0">
        <w:rPr>
          <w:rFonts w:ascii="Times New Roman" w:hAnsi="Times New Roman" w:cs="Times New Roman"/>
          <w:sz w:val="24"/>
          <w:szCs w:val="24"/>
        </w:rPr>
        <w:t>differences between the fov</w:t>
      </w:r>
      <w:ins w:id="39" w:author="David St-Amand" w:date="2023-10-16T20:09:00Z">
        <w:r w:rsidR="008C1D9F">
          <w:rPr>
            <w:rFonts w:ascii="Times New Roman" w:hAnsi="Times New Roman" w:cs="Times New Roman"/>
            <w:sz w:val="24"/>
            <w:szCs w:val="24"/>
          </w:rPr>
          <w:t>e</w:t>
        </w:r>
      </w:ins>
      <w:del w:id="40" w:author="David St-Amand" w:date="2023-10-16T20:09:00Z">
        <w:r w:rsidR="002013F0" w:rsidDel="008C1D9F">
          <w:rPr>
            <w:rFonts w:ascii="Times New Roman" w:hAnsi="Times New Roman" w:cs="Times New Roman"/>
            <w:sz w:val="24"/>
            <w:szCs w:val="24"/>
          </w:rPr>
          <w:delText>i</w:delText>
        </w:r>
      </w:del>
      <w:r w:rsidR="002013F0">
        <w:rPr>
          <w:rFonts w:ascii="Times New Roman" w:hAnsi="Times New Roman" w:cs="Times New Roman"/>
          <w:sz w:val="24"/>
          <w:szCs w:val="24"/>
        </w:rPr>
        <w:t>a and</w:t>
      </w:r>
      <w:r w:rsidR="007359E6">
        <w:rPr>
          <w:rFonts w:ascii="Times New Roman" w:hAnsi="Times New Roman" w:cs="Times New Roman"/>
          <w:sz w:val="24"/>
          <w:szCs w:val="24"/>
        </w:rPr>
        <w:t xml:space="preserve">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w:t>
      </w:r>
      <w:r w:rsidR="002013F0">
        <w:rPr>
          <w:rFonts w:ascii="Times New Roman" w:hAnsi="Times New Roman" w:cs="Times New Roman"/>
          <w:sz w:val="24"/>
          <w:szCs w:val="24"/>
        </w:rPr>
        <w:t xml:space="preserve">fix </w:t>
      </w:r>
      <w:r w:rsidR="008703FF">
        <w:rPr>
          <w:rFonts w:ascii="Times New Roman" w:hAnsi="Times New Roman" w:cs="Times New Roman"/>
          <w:sz w:val="24"/>
          <w:szCs w:val="24"/>
        </w:rPr>
        <w:t xml:space="preserve">the RGC-cone ratio </w:t>
      </w:r>
      <w:r w:rsidR="002013F0">
        <w:rPr>
          <w:rFonts w:ascii="Times New Roman" w:hAnsi="Times New Roman" w:cs="Times New Roman"/>
          <w:sz w:val="24"/>
          <w:szCs w:val="24"/>
        </w:rPr>
        <w:t>at</w:t>
      </w:r>
      <w:r w:rsidR="008703FF">
        <w:rPr>
          <w:rFonts w:ascii="Times New Roman" w:hAnsi="Times New Roman" w:cs="Times New Roman"/>
          <w:sz w:val="24"/>
          <w:szCs w:val="24"/>
        </w:rPr>
        <w:t xml:space="preserve"> 1:1, efficient coding predicts that L and M inputs should be summed. We will next </w:t>
      </w:r>
      <w:r w:rsidR="007B2C70">
        <w:rPr>
          <w:rFonts w:ascii="Times New Roman" w:hAnsi="Times New Roman" w:cs="Times New Roman"/>
          <w:sz w:val="24"/>
          <w:szCs w:val="24"/>
        </w:rPr>
        <w:t>test</w:t>
      </w:r>
      <w:r w:rsidR="008703FF">
        <w:rPr>
          <w:rFonts w:ascii="Times New Roman" w:hAnsi="Times New Roman" w:cs="Times New Roman"/>
          <w:sz w:val="24"/>
          <w:szCs w:val="24"/>
        </w:rPr>
        <w:t xml:space="preserve"> if we can replicate chromatic receptive fields in the fovea by building efficient coding models with a 3:1 RGC-cone ratio. </w:t>
      </w:r>
      <w:r w:rsidR="007F2921">
        <w:rPr>
          <w:rFonts w:ascii="Times New Roman" w:hAnsi="Times New Roman" w:cs="Times New Roman"/>
          <w:sz w:val="24"/>
          <w:szCs w:val="24"/>
        </w:rPr>
        <w:t xml:space="preserve">We will also test whether we can replicate receptive fields </w:t>
      </w:r>
      <w:r w:rsidR="00C058B2">
        <w:rPr>
          <w:rFonts w:ascii="Times New Roman" w:hAnsi="Times New Roman" w:cs="Times New Roman"/>
          <w:sz w:val="24"/>
          <w:szCs w:val="24"/>
        </w:rPr>
        <w:t>of</w:t>
      </w:r>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r w:rsidR="007B2C70">
        <w:rPr>
          <w:rFonts w:ascii="Times New Roman" w:hAnsi="Times New Roman" w:cs="Times New Roman"/>
          <w:sz w:val="24"/>
          <w:szCs w:val="24"/>
        </w:rPr>
        <w:t>assess</w:t>
      </w:r>
      <w:r w:rsidR="008703FF">
        <w:rPr>
          <w:rFonts w:ascii="Times New Roman" w:hAnsi="Times New Roman" w:cs="Times New Roman"/>
          <w:sz w:val="24"/>
          <w:szCs w:val="24"/>
        </w:rPr>
        <w:t xml:space="preserve"> whether efficient coding can accurately explain how the retina encodes chromatic information.</w:t>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sidRPr="006006F1">
        <w:rPr>
          <w:rFonts w:ascii="Times New Roman" w:hAnsi="Times New Roman" w:cs="Times New Roman"/>
          <w:b/>
          <w:bCs/>
          <w:sz w:val="24"/>
          <w:szCs w:val="24"/>
          <w:rPrChange w:id="41" w:author="John Pearson" w:date="2023-10-16T09:26:00Z">
            <w:rPr>
              <w:rFonts w:ascii="Times New Roman" w:hAnsi="Times New Roman" w:cs="Times New Roman"/>
              <w:sz w:val="24"/>
              <w:szCs w:val="24"/>
            </w:rPr>
          </w:rPrChange>
        </w:rPr>
        <w:t>Expand</w:t>
      </w:r>
      <w:r w:rsidR="005D4A51" w:rsidRPr="006006F1">
        <w:rPr>
          <w:rFonts w:ascii="Times New Roman" w:hAnsi="Times New Roman" w:cs="Times New Roman"/>
          <w:b/>
          <w:bCs/>
          <w:sz w:val="24"/>
          <w:szCs w:val="24"/>
          <w:rPrChange w:id="42" w:author="John Pearson" w:date="2023-10-16T09:26:00Z">
            <w:rPr>
              <w:rFonts w:ascii="Times New Roman" w:hAnsi="Times New Roman" w:cs="Times New Roman"/>
              <w:sz w:val="24"/>
              <w:szCs w:val="24"/>
            </w:rPr>
          </w:rPrChange>
        </w:rPr>
        <w:t xml:space="preserve"> efficient coding models </w:t>
      </w:r>
      <w:r w:rsidR="00E50C12" w:rsidRPr="006006F1">
        <w:rPr>
          <w:rFonts w:ascii="Times New Roman" w:hAnsi="Times New Roman" w:cs="Times New Roman"/>
          <w:b/>
          <w:bCs/>
          <w:sz w:val="24"/>
          <w:szCs w:val="24"/>
          <w:rPrChange w:id="43" w:author="John Pearson" w:date="2023-10-16T09:26:00Z">
            <w:rPr>
              <w:rFonts w:ascii="Times New Roman" w:hAnsi="Times New Roman" w:cs="Times New Roman"/>
              <w:sz w:val="24"/>
              <w:szCs w:val="24"/>
            </w:rPr>
          </w:rPrChange>
        </w:rPr>
        <w:t>to</w:t>
      </w:r>
      <w:r w:rsidR="005D4A51" w:rsidRPr="006006F1">
        <w:rPr>
          <w:rFonts w:ascii="Times New Roman" w:hAnsi="Times New Roman" w:cs="Times New Roman"/>
          <w:b/>
          <w:bCs/>
          <w:sz w:val="24"/>
          <w:szCs w:val="24"/>
          <w:rPrChange w:id="44" w:author="John Pearson" w:date="2023-10-16T09:26:00Z">
            <w:rPr>
              <w:rFonts w:ascii="Times New Roman" w:hAnsi="Times New Roman" w:cs="Times New Roman"/>
              <w:sz w:val="24"/>
              <w:szCs w:val="24"/>
            </w:rPr>
          </w:rPrChange>
        </w:rPr>
        <w:t xml:space="preserve"> explain why some RGCs are motion-selective</w:t>
      </w:r>
    </w:p>
    <w:p w14:paraId="4CF5A13F" w14:textId="0B7DCC4F" w:rsidR="006539AF" w:rsidDel="00036114" w:rsidRDefault="002F46EC" w:rsidP="00036114">
      <w:pPr>
        <w:spacing w:after="0" w:line="240" w:lineRule="auto"/>
        <w:ind w:firstLine="720"/>
        <w:jc w:val="both"/>
        <w:rPr>
          <w:del w:id="45" w:author="David St-Amand" w:date="2023-10-16T23:25:00Z"/>
          <w:rFonts w:cstheme="minorHAnsi"/>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ins w:id="46" w:author="David St-Amand" w:date="2023-10-16T22:10:00Z">
        <w:r w:rsidR="00573087">
          <w:rPr>
            <w:rFonts w:ascii="Times New Roman" w:hAnsi="Times New Roman" w:cs="Times New Roman"/>
            <w:sz w:val="24"/>
            <w:szCs w:val="24"/>
          </w:rPr>
          <w:t>The encoding of visual motion starts as early as the ret</w:t>
        </w:r>
      </w:ins>
      <w:ins w:id="47" w:author="David St-Amand" w:date="2023-10-16T22:11:00Z">
        <w:r w:rsidR="00573087">
          <w:rPr>
            <w:rFonts w:ascii="Times New Roman" w:hAnsi="Times New Roman" w:cs="Times New Roman"/>
            <w:sz w:val="24"/>
            <w:szCs w:val="24"/>
          </w:rPr>
          <w:t xml:space="preserve">ina, </w:t>
        </w:r>
        <w:r w:rsidR="00573087">
          <w:rPr>
            <w:rFonts w:ascii="Times New Roman" w:hAnsi="Times New Roman" w:cs="Times New Roman"/>
            <w:sz w:val="24"/>
            <w:szCs w:val="24"/>
          </w:rPr>
          <w:t>with several subtypes of retinal ganglion cells (RGCs)</w:t>
        </w:r>
      </w:ins>
      <w:ins w:id="48" w:author="David St-Amand" w:date="2023-10-16T22:17:00Z">
        <w:r w:rsidR="002E46D1">
          <w:rPr>
            <w:rFonts w:ascii="Times New Roman" w:hAnsi="Times New Roman" w:cs="Times New Roman"/>
            <w:sz w:val="24"/>
            <w:szCs w:val="24"/>
          </w:rPr>
          <w:t xml:space="preserve"> </w:t>
        </w:r>
        <w:r w:rsidR="002E46D1">
          <w:rPr>
            <w:rFonts w:ascii="Times New Roman" w:hAnsi="Times New Roman" w:cs="Times New Roman"/>
            <w:sz w:val="24"/>
            <w:szCs w:val="24"/>
          </w:rPr>
          <w:t>having stronger responses to one direction of motion than to its opposite</w:t>
        </w:r>
      </w:ins>
      <w:ins w:id="49" w:author="David St-Amand" w:date="2023-10-16T22:21:00Z">
        <w:r w:rsidR="002E46D1">
          <w:rPr>
            <w:rFonts w:ascii="Times New Roman" w:hAnsi="Times New Roman" w:cs="Times New Roman"/>
            <w:sz w:val="24"/>
            <w:szCs w:val="24"/>
          </w:rPr>
          <w:fldChar w:fldCharType="begin"/>
        </w:r>
      </w:ins>
      <w:r w:rsidR="005D0C6B">
        <w:rPr>
          <w:rFonts w:ascii="Times New Roman" w:hAnsi="Times New Roman" w:cs="Times New Roman"/>
          <w:sz w:val="24"/>
          <w:szCs w:val="24"/>
        </w:rPr>
        <w:instrText xml:space="preserve"> ADDIN EN.CITE &lt;EndNote&gt;&lt;Cite&gt;&lt;Author&gt;Rasmussen&lt;/Author&gt;&lt;Year&gt;2020&lt;/Year&gt;&lt;RecNum&gt;26&lt;/RecNum&gt;&lt;DisplayText&gt;&lt;style face="superscript"&gt;22, 23&lt;/style&gt;&lt;/DisplayText&gt;&lt;record&gt;&lt;rec-number&gt;26&lt;/rec-number&gt;&lt;foreign-keys&gt;&lt;key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ins w:id="50" w:author="David St-Amand" w:date="2023-10-16T22:21:00Z">
        <w:r w:rsidR="002E46D1">
          <w:rPr>
            <w:rFonts w:ascii="Times New Roman" w:hAnsi="Times New Roman" w:cs="Times New Roman"/>
            <w:sz w:val="24"/>
            <w:szCs w:val="24"/>
          </w:rPr>
          <w:fldChar w:fldCharType="separate"/>
        </w:r>
      </w:ins>
      <w:r w:rsidR="005D0C6B" w:rsidRPr="005D0C6B">
        <w:rPr>
          <w:rFonts w:ascii="Times New Roman" w:hAnsi="Times New Roman" w:cs="Times New Roman"/>
          <w:noProof/>
          <w:sz w:val="24"/>
          <w:szCs w:val="24"/>
          <w:vertAlign w:val="superscript"/>
        </w:rPr>
        <w:t>22, 23</w:t>
      </w:r>
      <w:ins w:id="51" w:author="David St-Amand" w:date="2023-10-16T22:21:00Z">
        <w:r w:rsidR="002E46D1">
          <w:rPr>
            <w:rFonts w:ascii="Times New Roman" w:hAnsi="Times New Roman" w:cs="Times New Roman"/>
            <w:sz w:val="24"/>
            <w:szCs w:val="24"/>
          </w:rPr>
          <w:fldChar w:fldCharType="end"/>
        </w:r>
      </w:ins>
      <w:ins w:id="52" w:author="David St-Amand" w:date="2023-10-16T22:20:00Z">
        <w:r w:rsidR="002E46D1">
          <w:rPr>
            <w:rFonts w:ascii="Times New Roman" w:hAnsi="Times New Roman" w:cs="Times New Roman"/>
            <w:sz w:val="24"/>
            <w:szCs w:val="24"/>
          </w:rPr>
          <w:t>.</w:t>
        </w:r>
      </w:ins>
      <w:ins w:id="53" w:author="David St-Amand" w:date="2023-10-16T22:11:00Z">
        <w:r w:rsidR="00573087">
          <w:rPr>
            <w:rFonts w:ascii="Times New Roman" w:hAnsi="Times New Roman" w:cs="Times New Roman"/>
            <w:sz w:val="24"/>
            <w:szCs w:val="24"/>
          </w:rPr>
          <w:t xml:space="preserve"> </w:t>
        </w:r>
      </w:ins>
      <w:ins w:id="54" w:author="David St-Amand" w:date="2023-10-16T22:18:00Z">
        <w:r w:rsidR="002E46D1">
          <w:rPr>
            <w:rFonts w:ascii="Times New Roman" w:hAnsi="Times New Roman" w:cs="Times New Roman"/>
            <w:sz w:val="24"/>
            <w:szCs w:val="24"/>
          </w:rPr>
          <w:t>These direction-selective neurons</w:t>
        </w:r>
      </w:ins>
      <w:ins w:id="55" w:author="David St-Amand" w:date="2023-10-16T22:21:00Z">
        <w:r w:rsidR="002E46D1">
          <w:rPr>
            <w:rFonts w:ascii="Times New Roman" w:hAnsi="Times New Roman" w:cs="Times New Roman"/>
            <w:sz w:val="24"/>
            <w:szCs w:val="24"/>
          </w:rPr>
          <w:t xml:space="preserve"> are d</w:t>
        </w:r>
      </w:ins>
      <w:ins w:id="56" w:author="David St-Amand" w:date="2023-10-16T22:22:00Z">
        <w:r w:rsidR="002E46D1">
          <w:rPr>
            <w:rFonts w:ascii="Times New Roman" w:hAnsi="Times New Roman" w:cs="Times New Roman"/>
            <w:sz w:val="24"/>
            <w:szCs w:val="24"/>
          </w:rPr>
          <w:t>ivided into four subtypes that respond preferentially to one of the four cardinal directions</w:t>
        </w:r>
      </w:ins>
      <w:r w:rsidR="009315AB">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&lt;EndNote&gt;&lt;Cite&gt;&lt;Author&gt;Vaney&lt;/Author&gt;&lt;Year&gt;2012&lt;/Year&gt;&lt;RecNum&gt;27&lt;/RecNum&gt;&lt;DisplayText&gt;&lt;style face="superscript"&gt;23&lt;/style&gt;&lt;/DisplayText&gt;&lt;record&gt;&lt;rec-number&gt;27&lt;/rec-number&gt;&lt;foreign-keys&gt;&lt;key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9315AB">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23</w:t>
      </w:r>
      <w:r w:rsidR="009315AB">
        <w:rPr>
          <w:rFonts w:ascii="Times New Roman" w:hAnsi="Times New Roman" w:cs="Times New Roman"/>
          <w:sz w:val="24"/>
          <w:szCs w:val="24"/>
        </w:rPr>
        <w:fldChar w:fldCharType="end"/>
      </w:r>
      <w:ins w:id="57" w:author="David St-Amand" w:date="2023-10-16T22:22:00Z">
        <w:r w:rsidR="002E46D1">
          <w:rPr>
            <w:rFonts w:ascii="Times New Roman" w:hAnsi="Times New Roman" w:cs="Times New Roman"/>
            <w:sz w:val="24"/>
            <w:szCs w:val="24"/>
          </w:rPr>
          <w:t xml:space="preserve">. </w:t>
        </w:r>
      </w:ins>
      <w:commentRangeStart w:id="58"/>
      <w:commentRangeStart w:id="59"/>
      <w:del w:id="60" w:author="David St-Amand" w:date="2023-10-16T22:11:00Z">
        <w:r w:rsidR="002B158A" w:rsidDel="00573087">
          <w:rPr>
            <w:rFonts w:ascii="Times New Roman" w:hAnsi="Times New Roman" w:cs="Times New Roman"/>
            <w:sz w:val="24"/>
            <w:szCs w:val="24"/>
          </w:rPr>
          <w:delText xml:space="preserve">The primary visual cortex has historically been thought to be </w:delText>
        </w:r>
        <w:r w:rsidR="00D11233" w:rsidDel="00573087">
          <w:rPr>
            <w:rFonts w:ascii="Times New Roman" w:hAnsi="Times New Roman" w:cs="Times New Roman"/>
            <w:sz w:val="24"/>
            <w:szCs w:val="24"/>
          </w:rPr>
          <w:delText xml:space="preserve">the first site at which </w:delText>
        </w:r>
        <w:r w:rsidR="002B158A" w:rsidDel="00573087">
          <w:rPr>
            <w:rFonts w:ascii="Times New Roman" w:hAnsi="Times New Roman" w:cs="Times New Roman"/>
            <w:sz w:val="24"/>
            <w:szCs w:val="24"/>
          </w:rPr>
          <w:delText xml:space="preserve">direction selectivity </w:delText>
        </w:r>
        <w:r w:rsidR="00D11233" w:rsidDel="00573087">
          <w:rPr>
            <w:rFonts w:ascii="Times New Roman" w:hAnsi="Times New Roman" w:cs="Times New Roman"/>
            <w:sz w:val="24"/>
            <w:szCs w:val="24"/>
          </w:rPr>
          <w:delText>emerges</w:delText>
        </w:r>
        <w:commentRangeEnd w:id="58"/>
        <w:r w:rsidR="00D11233" w:rsidDel="00573087">
          <w:rPr>
            <w:rStyle w:val="CommentReference"/>
          </w:rPr>
          <w:commentReference w:id="58"/>
        </w:r>
      </w:del>
      <w:commentRangeEnd w:id="59"/>
      <w:r w:rsidR="00611FFB">
        <w:rPr>
          <w:rStyle w:val="CommentReference"/>
        </w:rPr>
        <w:commentReference w:id="59"/>
      </w:r>
      <w:del w:id="61" w:author="David St-Amand" w:date="2023-10-16T22:11:00Z">
        <w:r w:rsidR="002B158A" w:rsidDel="00573087">
          <w:rPr>
            <w:rFonts w:ascii="Times New Roman" w:hAnsi="Times New Roman" w:cs="Times New Roman"/>
            <w:sz w:val="24"/>
            <w:szCs w:val="24"/>
          </w:rPr>
          <w:delText xml:space="preserve">, with some neurons </w:delText>
        </w:r>
      </w:del>
      <w:del w:id="62" w:author="David St-Amand" w:date="2023-10-16T22:22:00Z">
        <w:r w:rsidR="002B158A" w:rsidDel="002E46D1">
          <w:rPr>
            <w:rFonts w:ascii="Times New Roman" w:hAnsi="Times New Roman" w:cs="Times New Roman"/>
            <w:sz w:val="24"/>
            <w:szCs w:val="24"/>
          </w:rPr>
          <w:delText xml:space="preserve">having stronger responses to one direction of motion </w:delText>
        </w:r>
        <w:r w:rsidR="00D11233" w:rsidDel="002E46D1">
          <w:rPr>
            <w:rFonts w:ascii="Times New Roman" w:hAnsi="Times New Roman" w:cs="Times New Roman"/>
            <w:sz w:val="24"/>
            <w:szCs w:val="24"/>
          </w:rPr>
          <w:delText>than</w:delText>
        </w:r>
        <w:r w:rsidR="002B158A" w:rsidDel="002E46D1">
          <w:rPr>
            <w:rFonts w:ascii="Times New Roman" w:hAnsi="Times New Roman" w:cs="Times New Roman"/>
            <w:sz w:val="24"/>
            <w:szCs w:val="24"/>
          </w:rPr>
          <w:delText xml:space="preserve"> to its opposite </w:delText>
        </w:r>
        <w:r w:rsidR="00123886" w:rsidDel="002E46D1">
          <w:rPr>
            <w:rFonts w:ascii="Times New Roman" w:hAnsi="Times New Roman" w:cs="Times New Roman"/>
            <w:sz w:val="24"/>
            <w:szCs w:val="24"/>
          </w:rPr>
          <w:fldChar w:fldCharType="begin"/>
        </w:r>
      </w:del>
      <w:r w:rsidR="009315AB">
        <w:rPr>
          <w:rFonts w:ascii="Times New Roman" w:hAnsi="Times New Roman" w:cs="Times New Roman"/>
          <w:sz w:val="24"/>
          <w:szCs w:val="24"/>
        </w:rPr>
        <w:instrText xml:space="preserve"> ADDIN EN.CITE &lt;EndNote&gt;&lt;Cite&gt;&lt;Author&gt;Snowden&lt;/Author&gt;&lt;Year&gt;1991&lt;/Year&gt;&lt;RecNum&gt;28&lt;/RecNum&gt;&lt;DisplayText&gt;&lt;style face="superscript"&gt;26, 27&lt;/style&gt;&lt;/DisplayText&gt;&lt;record&gt;&lt;rec-number&gt;28&lt;/rec-number&gt;&lt;foreign-keys&gt;&lt;key app="EN" db-id="5wd52x90lterdlefr95xtvpjftes5w9fpzwx" timestamp="1697053794"&gt;28&lt;/key&gt;&lt;/foreign-keys&gt;&lt;ref-type name="Journal Article"&gt;17&lt;/ref-type&gt;&lt;contributors&gt;&lt;authors&gt;&lt;author&gt;Snowden, Robert J&lt;/author&gt;&lt;author&gt;Treue, Stefan&lt;/author&gt;&lt;author&gt;Erickson, Roger G&lt;/author&gt;&lt;author&gt;Andersen, Richard A&lt;/author&gt;&lt;/authors&gt;&lt;/contributors&gt;&lt;titles&gt;&lt;title&gt;The response of area MT and V1 neurons to transparent motion&lt;/title&gt;&lt;secondary-title&gt;Journal of Neuroscience&lt;/secondary-title&gt;&lt;/titles&gt;&lt;periodical&gt;&lt;full-title&gt;Journal of Neuroscience&lt;/full-title&gt;&lt;/periodical&gt;&lt;pages&gt;2768-2785&lt;/pages&gt;&lt;volume&gt;11&lt;/volume&gt;&lt;number&gt;9&lt;/number&gt;&lt;dates&gt;&lt;year&gt;1991&lt;/year&gt;&lt;/dates&gt;&lt;isbn&gt;0270-6474&lt;/isbn&gt;&lt;urls&gt;&lt;/urls&gt;&lt;/record&gt;&lt;/Cite&gt;&lt;Cite&gt;&lt;Author&gt;Sincich&lt;/Author&gt;&lt;Year&gt;2005&lt;/Year&gt;&lt;RecNum&gt;43&lt;/RecNum&gt;&lt;record&gt;&lt;rec-number&gt;43&lt;/rec-number&gt;&lt;foreign-keys&gt;&lt;key app="EN" db-id="5wd52x90lterdlefr95xtvpjftes5w9fpzwx" timestamp="1697247937"&gt;43&lt;/key&gt;&lt;/foreign-keys&gt;&lt;ref-type name="Journal Article"&gt;17&lt;/ref-type&gt;&lt;contributors&gt;&lt;authors&gt;&lt;author&gt;Sincich, Lawrence C&lt;/author&gt;&lt;author&gt;Horton, Jonathan C&lt;/author&gt;&lt;/authors&gt;&lt;/contributors&gt;&lt;titles&gt;&lt;title&gt;The circuitry of V1 and V2: integration of color, form, and motion&lt;/title&gt;&lt;secondary-title&gt;Annu. Rev. Neurosci.&lt;/secondary-title&gt;&lt;/titles&gt;&lt;periodical&gt;&lt;full-title&gt;Annu. Rev. Neurosci.&lt;/full-title&gt;&lt;/periodical&gt;&lt;pages&gt;303-326&lt;/pages&gt;&lt;volume&gt;28&lt;/volume&gt;&lt;dates&gt;&lt;year&gt;2005&lt;/year&gt;&lt;/dates&gt;&lt;isbn&gt;0147-006X&lt;/isbn&gt;&lt;urls&gt;&lt;/urls&gt;&lt;/record&gt;&lt;/Cite&gt;&lt;/EndNote&gt;</w:instrText>
      </w:r>
      <w:del w:id="63" w:author="David St-Amand" w:date="2023-10-16T22:22:00Z">
        <w:r w:rsidR="00123886" w:rsidDel="002E46D1">
          <w:rPr>
            <w:rFonts w:ascii="Times New Roman" w:hAnsi="Times New Roman" w:cs="Times New Roman"/>
            <w:sz w:val="24"/>
            <w:szCs w:val="24"/>
          </w:rPr>
          <w:fldChar w:fldCharType="separate"/>
        </w:r>
      </w:del>
      <w:r w:rsidR="009315AB" w:rsidRPr="009315AB">
        <w:rPr>
          <w:rFonts w:ascii="Times New Roman" w:hAnsi="Times New Roman" w:cs="Times New Roman"/>
          <w:noProof/>
          <w:sz w:val="24"/>
          <w:szCs w:val="24"/>
          <w:vertAlign w:val="superscript"/>
        </w:rPr>
        <w:t>26, 27</w:t>
      </w:r>
      <w:del w:id="64" w:author="David St-Amand" w:date="2023-10-16T22:22:00Z">
        <w:r w:rsidR="00123886" w:rsidDel="002E46D1">
          <w:rPr>
            <w:rFonts w:ascii="Times New Roman" w:hAnsi="Times New Roman" w:cs="Times New Roman"/>
            <w:sz w:val="24"/>
            <w:szCs w:val="24"/>
          </w:rPr>
          <w:fldChar w:fldCharType="end"/>
        </w:r>
        <w:r w:rsidR="002B158A" w:rsidDel="002E46D1">
          <w:rPr>
            <w:rFonts w:ascii="Times New Roman" w:hAnsi="Times New Roman" w:cs="Times New Roman"/>
            <w:sz w:val="24"/>
            <w:szCs w:val="24"/>
          </w:rPr>
          <w:delText xml:space="preserve">. However, </w:delText>
        </w:r>
        <w:r w:rsidR="005765C6" w:rsidDel="002E46D1">
          <w:rPr>
            <w:rFonts w:ascii="Times New Roman" w:hAnsi="Times New Roman" w:cs="Times New Roman"/>
            <w:sz w:val="24"/>
            <w:szCs w:val="24"/>
          </w:rPr>
          <w:delText xml:space="preserve">it is now known that </w:delText>
        </w:r>
        <w:r w:rsidR="002B158A" w:rsidDel="002E46D1">
          <w:rPr>
            <w:rFonts w:ascii="Times New Roman" w:hAnsi="Times New Roman" w:cs="Times New Roman"/>
            <w:sz w:val="24"/>
            <w:szCs w:val="24"/>
          </w:rPr>
          <w:delText xml:space="preserve">direction selectivity </w:delText>
        </w:r>
        <w:r w:rsidR="00B37B3A" w:rsidDel="002E46D1">
          <w:rPr>
            <w:rFonts w:ascii="Times New Roman" w:hAnsi="Times New Roman" w:cs="Times New Roman"/>
            <w:sz w:val="24"/>
            <w:szCs w:val="24"/>
          </w:rPr>
          <w:delText>occurs</w:delText>
        </w:r>
        <w:r w:rsidR="005765C6" w:rsidDel="002E46D1">
          <w:rPr>
            <w:rFonts w:ascii="Times New Roman" w:hAnsi="Times New Roman" w:cs="Times New Roman"/>
            <w:sz w:val="24"/>
            <w:szCs w:val="24"/>
          </w:rPr>
          <w:delText xml:space="preserve"> as early as the retina</w:delText>
        </w:r>
        <w:r w:rsidR="002B158A" w:rsidDel="002E46D1">
          <w:rPr>
            <w:rFonts w:ascii="Times New Roman" w:hAnsi="Times New Roman" w:cs="Times New Roman"/>
            <w:sz w:val="24"/>
            <w:szCs w:val="24"/>
          </w:rPr>
          <w:delText>,</w:delText>
        </w:r>
      </w:del>
      <w:del w:id="65" w:author="David St-Amand" w:date="2023-10-16T22:11:00Z">
        <w:r w:rsidR="002B158A" w:rsidDel="00573087">
          <w:rPr>
            <w:rFonts w:ascii="Times New Roman" w:hAnsi="Times New Roman" w:cs="Times New Roman"/>
            <w:sz w:val="24"/>
            <w:szCs w:val="24"/>
          </w:rPr>
          <w:delText xml:space="preserve"> with s</w:delText>
        </w:r>
        <w:r w:rsidR="005765C6" w:rsidDel="00573087">
          <w:rPr>
            <w:rFonts w:ascii="Times New Roman" w:hAnsi="Times New Roman" w:cs="Times New Roman"/>
            <w:sz w:val="24"/>
            <w:szCs w:val="24"/>
          </w:rPr>
          <w:delText xml:space="preserve">everal subtypes of retinal ganglion cells (RGCs) </w:delText>
        </w:r>
        <w:r w:rsidR="002B158A" w:rsidDel="00573087">
          <w:rPr>
            <w:rFonts w:ascii="Times New Roman" w:hAnsi="Times New Roman" w:cs="Times New Roman"/>
            <w:sz w:val="24"/>
            <w:szCs w:val="24"/>
          </w:rPr>
          <w:delText>being</w:delText>
        </w:r>
        <w:r w:rsidR="005765C6" w:rsidDel="00573087">
          <w:rPr>
            <w:rFonts w:ascii="Times New Roman" w:hAnsi="Times New Roman" w:cs="Times New Roman"/>
            <w:sz w:val="24"/>
            <w:szCs w:val="24"/>
          </w:rPr>
          <w:delText xml:space="preserve"> direction-selective</w:delText>
        </w:r>
        <w:r w:rsidR="00123886" w:rsidDel="00573087">
          <w:rPr>
            <w:rFonts w:ascii="Times New Roman" w:hAnsi="Times New Roman" w:cs="Times New Roman"/>
            <w:sz w:val="24"/>
            <w:szCs w:val="24"/>
          </w:rPr>
          <w:fldChar w:fldCharType="begin"/>
        </w:r>
      </w:del>
      <w:del w:id="66" w:author="David St-Amand" w:date="2023-10-16T22:36:00Z">
        <w:r w:rsidR="009315AB" w:rsidDel="009315AB">
          <w:rPr>
            <w:rFonts w:ascii="Times New Roman" w:hAnsi="Times New Roman" w:cs="Times New Roman"/>
            <w:sz w:val="24"/>
            <w:szCs w:val="24"/>
          </w:rPr>
          <w:delInstrText xml:space="preserve"> ADDIN EN.CITE &lt;EndNote&gt;&lt;Cite&gt;&lt;Author&gt;Rasmussen&lt;/Author&gt;&lt;Year&gt;2020&lt;/Year&gt;&lt;RecNum&gt;26&lt;/RecNum&gt;&lt;DisplayText&gt;&lt;style face="superscript"&gt;24, 25&lt;/style&gt;&lt;/DisplayText&gt;&lt;record&gt;&lt;rec-number&gt;26&lt;/rec-number&gt;&lt;foreign-keys&gt;&lt;key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delInstrText>
        </w:r>
      </w:del>
      <w:del w:id="67" w:author="David St-Amand" w:date="2023-10-16T22:11:00Z">
        <w:r w:rsidR="00123886" w:rsidDel="00573087">
          <w:rPr>
            <w:rFonts w:ascii="Times New Roman" w:hAnsi="Times New Roman" w:cs="Times New Roman"/>
            <w:sz w:val="24"/>
            <w:szCs w:val="24"/>
          </w:rPr>
          <w:fldChar w:fldCharType="separate"/>
        </w:r>
      </w:del>
      <w:del w:id="68" w:author="David St-Amand" w:date="2023-10-16T22:36:00Z">
        <w:r w:rsidR="009315AB" w:rsidRPr="009315AB" w:rsidDel="009315AB">
          <w:rPr>
            <w:rFonts w:ascii="Times New Roman" w:hAnsi="Times New Roman" w:cs="Times New Roman"/>
            <w:noProof/>
            <w:sz w:val="24"/>
            <w:szCs w:val="24"/>
            <w:vertAlign w:val="superscript"/>
          </w:rPr>
          <w:delText>24, 25</w:delText>
        </w:r>
      </w:del>
      <w:del w:id="69" w:author="David St-Amand" w:date="2023-10-16T22:11:00Z">
        <w:r w:rsidR="00123886" w:rsidDel="00573087">
          <w:rPr>
            <w:rFonts w:ascii="Times New Roman" w:hAnsi="Times New Roman" w:cs="Times New Roman"/>
            <w:sz w:val="24"/>
            <w:szCs w:val="24"/>
          </w:rPr>
          <w:fldChar w:fldCharType="end"/>
        </w:r>
      </w:del>
      <w:del w:id="70" w:author="David St-Amand" w:date="2023-10-16T22:36:00Z">
        <w:r w:rsidR="002B158A" w:rsidDel="009315AB">
          <w:rPr>
            <w:rFonts w:ascii="Times New Roman" w:hAnsi="Times New Roman" w:cs="Times New Roman"/>
            <w:sz w:val="24"/>
            <w:szCs w:val="24"/>
          </w:rPr>
          <w:delText>.</w:delText>
        </w:r>
      </w:del>
      <w:r w:rsidR="002B158A">
        <w:rPr>
          <w:rFonts w:ascii="Times New Roman" w:hAnsi="Times New Roman" w:cs="Times New Roman"/>
          <w:sz w:val="24"/>
          <w:szCs w:val="24"/>
        </w:rPr>
        <w:t xml:space="preserve"> </w:t>
      </w:r>
      <w:r w:rsidR="003F4F95">
        <w:rPr>
          <w:rFonts w:ascii="Times New Roman" w:hAnsi="Times New Roman" w:cs="Times New Roman"/>
          <w:sz w:val="24"/>
          <w:szCs w:val="24"/>
        </w:rPr>
        <w:t>Yet</w:t>
      </w:r>
      <w:r w:rsidR="00B65F74">
        <w:rPr>
          <w:rFonts w:ascii="Times New Roman" w:hAnsi="Times New Roman" w:cs="Times New Roman"/>
          <w:sz w:val="24"/>
          <w:szCs w:val="24"/>
        </w:rPr>
        <w:t xml:space="preserve"> </w:t>
      </w:r>
      <w:r w:rsidR="00E50C12">
        <w:rPr>
          <w:rFonts w:ascii="Times New Roman" w:hAnsi="Times New Roman" w:cs="Times New Roman"/>
          <w:sz w:val="24"/>
          <w:szCs w:val="24"/>
        </w:rPr>
        <w:t xml:space="preserve">it </w:t>
      </w:r>
      <w:r w:rsidR="002B158A">
        <w:rPr>
          <w:rFonts w:ascii="Times New Roman" w:hAnsi="Times New Roman" w:cs="Times New Roman"/>
          <w:sz w:val="24"/>
          <w:szCs w:val="24"/>
        </w:rPr>
        <w:t xml:space="preserve">is </w:t>
      </w:r>
      <w:r w:rsidR="003F4F95">
        <w:rPr>
          <w:rFonts w:ascii="Times New Roman" w:hAnsi="Times New Roman" w:cs="Times New Roman"/>
          <w:sz w:val="24"/>
          <w:szCs w:val="24"/>
        </w:rPr>
        <w:t xml:space="preserve">still </w:t>
      </w:r>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r w:rsidR="00C058B2">
        <w:rPr>
          <w:rFonts w:ascii="Times New Roman" w:hAnsi="Times New Roman" w:cs="Times New Roman"/>
          <w:sz w:val="24"/>
          <w:szCs w:val="24"/>
        </w:rPr>
        <w:t xml:space="preserve"> </w:t>
      </w:r>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r w:rsidR="007E54AA">
        <w:rPr>
          <w:rFonts w:ascii="Times New Roman" w:hAnsi="Times New Roman" w:cs="Times New Roman"/>
          <w:sz w:val="24"/>
          <w:szCs w:val="24"/>
        </w:rPr>
        <w:t>ing</w:t>
      </w:r>
      <w:r w:rsidR="008A6F6A">
        <w:rPr>
          <w:rFonts w:ascii="Times New Roman" w:hAnsi="Times New Roman" w:cs="Times New Roman"/>
          <w:sz w:val="24"/>
          <w:szCs w:val="24"/>
        </w:rPr>
        <w:t xml:space="preserve"> a different latency. </w:t>
      </w:r>
      <w:ins w:id="71" w:author="David St-Amand" w:date="2023-10-16T20:20:00Z">
        <w:r w:rsidR="00161005">
          <w:rPr>
            <w:rFonts w:ascii="Times New Roman" w:hAnsi="Times New Roman" w:cs="Times New Roman"/>
            <w:sz w:val="24"/>
            <w:szCs w:val="24"/>
          </w:rPr>
          <w:t>I predict th</w:t>
        </w:r>
      </w:ins>
      <w:ins w:id="72" w:author="David St-Amand" w:date="2023-10-16T20:21:00Z">
        <w:r w:rsidR="00161005">
          <w:rPr>
            <w:rFonts w:ascii="Times New Roman" w:hAnsi="Times New Roman" w:cs="Times New Roman"/>
            <w:sz w:val="24"/>
            <w:szCs w:val="24"/>
          </w:rPr>
          <w:t>e efficient coding model will mostly encode motion in the four cardinal directions, similarly to experimental data</w:t>
        </w:r>
      </w:ins>
      <w:r w:rsidR="00C07413">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&lt;EndNote&gt;&lt;Cite&gt;&lt;Author&gt;Vaney&lt;/Author&gt;&lt;Year&gt;2012&lt;/Year&gt;&lt;RecNum&gt;27&lt;/RecNum&gt;&lt;DisplayText&gt;&lt;style face="superscript"&gt;23&lt;/style&gt;&lt;/DisplayText&gt;&lt;record&gt;&lt;rec-number&gt;27&lt;/rec-number&gt;&lt;foreign-keys&gt;&lt;key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C07413">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23</w:t>
      </w:r>
      <w:r w:rsidR="00C07413">
        <w:rPr>
          <w:rFonts w:ascii="Times New Roman" w:hAnsi="Times New Roman" w:cs="Times New Roman"/>
          <w:sz w:val="24"/>
          <w:szCs w:val="24"/>
        </w:rPr>
        <w:fldChar w:fldCharType="end"/>
      </w:r>
      <w:ins w:id="73" w:author="David St-Amand" w:date="2023-10-16T20:21:00Z">
        <w:r w:rsidR="00161005">
          <w:rPr>
            <w:rFonts w:ascii="Times New Roman" w:hAnsi="Times New Roman" w:cs="Times New Roman"/>
            <w:sz w:val="24"/>
            <w:szCs w:val="24"/>
          </w:rPr>
          <w:t xml:space="preserve">. </w:t>
        </w:r>
      </w:ins>
      <w:ins w:id="74" w:author="John Pearson" w:date="2023-10-16T09:29:00Z">
        <w:del w:id="75" w:author="David St-Amand" w:date="2023-10-16T20:21:00Z">
          <w:r w:rsidR="003F4F95" w:rsidRPr="003F4F95" w:rsidDel="00161005">
            <w:rPr>
              <w:rFonts w:ascii="Times New Roman" w:hAnsi="Times New Roman" w:cs="Times New Roman"/>
              <w:sz w:val="24"/>
              <w:szCs w:val="24"/>
              <w:highlight w:val="yellow"/>
              <w:rPrChange w:id="76" w:author="John Pearson" w:date="2023-10-16T09:29:00Z">
                <w:rPr>
                  <w:rFonts w:ascii="Times New Roman" w:hAnsi="Times New Roman" w:cs="Times New Roman"/>
                  <w:sz w:val="24"/>
                  <w:szCs w:val="24"/>
                </w:rPr>
              </w:rPrChange>
            </w:rPr>
            <w:delText>I predict that…</w:delText>
          </w:r>
          <w:r w:rsidR="003F4F95" w:rsidDel="00161005">
            <w:rPr>
              <w:rFonts w:ascii="Times New Roman" w:hAnsi="Times New Roman" w:cs="Times New Roman"/>
              <w:sz w:val="24"/>
              <w:szCs w:val="24"/>
            </w:rPr>
            <w:delText xml:space="preserve"> </w:delText>
          </w:r>
        </w:del>
      </w:ins>
      <w:r w:rsidR="008A6F6A">
        <w:rPr>
          <w:rFonts w:ascii="Times New Roman" w:hAnsi="Times New Roman" w:cs="Times New Roman"/>
          <w:sz w:val="24"/>
          <w:szCs w:val="24"/>
        </w:rPr>
        <w:t xml:space="preserve">Completion of this </w:t>
      </w:r>
      <w:r w:rsidR="008A6F6A" w:rsidRPr="00071D97">
        <w:rPr>
          <w:rFonts w:ascii="Times New Roman" w:hAnsi="Times New Roman" w:cs="Times New Roman"/>
          <w:sz w:val="24"/>
          <w:szCs w:val="24"/>
        </w:rPr>
        <w:t>aim will</w:t>
      </w:r>
      <w:r w:rsidR="003F4F95">
        <w:rPr>
          <w:rFonts w:ascii="Times New Roman" w:hAnsi="Times New Roman" w:cs="Times New Roman"/>
          <w:sz w:val="24"/>
          <w:szCs w:val="24"/>
        </w:rPr>
        <w:t xml:space="preserve"> result in testable predictions for </w:t>
      </w:r>
      <w:r w:rsidR="008A6F6A">
        <w:rPr>
          <w:rFonts w:ascii="Times New Roman" w:hAnsi="Times New Roman" w:cs="Times New Roman"/>
          <w:sz w:val="24"/>
          <w:szCs w:val="24"/>
        </w:rPr>
        <w:t xml:space="preserve">efficient coding </w:t>
      </w:r>
      <w:r w:rsidR="003F4F95">
        <w:rPr>
          <w:rFonts w:ascii="Times New Roman" w:hAnsi="Times New Roman" w:cs="Times New Roman"/>
          <w:sz w:val="24"/>
          <w:szCs w:val="24"/>
        </w:rPr>
        <w:t xml:space="preserve">of </w:t>
      </w:r>
      <w:r w:rsidR="008A6F6A">
        <w:rPr>
          <w:rFonts w:ascii="Times New Roman" w:hAnsi="Times New Roman" w:cs="Times New Roman"/>
          <w:sz w:val="24"/>
          <w:szCs w:val="24"/>
        </w:rPr>
        <w:t xml:space="preserve">motion in natural images, which we will be able to compare to experimental data from </w:t>
      </w:r>
      <w:r w:rsidR="003F4F95">
        <w:rPr>
          <w:rFonts w:ascii="Times New Roman" w:hAnsi="Times New Roman" w:cs="Times New Roman"/>
          <w:sz w:val="24"/>
          <w:szCs w:val="24"/>
        </w:rPr>
        <w:t>the</w:t>
      </w:r>
      <w:r w:rsidR="008A6F6A">
        <w:rPr>
          <w:rFonts w:ascii="Times New Roman" w:hAnsi="Times New Roman" w:cs="Times New Roman"/>
          <w:sz w:val="24"/>
          <w:szCs w:val="24"/>
        </w:rPr>
        <w:t xml:space="preserve"> Field </w:t>
      </w:r>
      <w:r w:rsidR="003F4F95">
        <w:rPr>
          <w:rFonts w:ascii="Times New Roman" w:hAnsi="Times New Roman" w:cs="Times New Roman"/>
          <w:sz w:val="24"/>
          <w:szCs w:val="24"/>
        </w:rPr>
        <w:t xml:space="preserve">Lab </w:t>
      </w:r>
      <w:r w:rsidR="008A6F6A">
        <w:rPr>
          <w:rFonts w:ascii="Times New Roman" w:hAnsi="Times New Roman" w:cs="Times New Roman"/>
          <w:sz w:val="24"/>
          <w:szCs w:val="24"/>
        </w:rPr>
        <w:t>at UCLA</w:t>
      </w:r>
      <w:del w:id="77" w:author="David St-Amand" w:date="2023-10-16T23:25:00Z">
        <w:r w:rsidR="008A6F6A" w:rsidDel="00036114">
          <w:rPr>
            <w:rFonts w:ascii="Times New Roman" w:hAnsi="Times New Roman" w:cs="Times New Roman"/>
            <w:sz w:val="24"/>
            <w:szCs w:val="24"/>
          </w:rPr>
          <w:delText>.</w:delText>
        </w:r>
      </w:del>
    </w:p>
    <w:p w14:paraId="39BB2F4B" w14:textId="77777777" w:rsidR="00036114" w:rsidRPr="007672E8" w:rsidRDefault="00036114" w:rsidP="005D0C6B">
      <w:pPr>
        <w:spacing w:after="0" w:line="240" w:lineRule="auto"/>
        <w:ind w:firstLine="720"/>
        <w:jc w:val="both"/>
        <w:rPr>
          <w:ins w:id="78" w:author="David St-Amand" w:date="2023-10-16T23:25:00Z"/>
          <w:rFonts w:ascii="Times New Roman" w:hAnsi="Times New Roman" w:cs="Times New Roman"/>
          <w:sz w:val="24"/>
          <w:szCs w:val="24"/>
        </w:rPr>
        <w:pPrChange w:id="79" w:author="David St-Amand" w:date="2023-10-16T22:48:00Z">
          <w:pPr>
            <w:spacing w:after="0" w:line="240" w:lineRule="auto"/>
            <w:jc w:val="both"/>
          </w:pPr>
        </w:pPrChange>
      </w:pPr>
    </w:p>
    <w:p w14:paraId="3FDF7ADB" w14:textId="77777777" w:rsidR="008E6983" w:rsidDel="00036114" w:rsidRDefault="008E6983" w:rsidP="00B21CA6">
      <w:pPr>
        <w:spacing w:after="0" w:line="240" w:lineRule="auto"/>
        <w:jc w:val="both"/>
        <w:rPr>
          <w:del w:id="80" w:author="David St-Amand" w:date="2023-10-16T23:25:00Z"/>
          <w:rFonts w:cstheme="minorHAnsi"/>
        </w:rPr>
      </w:pPr>
    </w:p>
    <w:p w14:paraId="270C8E51" w14:textId="77777777" w:rsidR="006A5762" w:rsidRDefault="006A5762" w:rsidP="00036114">
      <w:pPr>
        <w:spacing w:after="0" w:line="240" w:lineRule="auto"/>
        <w:ind w:firstLine="720"/>
        <w:jc w:val="both"/>
        <w:rPr>
          <w:rFonts w:cstheme="minorHAnsi"/>
        </w:rPr>
        <w:pPrChange w:id="81" w:author="David St-Amand" w:date="2023-10-16T23:25:00Z">
          <w:pPr>
            <w:spacing w:after="0" w:line="240" w:lineRule="auto"/>
            <w:jc w:val="both"/>
          </w:pPr>
        </w:pPrChange>
      </w:pPr>
    </w:p>
    <w:p w14:paraId="3D81CBD9" w14:textId="77777777" w:rsidR="00E9738F" w:rsidRDefault="00E9738F" w:rsidP="00B21CA6">
      <w:pPr>
        <w:spacing w:after="0" w:line="240" w:lineRule="auto"/>
        <w:jc w:val="both"/>
        <w:rPr>
          <w:rFonts w:cstheme="minorHAnsi"/>
        </w:rPr>
      </w:pPr>
    </w:p>
    <w:p w14:paraId="6AC5E1F6" w14:textId="51181C87" w:rsidR="006539AF" w:rsidRPr="007672E8" w:rsidRDefault="007672E8" w:rsidP="007672E8">
      <w:pPr>
        <w:spacing w:after="0" w:line="240" w:lineRule="auto"/>
        <w:jc w:val="center"/>
        <w:rPr>
          <w:rFonts w:cstheme="minorHAnsi"/>
          <w:b/>
          <w:bCs/>
        </w:rPr>
      </w:pPr>
      <w:r>
        <w:rPr>
          <w:rFonts w:cstheme="minorHAnsi"/>
          <w:b/>
          <w:bCs/>
        </w:rPr>
        <w:t>References</w:t>
      </w:r>
    </w:p>
    <w:p w14:paraId="29921DF3" w14:textId="77777777" w:rsidR="006539AF" w:rsidRDefault="006539AF" w:rsidP="00B21CA6">
      <w:pPr>
        <w:spacing w:after="0" w:line="240" w:lineRule="auto"/>
        <w:jc w:val="both"/>
        <w:rPr>
          <w:rFonts w:cstheme="minorHAnsi"/>
        </w:rPr>
      </w:pPr>
    </w:p>
    <w:p w14:paraId="4405DD83" w14:textId="77777777" w:rsidR="00EC2035" w:rsidRDefault="00EC2035" w:rsidP="00B21CA6">
      <w:pPr>
        <w:spacing w:after="0" w:line="240" w:lineRule="auto"/>
        <w:jc w:val="both"/>
        <w:rPr>
          <w:rFonts w:cstheme="minorHAnsi"/>
        </w:rPr>
      </w:pPr>
    </w:p>
    <w:p w14:paraId="14E8237A" w14:textId="77777777" w:rsidR="005D0C6B" w:rsidRPr="005D0C6B" w:rsidRDefault="00EC2035" w:rsidP="005D0C6B">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5D0C6B" w:rsidRPr="005D0C6B">
        <w:t>1.</w:t>
      </w:r>
      <w:r w:rsidR="005D0C6B" w:rsidRPr="005D0C6B">
        <w:tab/>
        <w:t xml:space="preserve">Barlow, H.B., </w:t>
      </w:r>
      <w:r w:rsidR="005D0C6B" w:rsidRPr="005D0C6B">
        <w:rPr>
          <w:i/>
        </w:rPr>
        <w:t>Possible principles underlying the transformation of sensory messages.</w:t>
      </w:r>
      <w:r w:rsidR="005D0C6B" w:rsidRPr="005D0C6B">
        <w:t xml:space="preserve"> Sensory communication, 1961. </w:t>
      </w:r>
      <w:r w:rsidR="005D0C6B" w:rsidRPr="005D0C6B">
        <w:rPr>
          <w:b/>
        </w:rPr>
        <w:t>1</w:t>
      </w:r>
      <w:r w:rsidR="005D0C6B" w:rsidRPr="005D0C6B">
        <w:t>(01): p. 217-233.</w:t>
      </w:r>
    </w:p>
    <w:p w14:paraId="1E44624A" w14:textId="77777777" w:rsidR="005D0C6B" w:rsidRPr="005D0C6B" w:rsidRDefault="005D0C6B" w:rsidP="005D0C6B">
      <w:pPr>
        <w:pStyle w:val="EndNoteBibliography"/>
        <w:spacing w:after="0"/>
        <w:ind w:left="720" w:hanging="720"/>
      </w:pPr>
      <w:r w:rsidRPr="005D0C6B">
        <w:t>2.</w:t>
      </w:r>
      <w:r w:rsidRPr="005D0C6B">
        <w:tab/>
        <w:t xml:space="preserve">Balasubramanian, V. and M.J. Berry II, </w:t>
      </w:r>
      <w:r w:rsidRPr="005D0C6B">
        <w:rPr>
          <w:i/>
        </w:rPr>
        <w:t>A test of metabolically efficient coding in the retina.</w:t>
      </w:r>
      <w:r w:rsidRPr="005D0C6B">
        <w:t xml:space="preserve"> Network: Computation in Neural Systems, 2002. </w:t>
      </w:r>
      <w:r w:rsidRPr="005D0C6B">
        <w:rPr>
          <w:b/>
        </w:rPr>
        <w:t>13</w:t>
      </w:r>
      <w:r w:rsidRPr="005D0C6B">
        <w:t>(4): p. 531.</w:t>
      </w:r>
    </w:p>
    <w:p w14:paraId="58DCEE0F" w14:textId="77777777" w:rsidR="005D0C6B" w:rsidRPr="005D0C6B" w:rsidRDefault="005D0C6B" w:rsidP="005D0C6B">
      <w:pPr>
        <w:pStyle w:val="EndNoteBibliography"/>
        <w:spacing w:after="0"/>
        <w:ind w:left="720" w:hanging="720"/>
      </w:pPr>
      <w:r w:rsidRPr="005D0C6B">
        <w:t>3.</w:t>
      </w:r>
      <w:r w:rsidRPr="005D0C6B">
        <w:tab/>
        <w:t xml:space="preserve">Doi, E., et al., </w:t>
      </w:r>
      <w:r w:rsidRPr="005D0C6B">
        <w:rPr>
          <w:i/>
        </w:rPr>
        <w:t>Efficient coding of spatial information in the primate retina.</w:t>
      </w:r>
      <w:r w:rsidRPr="005D0C6B">
        <w:t xml:space="preserve"> Journal of Neuroscience, 2012. </w:t>
      </w:r>
      <w:r w:rsidRPr="005D0C6B">
        <w:rPr>
          <w:b/>
        </w:rPr>
        <w:t>32</w:t>
      </w:r>
      <w:r w:rsidRPr="005D0C6B">
        <w:t>(46): p. 16256-16264.</w:t>
      </w:r>
    </w:p>
    <w:p w14:paraId="78F8FCC2" w14:textId="77777777" w:rsidR="005D0C6B" w:rsidRPr="005D0C6B" w:rsidRDefault="005D0C6B" w:rsidP="005D0C6B">
      <w:pPr>
        <w:pStyle w:val="EndNoteBibliography"/>
        <w:spacing w:after="0"/>
        <w:ind w:left="720" w:hanging="720"/>
      </w:pPr>
      <w:r w:rsidRPr="005D0C6B">
        <w:t>4.</w:t>
      </w:r>
      <w:r w:rsidRPr="005D0C6B">
        <w:tab/>
        <w:t xml:space="preserve">Ocko, S., et al., </w:t>
      </w:r>
      <w:r w:rsidRPr="005D0C6B">
        <w:rPr>
          <w:i/>
        </w:rPr>
        <w:t>The emergence of multiple retinal cell types through efficient coding of natural movies.</w:t>
      </w:r>
      <w:r w:rsidRPr="005D0C6B">
        <w:t xml:space="preserve"> Advances in Neural Information Processing Systems, 2018. </w:t>
      </w:r>
      <w:r w:rsidRPr="005D0C6B">
        <w:rPr>
          <w:b/>
        </w:rPr>
        <w:t>31</w:t>
      </w:r>
      <w:r w:rsidRPr="005D0C6B">
        <w:t>.</w:t>
      </w:r>
    </w:p>
    <w:p w14:paraId="05DC969F" w14:textId="77777777" w:rsidR="005D0C6B" w:rsidRPr="005D0C6B" w:rsidRDefault="005D0C6B" w:rsidP="005D0C6B">
      <w:pPr>
        <w:pStyle w:val="EndNoteBibliography"/>
        <w:spacing w:after="0"/>
        <w:ind w:left="720" w:hanging="720"/>
      </w:pPr>
      <w:r w:rsidRPr="005D0C6B">
        <w:t>5.</w:t>
      </w:r>
      <w:r w:rsidRPr="005D0C6B">
        <w:tab/>
        <w:t xml:space="preserve">Pitkow, X. and M. Meister, </w:t>
      </w:r>
      <w:r w:rsidRPr="005D0C6B">
        <w:rPr>
          <w:i/>
        </w:rPr>
        <w:t>Decorrelation and efficient coding by retinal ganglion cells.</w:t>
      </w:r>
      <w:r w:rsidRPr="005D0C6B">
        <w:t xml:space="preserve"> Nature neuroscience, 2012. </w:t>
      </w:r>
      <w:r w:rsidRPr="005D0C6B">
        <w:rPr>
          <w:b/>
        </w:rPr>
        <w:t>15</w:t>
      </w:r>
      <w:r w:rsidRPr="005D0C6B">
        <w:t>(4): p. 628-635.</w:t>
      </w:r>
    </w:p>
    <w:p w14:paraId="27D2163E" w14:textId="77777777" w:rsidR="005D0C6B" w:rsidRPr="005D0C6B" w:rsidRDefault="005D0C6B" w:rsidP="005D0C6B">
      <w:pPr>
        <w:pStyle w:val="EndNoteBibliography"/>
        <w:spacing w:after="0"/>
        <w:ind w:left="720" w:hanging="720"/>
      </w:pPr>
      <w:r w:rsidRPr="005D0C6B">
        <w:t>6.</w:t>
      </w:r>
      <w:r w:rsidRPr="005D0C6B">
        <w:tab/>
        <w:t xml:space="preserve">Soto, F., et al., </w:t>
      </w:r>
      <w:r w:rsidRPr="005D0C6B">
        <w:rPr>
          <w:i/>
        </w:rPr>
        <w:t>Efficient coding by midget and parasol ganglion cells in the human retina.</w:t>
      </w:r>
      <w:r w:rsidRPr="005D0C6B">
        <w:t xml:space="preserve"> Neuron, 2020. </w:t>
      </w:r>
      <w:r w:rsidRPr="005D0C6B">
        <w:rPr>
          <w:b/>
        </w:rPr>
        <w:t>107</w:t>
      </w:r>
      <w:r w:rsidRPr="005D0C6B">
        <w:t>(4): p. 656-666. e5.</w:t>
      </w:r>
    </w:p>
    <w:p w14:paraId="584EEE97" w14:textId="77777777" w:rsidR="005D0C6B" w:rsidRPr="005D0C6B" w:rsidRDefault="005D0C6B" w:rsidP="005D0C6B">
      <w:pPr>
        <w:pStyle w:val="EndNoteBibliography"/>
        <w:spacing w:after="0"/>
        <w:ind w:left="720" w:hanging="720"/>
      </w:pPr>
      <w:r w:rsidRPr="005D0C6B">
        <w:t>7.</w:t>
      </w:r>
      <w:r w:rsidRPr="005D0C6B">
        <w:tab/>
        <w:t xml:space="preserve">Karklin, Y. and E. Simoncelli, </w:t>
      </w:r>
      <w:r w:rsidRPr="005D0C6B">
        <w:rPr>
          <w:i/>
        </w:rPr>
        <w:t>Efficient coding of natural images with a population of noisy linear-nonlinear neurons.</w:t>
      </w:r>
      <w:r w:rsidRPr="005D0C6B">
        <w:t xml:space="preserve"> Advances in neural information processing systems, 2011. </w:t>
      </w:r>
      <w:r w:rsidRPr="005D0C6B">
        <w:rPr>
          <w:b/>
        </w:rPr>
        <w:t>24</w:t>
      </w:r>
      <w:r w:rsidRPr="005D0C6B">
        <w:t>.</w:t>
      </w:r>
    </w:p>
    <w:p w14:paraId="6C95DA24" w14:textId="77777777" w:rsidR="005D0C6B" w:rsidRPr="005D0C6B" w:rsidRDefault="005D0C6B" w:rsidP="005D0C6B">
      <w:pPr>
        <w:pStyle w:val="EndNoteBibliography"/>
        <w:spacing w:after="0"/>
        <w:ind w:left="720" w:hanging="720"/>
      </w:pPr>
      <w:r w:rsidRPr="005D0C6B">
        <w:t>8.</w:t>
      </w:r>
      <w:r w:rsidRPr="005D0C6B">
        <w:tab/>
        <w:t xml:space="preserve">Lewicki, M.S., </w:t>
      </w:r>
      <w:r w:rsidRPr="005D0C6B">
        <w:rPr>
          <w:i/>
        </w:rPr>
        <w:t>Efficient coding of natural sounds.</w:t>
      </w:r>
      <w:r w:rsidRPr="005D0C6B">
        <w:t xml:space="preserve"> Nature neuroscience, 2002. </w:t>
      </w:r>
      <w:r w:rsidRPr="005D0C6B">
        <w:rPr>
          <w:b/>
        </w:rPr>
        <w:t>5</w:t>
      </w:r>
      <w:r w:rsidRPr="005D0C6B">
        <w:t>(4): p. 356-363.</w:t>
      </w:r>
    </w:p>
    <w:p w14:paraId="04265942" w14:textId="77777777" w:rsidR="005D0C6B" w:rsidRPr="005D0C6B" w:rsidRDefault="005D0C6B" w:rsidP="005D0C6B">
      <w:pPr>
        <w:pStyle w:val="EndNoteBibliography"/>
        <w:spacing w:after="0"/>
        <w:ind w:left="720" w:hanging="720"/>
      </w:pPr>
      <w:r w:rsidRPr="005D0C6B">
        <w:t>9.</w:t>
      </w:r>
      <w:r w:rsidRPr="005D0C6B">
        <w:tab/>
        <w:t xml:space="preserve">Miller, L.E., et al., </w:t>
      </w:r>
      <w:r w:rsidRPr="005D0C6B">
        <w:rPr>
          <w:i/>
        </w:rPr>
        <w:t>Somatosensory cortex efficiently processes touch located beyond the body.</w:t>
      </w:r>
      <w:r w:rsidRPr="005D0C6B">
        <w:t xml:space="preserve"> Current Biology, 2019. </w:t>
      </w:r>
      <w:r w:rsidRPr="005D0C6B">
        <w:rPr>
          <w:b/>
        </w:rPr>
        <w:t>29</w:t>
      </w:r>
      <w:r w:rsidRPr="005D0C6B">
        <w:t>(24): p. 4276-4283. e5.</w:t>
      </w:r>
    </w:p>
    <w:p w14:paraId="44ADB9E6" w14:textId="77777777" w:rsidR="005D0C6B" w:rsidRPr="005D0C6B" w:rsidRDefault="005D0C6B" w:rsidP="005D0C6B">
      <w:pPr>
        <w:pStyle w:val="EndNoteBibliography"/>
        <w:spacing w:after="0"/>
        <w:ind w:left="720" w:hanging="720"/>
      </w:pPr>
      <w:r w:rsidRPr="005D0C6B">
        <w:t>10.</w:t>
      </w:r>
      <w:r w:rsidRPr="005D0C6B">
        <w:tab/>
        <w:t xml:space="preserve">Atick, J.J. and A.N. Redlich, </w:t>
      </w:r>
      <w:r w:rsidRPr="005D0C6B">
        <w:rPr>
          <w:i/>
        </w:rPr>
        <w:t>Towards a theory of early visual processing.</w:t>
      </w:r>
      <w:r w:rsidRPr="005D0C6B">
        <w:t xml:space="preserve"> Neural computation, 1990. </w:t>
      </w:r>
      <w:r w:rsidRPr="005D0C6B">
        <w:rPr>
          <w:b/>
        </w:rPr>
        <w:t>2</w:t>
      </w:r>
      <w:r w:rsidRPr="005D0C6B">
        <w:t>(3): p. 308-320.</w:t>
      </w:r>
    </w:p>
    <w:p w14:paraId="5710669E" w14:textId="77777777" w:rsidR="005D0C6B" w:rsidRPr="005D0C6B" w:rsidRDefault="005D0C6B" w:rsidP="005D0C6B">
      <w:pPr>
        <w:pStyle w:val="EndNoteBibliography"/>
        <w:spacing w:after="0"/>
        <w:ind w:left="720" w:hanging="720"/>
      </w:pPr>
      <w:r w:rsidRPr="005D0C6B">
        <w:t>11.</w:t>
      </w:r>
      <w:r w:rsidRPr="005D0C6B">
        <w:tab/>
        <w:t xml:space="preserve">Atick, J.J. and A.N. Redlich, </w:t>
      </w:r>
      <w:r w:rsidRPr="005D0C6B">
        <w:rPr>
          <w:i/>
        </w:rPr>
        <w:t>What does the retina know about natural scenes?</w:t>
      </w:r>
      <w:r w:rsidRPr="005D0C6B">
        <w:t xml:space="preserve"> Neural computation, 1992. </w:t>
      </w:r>
      <w:r w:rsidRPr="005D0C6B">
        <w:rPr>
          <w:b/>
        </w:rPr>
        <w:t>4</w:t>
      </w:r>
      <w:r w:rsidRPr="005D0C6B">
        <w:t>(2): p. 196-210.</w:t>
      </w:r>
    </w:p>
    <w:p w14:paraId="77A3D386" w14:textId="77777777" w:rsidR="005D0C6B" w:rsidRPr="005D0C6B" w:rsidRDefault="005D0C6B" w:rsidP="005D0C6B">
      <w:pPr>
        <w:pStyle w:val="EndNoteBibliography"/>
        <w:spacing w:after="0"/>
        <w:ind w:left="720" w:hanging="720"/>
      </w:pPr>
      <w:r w:rsidRPr="005D0C6B">
        <w:t>12.</w:t>
      </w:r>
      <w:r w:rsidRPr="005D0C6B">
        <w:tab/>
        <w:t xml:space="preserve">Kaneko, A., </w:t>
      </w:r>
      <w:r w:rsidRPr="005D0C6B">
        <w:rPr>
          <w:i/>
        </w:rPr>
        <w:t>Physiology of the retina.</w:t>
      </w:r>
      <w:r w:rsidRPr="005D0C6B">
        <w:t xml:space="preserve"> Annual review of neuroscience, 1979. </w:t>
      </w:r>
      <w:r w:rsidRPr="005D0C6B">
        <w:rPr>
          <w:b/>
        </w:rPr>
        <w:t>2</w:t>
      </w:r>
      <w:r w:rsidRPr="005D0C6B">
        <w:t>(1): p. 169-191.</w:t>
      </w:r>
    </w:p>
    <w:p w14:paraId="44521BFA" w14:textId="77777777" w:rsidR="005D0C6B" w:rsidRPr="005D0C6B" w:rsidRDefault="005D0C6B" w:rsidP="005D0C6B">
      <w:pPr>
        <w:pStyle w:val="EndNoteBibliography"/>
        <w:spacing w:after="0"/>
        <w:ind w:left="720" w:hanging="720"/>
      </w:pPr>
      <w:r w:rsidRPr="005D0C6B">
        <w:t>13.</w:t>
      </w:r>
      <w:r w:rsidRPr="005D0C6B">
        <w:tab/>
        <w:t xml:space="preserve">Dacey, D.M. </w:t>
      </w:r>
      <w:r w:rsidRPr="005D0C6B">
        <w:rPr>
          <w:i/>
        </w:rPr>
        <w:t>Physiology, morphology and spatial densities of identified ganglion cell types in primate retina</w:t>
      </w:r>
      <w:r w:rsidRPr="005D0C6B">
        <w:t xml:space="preserve">. in </w:t>
      </w:r>
      <w:r w:rsidRPr="005D0C6B">
        <w:rPr>
          <w:i/>
        </w:rPr>
        <w:t>Ciba Foundation Symposium 184‐Higher‐Order Processing in the Visual System: Higher‐Order Processing in the Visual System: Ciba Foundation Symposium 184</w:t>
      </w:r>
      <w:r w:rsidRPr="005D0C6B">
        <w:t>. 2007. Wiley Online Library.</w:t>
      </w:r>
    </w:p>
    <w:p w14:paraId="63845527" w14:textId="77777777" w:rsidR="005D0C6B" w:rsidRPr="005D0C6B" w:rsidRDefault="005D0C6B" w:rsidP="005D0C6B">
      <w:pPr>
        <w:pStyle w:val="EndNoteBibliography"/>
        <w:spacing w:after="0"/>
        <w:ind w:left="720" w:hanging="720"/>
      </w:pPr>
      <w:r w:rsidRPr="005D0C6B">
        <w:t>14.</w:t>
      </w:r>
      <w:r w:rsidRPr="005D0C6B">
        <w:tab/>
        <w:t xml:space="preserve">Jun, N.Y., G.D. Field, and J. Pearson, </w:t>
      </w:r>
      <w:r w:rsidRPr="005D0C6B">
        <w:rPr>
          <w:i/>
        </w:rPr>
        <w:t>Scene statistics and noise determine the relative arrangement of receptive field mosaics.</w:t>
      </w:r>
      <w:r w:rsidRPr="005D0C6B">
        <w:t xml:space="preserve"> Proceedings of the National Academy of Sciences, 2021. </w:t>
      </w:r>
      <w:r w:rsidRPr="005D0C6B">
        <w:rPr>
          <w:b/>
        </w:rPr>
        <w:t>118</w:t>
      </w:r>
      <w:r w:rsidRPr="005D0C6B">
        <w:t>(39): p. e2105115118.</w:t>
      </w:r>
    </w:p>
    <w:p w14:paraId="28A7AC61" w14:textId="77777777" w:rsidR="005D0C6B" w:rsidRPr="005D0C6B" w:rsidRDefault="005D0C6B" w:rsidP="005D0C6B">
      <w:pPr>
        <w:pStyle w:val="EndNoteBibliography"/>
        <w:spacing w:after="0"/>
        <w:ind w:left="720" w:hanging="720"/>
      </w:pPr>
      <w:r w:rsidRPr="005D0C6B">
        <w:t>15.</w:t>
      </w:r>
      <w:r w:rsidRPr="005D0C6B">
        <w:tab/>
        <w:t xml:space="preserve">Jun, N.Y., G. Field, and J. Pearson, </w:t>
      </w:r>
      <w:r w:rsidRPr="005D0C6B">
        <w:rPr>
          <w:i/>
        </w:rPr>
        <w:t>Efficient coding, channel capacity, and the emergence of retinal mosaics.</w:t>
      </w:r>
      <w:r w:rsidRPr="005D0C6B">
        <w:t xml:space="preserve"> Advances in neural information processing systems, 2022. </w:t>
      </w:r>
      <w:r w:rsidRPr="005D0C6B">
        <w:rPr>
          <w:b/>
        </w:rPr>
        <w:t>35</w:t>
      </w:r>
      <w:r w:rsidRPr="005D0C6B">
        <w:t>: p. 32311-32324.</w:t>
      </w:r>
    </w:p>
    <w:p w14:paraId="0E62536C" w14:textId="77777777" w:rsidR="005D0C6B" w:rsidRPr="005D0C6B" w:rsidRDefault="005D0C6B" w:rsidP="005D0C6B">
      <w:pPr>
        <w:pStyle w:val="EndNoteBibliography"/>
        <w:spacing w:after="0"/>
        <w:ind w:left="720" w:hanging="720"/>
      </w:pPr>
      <w:r w:rsidRPr="005D0C6B">
        <w:t>16.</w:t>
      </w:r>
      <w:r w:rsidRPr="005D0C6B">
        <w:tab/>
        <w:t xml:space="preserve">Maheswaranathan, N., et al., </w:t>
      </w:r>
      <w:r w:rsidRPr="005D0C6B">
        <w:rPr>
          <w:i/>
        </w:rPr>
        <w:t>Inferring hidden structure in multilayered neural circuits.</w:t>
      </w:r>
      <w:r w:rsidRPr="005D0C6B">
        <w:t xml:space="preserve"> PLoS computational biology, 2018. </w:t>
      </w:r>
      <w:r w:rsidRPr="005D0C6B">
        <w:rPr>
          <w:b/>
        </w:rPr>
        <w:t>14</w:t>
      </w:r>
      <w:r w:rsidRPr="005D0C6B">
        <w:t>(8): p. e1006291.</w:t>
      </w:r>
    </w:p>
    <w:p w14:paraId="5B1AD780" w14:textId="77777777" w:rsidR="005D0C6B" w:rsidRPr="005D0C6B" w:rsidRDefault="005D0C6B" w:rsidP="005D0C6B">
      <w:pPr>
        <w:pStyle w:val="EndNoteBibliography"/>
        <w:spacing w:after="0"/>
        <w:ind w:left="720" w:hanging="720"/>
      </w:pPr>
      <w:r w:rsidRPr="005D0C6B">
        <w:t>17.</w:t>
      </w:r>
      <w:r w:rsidRPr="005D0C6B">
        <w:tab/>
        <w:t xml:space="preserve">Atick, J.J., Z. Li, and A.N. Redlich, </w:t>
      </w:r>
      <w:r w:rsidRPr="005D0C6B">
        <w:rPr>
          <w:i/>
        </w:rPr>
        <w:t>Understanding retinal color coding from first principles.</w:t>
      </w:r>
      <w:r w:rsidRPr="005D0C6B">
        <w:t xml:space="preserve"> Neural computation, 1992. </w:t>
      </w:r>
      <w:r w:rsidRPr="005D0C6B">
        <w:rPr>
          <w:b/>
        </w:rPr>
        <w:t>4</w:t>
      </w:r>
      <w:r w:rsidRPr="005D0C6B">
        <w:t>(4): p. 559-572.</w:t>
      </w:r>
    </w:p>
    <w:p w14:paraId="479459BD" w14:textId="77777777" w:rsidR="005D0C6B" w:rsidRPr="005D0C6B" w:rsidRDefault="005D0C6B" w:rsidP="005D0C6B">
      <w:pPr>
        <w:pStyle w:val="EndNoteBibliography"/>
        <w:spacing w:after="0"/>
        <w:ind w:left="720" w:hanging="720"/>
      </w:pPr>
      <w:r w:rsidRPr="005D0C6B">
        <w:t>18.</w:t>
      </w:r>
      <w:r w:rsidRPr="005D0C6B">
        <w:tab/>
        <w:t xml:space="preserve">Salisbury, J.M. and S.E. Palmer, </w:t>
      </w:r>
      <w:r w:rsidRPr="005D0C6B">
        <w:rPr>
          <w:i/>
        </w:rPr>
        <w:t>Optimal prediction in the retina and natural motion statistics.</w:t>
      </w:r>
      <w:r w:rsidRPr="005D0C6B">
        <w:t xml:space="preserve"> Journal of Statistical Physics, 2016. </w:t>
      </w:r>
      <w:r w:rsidRPr="005D0C6B">
        <w:rPr>
          <w:b/>
        </w:rPr>
        <w:t>162</w:t>
      </w:r>
      <w:r w:rsidRPr="005D0C6B">
        <w:t>(5): p. 1309-1323.</w:t>
      </w:r>
    </w:p>
    <w:p w14:paraId="36A65358" w14:textId="77777777" w:rsidR="005D0C6B" w:rsidRPr="005D0C6B" w:rsidRDefault="005D0C6B" w:rsidP="005D0C6B">
      <w:pPr>
        <w:pStyle w:val="EndNoteBibliography"/>
        <w:spacing w:after="0"/>
        <w:ind w:left="720" w:hanging="720"/>
      </w:pPr>
      <w:r w:rsidRPr="005D0C6B">
        <w:t>19.</w:t>
      </w:r>
      <w:r w:rsidRPr="005D0C6B">
        <w:tab/>
        <w:t xml:space="preserve">Crook, J.D., et al., </w:t>
      </w:r>
      <w:r w:rsidRPr="005D0C6B">
        <w:rPr>
          <w:i/>
        </w:rPr>
        <w:t>Horizontal cell feedback without cone type-selective inhibition mediates “red–green” color opponency in midget ganglion cells of the primate retina.</w:t>
      </w:r>
      <w:r w:rsidRPr="005D0C6B">
        <w:t xml:space="preserve"> Journal of Neuroscience, 2011. </w:t>
      </w:r>
      <w:r w:rsidRPr="005D0C6B">
        <w:rPr>
          <w:b/>
        </w:rPr>
        <w:t>31</w:t>
      </w:r>
      <w:r w:rsidRPr="005D0C6B">
        <w:t>(5): p. 1762-1772.</w:t>
      </w:r>
    </w:p>
    <w:p w14:paraId="594B783E" w14:textId="77777777" w:rsidR="005D0C6B" w:rsidRPr="005D0C6B" w:rsidRDefault="005D0C6B" w:rsidP="005D0C6B">
      <w:pPr>
        <w:pStyle w:val="EndNoteBibliography"/>
        <w:spacing w:after="0"/>
        <w:ind w:left="720" w:hanging="720"/>
      </w:pPr>
      <w:r w:rsidRPr="005D0C6B">
        <w:t>20.</w:t>
      </w:r>
      <w:r w:rsidRPr="005D0C6B">
        <w:tab/>
        <w:t xml:space="preserve">Martin, P.R., et al., </w:t>
      </w:r>
      <w:r w:rsidRPr="005D0C6B">
        <w:rPr>
          <w:i/>
        </w:rPr>
        <w:t>Chromatic sensitivity of ganglion cells in the peripheral primate retina.</w:t>
      </w:r>
      <w:r w:rsidRPr="005D0C6B">
        <w:t xml:space="preserve"> Nature, 2001. </w:t>
      </w:r>
      <w:r w:rsidRPr="005D0C6B">
        <w:rPr>
          <w:b/>
        </w:rPr>
        <w:t>410</w:t>
      </w:r>
      <w:r w:rsidRPr="005D0C6B">
        <w:t>(6831): p. 933-936.</w:t>
      </w:r>
    </w:p>
    <w:p w14:paraId="605E0CF3" w14:textId="77777777" w:rsidR="005D0C6B" w:rsidRPr="005D0C6B" w:rsidRDefault="005D0C6B" w:rsidP="005D0C6B">
      <w:pPr>
        <w:pStyle w:val="EndNoteBibliography"/>
        <w:spacing w:after="0"/>
        <w:ind w:left="720" w:hanging="720"/>
      </w:pPr>
      <w:r w:rsidRPr="005D0C6B">
        <w:t>21.</w:t>
      </w:r>
      <w:r w:rsidRPr="005D0C6B">
        <w:tab/>
        <w:t xml:space="preserve">Wässle, H., et al., </w:t>
      </w:r>
      <w:r w:rsidRPr="005D0C6B">
        <w:rPr>
          <w:i/>
        </w:rPr>
        <w:t>Retinal ganglion cell density and cortical magnification factor in the primate.</w:t>
      </w:r>
      <w:r w:rsidRPr="005D0C6B">
        <w:t xml:space="preserve"> Vision research, 1990. </w:t>
      </w:r>
      <w:r w:rsidRPr="005D0C6B">
        <w:rPr>
          <w:b/>
        </w:rPr>
        <w:t>30</w:t>
      </w:r>
      <w:r w:rsidRPr="005D0C6B">
        <w:t>(11): p. 1897-1911.</w:t>
      </w:r>
    </w:p>
    <w:p w14:paraId="5D5A1BAD" w14:textId="77777777" w:rsidR="005D0C6B" w:rsidRPr="005D0C6B" w:rsidRDefault="005D0C6B" w:rsidP="005D0C6B">
      <w:pPr>
        <w:pStyle w:val="EndNoteBibliography"/>
        <w:spacing w:after="0"/>
        <w:ind w:left="720" w:hanging="720"/>
      </w:pPr>
      <w:r w:rsidRPr="005D0C6B">
        <w:t>22.</w:t>
      </w:r>
      <w:r w:rsidRPr="005D0C6B">
        <w:tab/>
        <w:t xml:space="preserve">Rasmussen, R. and K. Yonehara, </w:t>
      </w:r>
      <w:r w:rsidRPr="005D0C6B">
        <w:rPr>
          <w:i/>
        </w:rPr>
        <w:t>Contributions of retinal direction selectivity to central visual processing.</w:t>
      </w:r>
      <w:r w:rsidRPr="005D0C6B">
        <w:t xml:space="preserve"> Current Biology, 2020. </w:t>
      </w:r>
      <w:r w:rsidRPr="005D0C6B">
        <w:rPr>
          <w:b/>
        </w:rPr>
        <w:t>30</w:t>
      </w:r>
      <w:r w:rsidRPr="005D0C6B">
        <w:t>(15): p. R897-R903.</w:t>
      </w:r>
    </w:p>
    <w:p w14:paraId="0F8E2F1D" w14:textId="77777777" w:rsidR="005D0C6B" w:rsidRPr="005D0C6B" w:rsidRDefault="005D0C6B" w:rsidP="005D0C6B">
      <w:pPr>
        <w:pStyle w:val="EndNoteBibliography"/>
        <w:ind w:left="720" w:hanging="720"/>
      </w:pPr>
      <w:r w:rsidRPr="005D0C6B">
        <w:lastRenderedPageBreak/>
        <w:t>23.</w:t>
      </w:r>
      <w:r w:rsidRPr="005D0C6B">
        <w:tab/>
        <w:t xml:space="preserve">Vaney, D.I., B. Sivyer, and W.R. Taylor, </w:t>
      </w:r>
      <w:r w:rsidRPr="005D0C6B">
        <w:rPr>
          <w:i/>
        </w:rPr>
        <w:t>Direction selectivity in the retina: symmetry and asymmetry in structure and function.</w:t>
      </w:r>
      <w:r w:rsidRPr="005D0C6B">
        <w:t xml:space="preserve"> Nature Reviews Neuroscience, 2012. </w:t>
      </w:r>
      <w:r w:rsidRPr="005D0C6B">
        <w:rPr>
          <w:b/>
        </w:rPr>
        <w:t>13</w:t>
      </w:r>
      <w:r w:rsidRPr="005D0C6B">
        <w:t>(3): p. 194-208.</w:t>
      </w:r>
    </w:p>
    <w:p w14:paraId="6AAD9CBD" w14:textId="309CEF1E" w:rsidR="00B21CA6" w:rsidRDefault="00EC2035" w:rsidP="00B21CA6">
      <w:pPr>
        <w:spacing w:after="0" w:line="240" w:lineRule="auto"/>
        <w:jc w:val="both"/>
        <w:rPr>
          <w:rFonts w:cstheme="minorHAnsi"/>
        </w:rPr>
      </w:pPr>
      <w:r>
        <w:rPr>
          <w:rFonts w:cstheme="minorHAnsi"/>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tblGrid>
      <w:tr w:rsidR="00204F39" w:rsidRPr="00001C03" w14:paraId="00D36A45" w14:textId="77777777" w:rsidTr="00001C03">
        <w:tc>
          <w:tcPr>
            <w:tcW w:w="360" w:type="dxa"/>
            <w:shd w:val="clear" w:color="auto" w:fill="auto"/>
          </w:tcPr>
          <w:p w14:paraId="5A802334" w14:textId="15B219CB" w:rsidR="00204F39" w:rsidRPr="00001C03" w:rsidRDefault="00204F39" w:rsidP="00B21CA6">
            <w:pPr>
              <w:jc w:val="both"/>
              <w:rPr>
                <w:rFonts w:cstheme="minorHAnsi"/>
              </w:rPr>
            </w:pPr>
          </w:p>
        </w:tc>
      </w:tr>
      <w:tr w:rsidR="00204F39" w:rsidRPr="00001C03" w14:paraId="316D08F4" w14:textId="77777777" w:rsidTr="00001C03">
        <w:tc>
          <w:tcPr>
            <w:tcW w:w="360" w:type="dxa"/>
            <w:shd w:val="clear" w:color="auto" w:fill="auto"/>
          </w:tcPr>
          <w:p w14:paraId="49A09B27" w14:textId="77777777" w:rsidR="00204F39" w:rsidRPr="00001C03" w:rsidRDefault="00204F39" w:rsidP="00B21CA6">
            <w:pPr>
              <w:jc w:val="both"/>
              <w:rPr>
                <w:rFonts w:cstheme="minorHAnsi"/>
              </w:rPr>
            </w:pPr>
          </w:p>
        </w:tc>
      </w:tr>
    </w:tbl>
    <w:p w14:paraId="01C5FE23" w14:textId="5C784DAB" w:rsidR="00204F39" w:rsidRPr="00001C03" w:rsidRDefault="00204F39" w:rsidP="00B21CA6">
      <w:pPr>
        <w:spacing w:after="0" w:line="240" w:lineRule="auto"/>
        <w:jc w:val="both"/>
        <w:rPr>
          <w:rFonts w:ascii="Times New Roman" w:hAnsi="Times New Roman" w:cs="Times New Roman"/>
          <w:b/>
          <w:bCs/>
        </w:rPr>
      </w:pPr>
    </w:p>
    <w:sectPr w:rsidR="00204F39" w:rsidRPr="00001C03" w:rsidSect="00071D97">
      <w:headerReference w:type="default" r:id="rId14"/>
      <w:footerReference w:type="default" r:id="rId15"/>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Pearson" w:date="2023-10-16T09:08:00Z" w:initials="JMP">
    <w:p w14:paraId="61DADD2E" w14:textId="77777777" w:rsidR="00DF2F0E" w:rsidRDefault="00DF2F0E" w:rsidP="00F67B6B">
      <w:r>
        <w:rPr>
          <w:rStyle w:val="CommentReference"/>
        </w:rPr>
        <w:annotationRef/>
      </w:r>
      <w:r>
        <w:rPr>
          <w:color w:val="000000"/>
          <w:sz w:val="20"/>
          <w:szCs w:val="20"/>
        </w:rPr>
        <w:t>Best if you number citations in the order they’re encountered. I.e., this should be citation 1. Easy enough to do if you change the bibliography style.</w:t>
      </w:r>
    </w:p>
  </w:comment>
  <w:comment w:id="1" w:author="John Pearson" w:date="2023-10-16T09:11:00Z" w:initials="JMP">
    <w:p w14:paraId="1B4E0DE4" w14:textId="77777777" w:rsidR="00DF2F0E" w:rsidRDefault="00DF2F0E" w:rsidP="00FC2CB5">
      <w:r>
        <w:rPr>
          <w:rStyle w:val="CommentReference"/>
        </w:rPr>
        <w:annotationRef/>
      </w:r>
      <w:r>
        <w:rPr>
          <w:color w:val="000000"/>
          <w:sz w:val="20"/>
          <w:szCs w:val="20"/>
        </w:rPr>
        <w:t>Since you’re mentioning thalamus, it’s probably better to say that RGCs are the output layer of the retina and their axons form the optic nerve. They don’t really project to cortex except indirectly.</w:t>
      </w:r>
    </w:p>
  </w:comment>
  <w:comment w:id="7" w:author="John Pearson" w:date="2023-10-16T09:12:00Z" w:initials="JMP">
    <w:p w14:paraId="71EAA612" w14:textId="77777777" w:rsidR="00DF2F0E" w:rsidRDefault="00DF2F0E" w:rsidP="006822C9">
      <w:r>
        <w:rPr>
          <w:rStyle w:val="CommentReference"/>
        </w:rPr>
        <w:annotationRef/>
      </w:r>
      <w:r>
        <w:rPr>
          <w:color w:val="000000"/>
          <w:sz w:val="20"/>
          <w:szCs w:val="20"/>
        </w:rPr>
        <w:t>“A lot of work” is pretty colloquial. I’d cut this sentence and add the citations back in the following discussion where you need to back up details.</w:t>
      </w:r>
    </w:p>
  </w:comment>
  <w:comment w:id="11" w:author="John Pearson" w:date="2023-10-16T09:13:00Z" w:initials="JMP">
    <w:p w14:paraId="71756408" w14:textId="77777777" w:rsidR="00DF2F0E" w:rsidRDefault="00DF2F0E" w:rsidP="00564822">
      <w:r>
        <w:rPr>
          <w:rStyle w:val="CommentReference"/>
        </w:rPr>
        <w:annotationRef/>
      </w:r>
      <w:r>
        <w:rPr>
          <w:color w:val="000000"/>
          <w:sz w:val="20"/>
          <w:szCs w:val="20"/>
        </w:rPr>
        <w:t>You want an emdash, not a hyphen.</w:t>
      </w:r>
    </w:p>
  </w:comment>
  <w:comment w:id="12" w:author="John Pearson" w:date="2023-10-16T09:14:00Z" w:initials="JMP">
    <w:p w14:paraId="7629CE49" w14:textId="77777777" w:rsidR="00DF2F0E" w:rsidRDefault="00DF2F0E" w:rsidP="005149DE">
      <w:r>
        <w:rPr>
          <w:rStyle w:val="CommentReference"/>
        </w:rPr>
        <w:annotationRef/>
      </w:r>
      <w:r>
        <w:rPr>
          <w:color w:val="000000"/>
          <w:sz w:val="20"/>
          <w:szCs w:val="20"/>
        </w:rPr>
        <w:t>Because mosaics are functionally defined in visual space, not retinal space.</w:t>
      </w:r>
    </w:p>
  </w:comment>
  <w:comment w:id="14" w:author="John Pearson" w:date="2023-10-16T09:15:00Z" w:initials="JMP">
    <w:p w14:paraId="6C5EB239" w14:textId="77777777" w:rsidR="00DF2F0E" w:rsidRDefault="00DF2F0E" w:rsidP="00561D5F">
      <w:r>
        <w:rPr>
          <w:rStyle w:val="CommentReference"/>
        </w:rPr>
        <w:annotationRef/>
      </w:r>
      <w:r>
        <w:rPr>
          <w:color w:val="000000"/>
          <w:sz w:val="20"/>
          <w:szCs w:val="20"/>
        </w:rPr>
        <w:t>I think these can be condensed into one sentence.</w:t>
      </w:r>
    </w:p>
  </w:comment>
  <w:comment w:id="15" w:author="David St-Amand" w:date="2023-10-16T23:18:00Z" w:initials="DS">
    <w:p w14:paraId="18DDCE53" w14:textId="27BA7671" w:rsidR="008E6983" w:rsidRDefault="008E6983">
      <w:pPr>
        <w:pStyle w:val="CommentText"/>
      </w:pPr>
      <w:r>
        <w:rPr>
          <w:rStyle w:val="CommentReference"/>
        </w:rPr>
        <w:annotationRef/>
      </w:r>
      <w:r>
        <w:t xml:space="preserve">Like this?  </w:t>
      </w:r>
    </w:p>
  </w:comment>
  <w:comment w:id="26" w:author="John Pearson" w:date="2023-10-16T09:20:00Z" w:initials="JMP">
    <w:p w14:paraId="6E52EC2B" w14:textId="77777777" w:rsidR="00C743A1" w:rsidRDefault="00C743A1" w:rsidP="000929BE">
      <w:r>
        <w:rPr>
          <w:rStyle w:val="CommentReference"/>
        </w:rPr>
        <w:annotationRef/>
      </w:r>
      <w:r>
        <w:rPr>
          <w:color w:val="000000"/>
          <w:sz w:val="20"/>
          <w:szCs w:val="20"/>
        </w:rPr>
        <w:t>You should also cite the Ocko paper here. Some of the Maheswaranathan work, too.</w:t>
      </w:r>
    </w:p>
  </w:comment>
  <w:comment w:id="27" w:author="John Pearson" w:date="2023-10-16T09:21:00Z" w:initials="JMP">
    <w:p w14:paraId="67F64C0B" w14:textId="77777777" w:rsidR="00C743A1" w:rsidRDefault="00C743A1" w:rsidP="002E4818">
      <w:r>
        <w:rPr>
          <w:rStyle w:val="CommentReference"/>
        </w:rPr>
        <w:annotationRef/>
      </w:r>
      <w:r>
        <w:rPr>
          <w:color w:val="000000"/>
          <w:sz w:val="20"/>
          <w:szCs w:val="20"/>
        </w:rPr>
        <w:t>I don’t understand the point you’re making here. What “strong mathematical constraints”?</w:t>
      </w:r>
    </w:p>
  </w:comment>
  <w:comment w:id="28" w:author="David St-Amand" w:date="2023-10-16T22:38:00Z" w:initials="DS">
    <w:p w14:paraId="50C801EE" w14:textId="5918A04E" w:rsidR="00F41571" w:rsidRDefault="00F41571">
      <w:pPr>
        <w:pStyle w:val="CommentText"/>
      </w:pPr>
      <w:r>
        <w:rPr>
          <w:rStyle w:val="CommentReference"/>
        </w:rPr>
        <w:annotationRef/>
      </w:r>
      <w:r>
        <w:t>Does this work?</w:t>
      </w:r>
    </w:p>
  </w:comment>
  <w:comment w:id="58" w:author="John Pearson" w:date="2023-10-16T09:28:00Z" w:initials="JMP">
    <w:p w14:paraId="194A7F14" w14:textId="77777777" w:rsidR="00D11233" w:rsidRDefault="00D11233" w:rsidP="00691C6F">
      <w:r>
        <w:rPr>
          <w:rStyle w:val="CommentReference"/>
        </w:rPr>
        <w:annotationRef/>
      </w:r>
      <w:r>
        <w:rPr>
          <w:color w:val="000000"/>
          <w:sz w:val="20"/>
          <w:szCs w:val="20"/>
        </w:rPr>
        <w:t>Is this really true? How long have we known about direction-selective cells in the retina? Can you cite something here for this view?</w:t>
      </w:r>
    </w:p>
  </w:comment>
  <w:comment w:id="59" w:author="David St-Amand" w:date="2023-10-16T22:36:00Z" w:initials="DS">
    <w:p w14:paraId="13D644C4" w14:textId="3E516406" w:rsidR="00611FFB" w:rsidRDefault="00611FFB">
      <w:pPr>
        <w:pStyle w:val="CommentText"/>
      </w:pPr>
      <w:r>
        <w:rPr>
          <w:rStyle w:val="CommentReference"/>
        </w:rPr>
        <w:annotationRef/>
      </w:r>
      <w:r>
        <w:t>I double-checked and this wasn’t really true, they’ve known about them since 1960.</w:t>
      </w:r>
      <w:r w:rsidR="00E23390">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ADD2E" w15:done="1"/>
  <w15:commentEx w15:paraId="1B4E0DE4" w15:done="1"/>
  <w15:commentEx w15:paraId="71EAA612" w15:done="0"/>
  <w15:commentEx w15:paraId="71756408" w15:done="1"/>
  <w15:commentEx w15:paraId="7629CE49" w15:done="1"/>
  <w15:commentEx w15:paraId="6C5EB239" w15:done="0"/>
  <w15:commentEx w15:paraId="18DDCE53" w15:paraIdParent="6C5EB239" w15:done="0"/>
  <w15:commentEx w15:paraId="6E52EC2B" w15:done="1"/>
  <w15:commentEx w15:paraId="67F64C0B" w15:done="0"/>
  <w15:commentEx w15:paraId="50C801EE" w15:paraIdParent="67F64C0B" w15:done="0"/>
  <w15:commentEx w15:paraId="194A7F14" w15:done="0"/>
  <w15:commentEx w15:paraId="13D644C4" w15:paraIdParent="194A7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CA4F6" w16cex:dateUtc="2023-10-16T13:08:00Z"/>
  <w16cex:commentExtensible w16cex:durableId="61F41C7C" w16cex:dateUtc="2023-10-16T13:11:00Z"/>
  <w16cex:commentExtensible w16cex:durableId="0F63663C" w16cex:dateUtc="2023-10-16T13:12:00Z"/>
  <w16cex:commentExtensible w16cex:durableId="3B2E30D6" w16cex:dateUtc="2023-10-16T13:13:00Z"/>
  <w16cex:commentExtensible w16cex:durableId="4B68B05F" w16cex:dateUtc="2023-10-16T13:14:00Z"/>
  <w16cex:commentExtensible w16cex:durableId="67D26BD8" w16cex:dateUtc="2023-10-16T13:15:00Z"/>
  <w16cex:commentExtensible w16cex:durableId="52BCB935" w16cex:dateUtc="2023-10-17T03:18:00Z"/>
  <w16cex:commentExtensible w16cex:durableId="580FD1CE" w16cex:dateUtc="2023-10-16T13:20:00Z"/>
  <w16cex:commentExtensible w16cex:durableId="6E2C20D9" w16cex:dateUtc="2023-10-16T13:21:00Z"/>
  <w16cex:commentExtensible w16cex:durableId="3E5186D8" w16cex:dateUtc="2023-10-17T02:38:00Z"/>
  <w16cex:commentExtensible w16cex:durableId="198161FC" w16cex:dateUtc="2023-10-16T13:28:00Z"/>
  <w16cex:commentExtensible w16cex:durableId="66055059" w16cex:dateUtc="2023-10-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ADD2E" w16cid:durableId="2A7CA4F6"/>
  <w16cid:commentId w16cid:paraId="1B4E0DE4" w16cid:durableId="61F41C7C"/>
  <w16cid:commentId w16cid:paraId="71EAA612" w16cid:durableId="0F63663C"/>
  <w16cid:commentId w16cid:paraId="71756408" w16cid:durableId="3B2E30D6"/>
  <w16cid:commentId w16cid:paraId="7629CE49" w16cid:durableId="4B68B05F"/>
  <w16cid:commentId w16cid:paraId="6C5EB239" w16cid:durableId="67D26BD8"/>
  <w16cid:commentId w16cid:paraId="18DDCE53" w16cid:durableId="52BCB935"/>
  <w16cid:commentId w16cid:paraId="6E52EC2B" w16cid:durableId="580FD1CE"/>
  <w16cid:commentId w16cid:paraId="67F64C0B" w16cid:durableId="6E2C20D9"/>
  <w16cid:commentId w16cid:paraId="50C801EE" w16cid:durableId="3E5186D8"/>
  <w16cid:commentId w16cid:paraId="194A7F14" w16cid:durableId="198161FC"/>
  <w16cid:commentId w16cid:paraId="13D644C4" w16cid:durableId="660550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8309" w14:textId="77777777" w:rsidR="00997B84" w:rsidRDefault="00997B84" w:rsidP="007E3B03">
      <w:pPr>
        <w:spacing w:after="0" w:line="240" w:lineRule="auto"/>
      </w:pPr>
      <w:r>
        <w:separator/>
      </w:r>
    </w:p>
  </w:endnote>
  <w:endnote w:type="continuationSeparator" w:id="0">
    <w:p w14:paraId="57912DBF" w14:textId="77777777" w:rsidR="00997B84" w:rsidRDefault="00997B84"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2" w:author="David St-Amand" w:date="2023-10-16T22:48:00Z"/>
  <w:sdt>
    <w:sdtPr>
      <w:id w:val="-1931342003"/>
      <w:docPartObj>
        <w:docPartGallery w:val="Page Numbers (Bottom of Page)"/>
        <w:docPartUnique/>
      </w:docPartObj>
    </w:sdtPr>
    <w:sdtEndPr>
      <w:rPr>
        <w:noProof/>
      </w:rPr>
    </w:sdtEndPr>
    <w:sdtContent>
      <w:customXmlInsRangeEnd w:id="82"/>
      <w:p w14:paraId="706FA481" w14:textId="42B8CBDB" w:rsidR="005D0C6B" w:rsidRDefault="005D0C6B">
        <w:pPr>
          <w:pStyle w:val="Footer"/>
          <w:jc w:val="right"/>
          <w:rPr>
            <w:ins w:id="83" w:author="David St-Amand" w:date="2023-10-16T22:48:00Z"/>
          </w:rPr>
        </w:pPr>
        <w:ins w:id="84" w:author="David St-Amand" w:date="2023-10-16T22:48:00Z">
          <w:r>
            <w:fldChar w:fldCharType="begin"/>
          </w:r>
          <w:r>
            <w:instrText xml:space="preserve"> PAGE   \* MERGEFORMAT </w:instrText>
          </w:r>
          <w:r>
            <w:fldChar w:fldCharType="separate"/>
          </w:r>
          <w:r>
            <w:rPr>
              <w:noProof/>
            </w:rPr>
            <w:t>2</w:t>
          </w:r>
          <w:r>
            <w:rPr>
              <w:noProof/>
            </w:rPr>
            <w:fldChar w:fldCharType="end"/>
          </w:r>
        </w:ins>
      </w:p>
      <w:customXmlInsRangeStart w:id="85" w:author="David St-Amand" w:date="2023-10-16T22:48:00Z"/>
    </w:sdtContent>
  </w:sdt>
  <w:customXmlInsRangeEnd w:id="85"/>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5321" w14:textId="77777777" w:rsidR="00997B84" w:rsidRDefault="00997B84" w:rsidP="007E3B03">
      <w:pPr>
        <w:spacing w:after="0" w:line="240" w:lineRule="auto"/>
      </w:pPr>
      <w:r>
        <w:separator/>
      </w:r>
    </w:p>
  </w:footnote>
  <w:footnote w:type="continuationSeparator" w:id="0">
    <w:p w14:paraId="06F48F2D" w14:textId="77777777" w:rsidR="00997B84" w:rsidRDefault="00997B84"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Pearson">
    <w15:presenceInfo w15:providerId="AD" w15:userId="S::jmp33@duke.edu::7f4785bc-1cd7-4b05-9903-d5baadc09a66"/>
  </w15:person>
  <w15:person w15:author="David St-Amand">
    <w15:presenceInfo w15:providerId="AD" w15:userId="S::david.st-amand@mail.mcgill.ca::830d4aea-3b36-4f27-bbc2-e06422989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9&lt;/item&gt;&lt;item&gt;30&lt;/item&gt;&lt;item&gt;31&lt;/item&gt;&lt;item&gt;32&lt;/item&gt;&lt;item&gt;33&lt;/item&gt;&lt;item&gt;34&lt;/item&gt;&lt;item&gt;35&lt;/item&gt;&lt;item&gt;38&lt;/item&gt;&lt;item&gt;40&lt;/item&gt;&lt;item&gt;42&lt;/item&gt;&lt;item&gt;4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E24FF"/>
    <w:rsid w:val="001E5DF1"/>
    <w:rsid w:val="0020079A"/>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1854"/>
    <w:rsid w:val="002F46EC"/>
    <w:rsid w:val="002F56F6"/>
    <w:rsid w:val="003203BD"/>
    <w:rsid w:val="003214B5"/>
    <w:rsid w:val="00340F54"/>
    <w:rsid w:val="00347CD3"/>
    <w:rsid w:val="00364B11"/>
    <w:rsid w:val="00372D4B"/>
    <w:rsid w:val="00397111"/>
    <w:rsid w:val="0039739D"/>
    <w:rsid w:val="003A34D4"/>
    <w:rsid w:val="003B15E7"/>
    <w:rsid w:val="003B4EC2"/>
    <w:rsid w:val="003B61A2"/>
    <w:rsid w:val="003F4F95"/>
    <w:rsid w:val="004120F0"/>
    <w:rsid w:val="00416CAC"/>
    <w:rsid w:val="00422119"/>
    <w:rsid w:val="00442603"/>
    <w:rsid w:val="00456D1F"/>
    <w:rsid w:val="004604E9"/>
    <w:rsid w:val="004621B0"/>
    <w:rsid w:val="0048189D"/>
    <w:rsid w:val="004A57AE"/>
    <w:rsid w:val="004C26B2"/>
    <w:rsid w:val="004D26FF"/>
    <w:rsid w:val="004D6BE0"/>
    <w:rsid w:val="004E0336"/>
    <w:rsid w:val="00532B10"/>
    <w:rsid w:val="00543F5D"/>
    <w:rsid w:val="00551AB6"/>
    <w:rsid w:val="00553853"/>
    <w:rsid w:val="00557F93"/>
    <w:rsid w:val="005617CF"/>
    <w:rsid w:val="00573087"/>
    <w:rsid w:val="00573778"/>
    <w:rsid w:val="005765C6"/>
    <w:rsid w:val="00584393"/>
    <w:rsid w:val="005949CF"/>
    <w:rsid w:val="005962DA"/>
    <w:rsid w:val="005A5ECA"/>
    <w:rsid w:val="005C32BC"/>
    <w:rsid w:val="005C4804"/>
    <w:rsid w:val="005D0C6B"/>
    <w:rsid w:val="005D18B2"/>
    <w:rsid w:val="005D4A51"/>
    <w:rsid w:val="005E029D"/>
    <w:rsid w:val="005E2EC5"/>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A5762"/>
    <w:rsid w:val="006C7C53"/>
    <w:rsid w:val="006F1601"/>
    <w:rsid w:val="007132DA"/>
    <w:rsid w:val="007176E3"/>
    <w:rsid w:val="00721ADD"/>
    <w:rsid w:val="00722F93"/>
    <w:rsid w:val="0072311B"/>
    <w:rsid w:val="00723906"/>
    <w:rsid w:val="007359E6"/>
    <w:rsid w:val="00737B68"/>
    <w:rsid w:val="00737E11"/>
    <w:rsid w:val="0074631D"/>
    <w:rsid w:val="00746AC4"/>
    <w:rsid w:val="007477D8"/>
    <w:rsid w:val="0075055A"/>
    <w:rsid w:val="0076491E"/>
    <w:rsid w:val="00764E70"/>
    <w:rsid w:val="007672E8"/>
    <w:rsid w:val="00771499"/>
    <w:rsid w:val="00772495"/>
    <w:rsid w:val="007808CA"/>
    <w:rsid w:val="00790F1E"/>
    <w:rsid w:val="007931D9"/>
    <w:rsid w:val="007B2C70"/>
    <w:rsid w:val="007B473B"/>
    <w:rsid w:val="007D361F"/>
    <w:rsid w:val="007D40B9"/>
    <w:rsid w:val="007D5258"/>
    <w:rsid w:val="007D712D"/>
    <w:rsid w:val="007E3B03"/>
    <w:rsid w:val="007E54AA"/>
    <w:rsid w:val="007F2921"/>
    <w:rsid w:val="008023DE"/>
    <w:rsid w:val="00803621"/>
    <w:rsid w:val="0080490D"/>
    <w:rsid w:val="0080517F"/>
    <w:rsid w:val="00841DD3"/>
    <w:rsid w:val="0084438B"/>
    <w:rsid w:val="0085104C"/>
    <w:rsid w:val="008703FF"/>
    <w:rsid w:val="00870913"/>
    <w:rsid w:val="00877E5F"/>
    <w:rsid w:val="00880727"/>
    <w:rsid w:val="008831ED"/>
    <w:rsid w:val="0088345A"/>
    <w:rsid w:val="008919B0"/>
    <w:rsid w:val="008A2A27"/>
    <w:rsid w:val="008A5C5A"/>
    <w:rsid w:val="008A6F6A"/>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80700"/>
    <w:rsid w:val="009911C7"/>
    <w:rsid w:val="00997B84"/>
    <w:rsid w:val="009A0585"/>
    <w:rsid w:val="009D58E4"/>
    <w:rsid w:val="009D6E80"/>
    <w:rsid w:val="009D70D3"/>
    <w:rsid w:val="009D77FE"/>
    <w:rsid w:val="00A02BC9"/>
    <w:rsid w:val="00A14309"/>
    <w:rsid w:val="00A35655"/>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97BDD"/>
    <w:rsid w:val="00BA4B6D"/>
    <w:rsid w:val="00BB58C1"/>
    <w:rsid w:val="00BD6660"/>
    <w:rsid w:val="00BD6ADC"/>
    <w:rsid w:val="00BE38A5"/>
    <w:rsid w:val="00BF13AB"/>
    <w:rsid w:val="00C058B2"/>
    <w:rsid w:val="00C07413"/>
    <w:rsid w:val="00C14F61"/>
    <w:rsid w:val="00C16DCF"/>
    <w:rsid w:val="00C31C66"/>
    <w:rsid w:val="00C5351F"/>
    <w:rsid w:val="00C60D89"/>
    <w:rsid w:val="00C63F8C"/>
    <w:rsid w:val="00C70C9B"/>
    <w:rsid w:val="00C72A3E"/>
    <w:rsid w:val="00C72DBF"/>
    <w:rsid w:val="00C743A1"/>
    <w:rsid w:val="00C86DF1"/>
    <w:rsid w:val="00C94785"/>
    <w:rsid w:val="00CA2C0D"/>
    <w:rsid w:val="00CB18EE"/>
    <w:rsid w:val="00CB6EA0"/>
    <w:rsid w:val="00CC0467"/>
    <w:rsid w:val="00CC24E1"/>
    <w:rsid w:val="00CD1ED5"/>
    <w:rsid w:val="00CD4D49"/>
    <w:rsid w:val="00CD6322"/>
    <w:rsid w:val="00D047CE"/>
    <w:rsid w:val="00D11233"/>
    <w:rsid w:val="00D11819"/>
    <w:rsid w:val="00D212EE"/>
    <w:rsid w:val="00D31537"/>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942AA"/>
    <w:rsid w:val="00FB3625"/>
    <w:rsid w:val="00FB4E0E"/>
    <w:rsid w:val="00FC5072"/>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Pages>
  <Words>5064</Words>
  <Characters>28867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32</cp:revision>
  <dcterms:created xsi:type="dcterms:W3CDTF">2023-10-16T13:07:00Z</dcterms:created>
  <dcterms:modified xsi:type="dcterms:W3CDTF">2023-10-17T03:25:00Z</dcterms:modified>
</cp:coreProperties>
</file>