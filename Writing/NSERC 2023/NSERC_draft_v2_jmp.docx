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7803C03E" w:rsidR="00CA2C0D" w:rsidRDefault="00980700" w:rsidP="00F061E7">
      <w:pPr>
        <w:spacing w:after="0" w:line="240" w:lineRule="auto"/>
        <w:ind w:firstLine="720"/>
        <w:jc w:val="both"/>
        <w:rPr>
          <w:ins w:id="0" w:author=". David ." w:date="2023-10-06T11:11:00Z"/>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Barlow (1961) proposed one of the most successful theories in </w:t>
      </w:r>
      <w:r w:rsidR="00175C62">
        <w:rPr>
          <w:rFonts w:ascii="Times New Roman" w:hAnsi="Times New Roman" w:cs="Times New Roman"/>
          <w:sz w:val="24"/>
          <w:szCs w:val="24"/>
        </w:rPr>
        <w:t>this vein</w:t>
      </w:r>
      <w:r w:rsidRPr="00071D97">
        <w:rPr>
          <w:rFonts w:ascii="Times New Roman" w:hAnsi="Times New Roman" w:cs="Times New Roman"/>
          <w:sz w:val="24"/>
          <w:szCs w:val="24"/>
        </w:rPr>
        <w:t xml:space="preserve">, which states that sensory systems should remove redundancies in their inputs to optimize the information they process.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ins w:id="1" w:author=". David ." w:date="2023-10-05T14:07:00Z">
        <w:r w:rsidR="0088345A">
          <w:rPr>
            <w:rFonts w:ascii="Times New Roman" w:hAnsi="Times New Roman" w:cs="Times New Roman"/>
            <w:sz w:val="24"/>
            <w:szCs w:val="24"/>
          </w:rPr>
          <w:t>neurons</w:t>
        </w:r>
      </w:ins>
      <w:del w:id="2" w:author=". David ." w:date="2023-10-05T14:07:00Z">
        <w:r w:rsidR="00175C62" w:rsidDel="0088345A">
          <w:rPr>
            <w:rFonts w:ascii="Times New Roman" w:hAnsi="Times New Roman" w:cs="Times New Roman"/>
            <w:sz w:val="24"/>
            <w:szCs w:val="24"/>
          </w:rPr>
          <w:delText>the</w:delText>
        </w:r>
      </w:del>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commentRangeStart w:id="3"/>
      <w:commentRangeStart w:id="4"/>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w:t>
      </w:r>
      <w:commentRangeStart w:id="5"/>
      <w:r w:rsidR="00B645EB">
        <w:rPr>
          <w:rFonts w:ascii="Times New Roman" w:hAnsi="Times New Roman" w:cs="Times New Roman"/>
          <w:sz w:val="24"/>
          <w:szCs w:val="24"/>
        </w:rPr>
        <w:t>vision</w:t>
      </w:r>
      <w:ins w:id="6" w:author=". David ." w:date="2023-10-05T14:46:00Z">
        <w:r w:rsidR="00CA2C0D">
          <w:rPr>
            <w:rFonts w:ascii="Times New Roman" w:hAnsi="Times New Roman" w:cs="Times New Roman"/>
            <w:sz w:val="24"/>
            <w:szCs w:val="24"/>
          </w:rPr>
          <w:t xml:space="preserve"> (</w:t>
        </w:r>
        <w:proofErr w:type="spellStart"/>
        <w:r w:rsidR="00CA2C0D">
          <w:rPr>
            <w:rFonts w:ascii="Times New Roman" w:hAnsi="Times New Roman" w:cs="Times New Roman"/>
            <w:sz w:val="24"/>
            <w:szCs w:val="24"/>
          </w:rPr>
          <w:t>Olshausen</w:t>
        </w:r>
        <w:proofErr w:type="spellEnd"/>
        <w:r w:rsidR="00CA2C0D">
          <w:rPr>
            <w:rFonts w:ascii="Times New Roman" w:hAnsi="Times New Roman" w:cs="Times New Roman"/>
            <w:sz w:val="24"/>
            <w:szCs w:val="24"/>
          </w:rPr>
          <w:t xml:space="preserve"> &amp; Field, 1996;</w:t>
        </w:r>
      </w:ins>
      <w:ins w:id="7" w:author=". David ." w:date="2023-10-05T14:47:00Z">
        <w:r w:rsidR="00CA2C0D">
          <w:rPr>
            <w:rFonts w:ascii="Times New Roman" w:hAnsi="Times New Roman" w:cs="Times New Roman"/>
            <w:sz w:val="24"/>
            <w:szCs w:val="24"/>
          </w:rPr>
          <w:t xml:space="preserve"> Rao &amp; Ballard, 1999)</w:t>
        </w:r>
      </w:ins>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audition</w:t>
      </w:r>
      <w:ins w:id="8" w:author=". David ." w:date="2023-10-05T14:47:00Z">
        <w:r w:rsidR="00CA2C0D">
          <w:rPr>
            <w:rFonts w:ascii="Times New Roman" w:hAnsi="Times New Roman" w:cs="Times New Roman"/>
            <w:sz w:val="24"/>
            <w:szCs w:val="24"/>
          </w:rPr>
          <w:t xml:space="preserve"> (Lewicki, 2002)</w:t>
        </w:r>
      </w:ins>
      <w:r w:rsidR="00BA4B6D" w:rsidRPr="00071D97">
        <w:rPr>
          <w:rFonts w:ascii="Times New Roman" w:hAnsi="Times New Roman" w:cs="Times New Roman"/>
          <w:sz w:val="24"/>
          <w:szCs w:val="24"/>
        </w:rPr>
        <w:t xml:space="preserve"> and touch</w:t>
      </w:r>
      <w:r w:rsidR="00DD233C" w:rsidRPr="00071D97">
        <w:rPr>
          <w:rFonts w:ascii="Times New Roman" w:hAnsi="Times New Roman" w:cs="Times New Roman"/>
          <w:sz w:val="24"/>
          <w:szCs w:val="24"/>
        </w:rPr>
        <w:t xml:space="preserve"> (</w:t>
      </w:r>
      <w:del w:id="9" w:author=". David ." w:date="2023-10-05T14:47:00Z">
        <w:r w:rsidR="00DD233C" w:rsidRPr="00071D97" w:rsidDel="00CA2C0D">
          <w:rPr>
            <w:rFonts w:ascii="Times New Roman" w:hAnsi="Times New Roman" w:cs="Times New Roman"/>
            <w:sz w:val="24"/>
            <w:szCs w:val="24"/>
          </w:rPr>
          <w:delText xml:space="preserve">Lewicki, 2002; </w:delText>
        </w:r>
      </w:del>
      <w:r w:rsidR="00DD233C" w:rsidRPr="00071D97">
        <w:rPr>
          <w:rFonts w:ascii="Times New Roman" w:hAnsi="Times New Roman" w:cs="Times New Roman"/>
          <w:sz w:val="24"/>
          <w:szCs w:val="24"/>
        </w:rPr>
        <w:t>Miller et al., 2019)</w:t>
      </w:r>
      <w:commentRangeEnd w:id="5"/>
      <w:r w:rsidR="00175C62">
        <w:rPr>
          <w:rStyle w:val="CommentReference"/>
        </w:rPr>
        <w:commentReference w:id="5"/>
      </w:r>
      <w:r w:rsidR="000D4332">
        <w:rPr>
          <w:rFonts w:ascii="Times New Roman" w:hAnsi="Times New Roman" w:cs="Times New Roman"/>
          <w:sz w:val="24"/>
          <w:szCs w:val="24"/>
        </w:rPr>
        <w:t>.</w:t>
      </w:r>
      <w:r w:rsidR="0029231B">
        <w:rPr>
          <w:rFonts w:ascii="Times New Roman" w:hAnsi="Times New Roman" w:cs="Times New Roman"/>
          <w:sz w:val="24"/>
          <w:szCs w:val="24"/>
        </w:rPr>
        <w:t xml:space="preserve"> </w:t>
      </w:r>
      <w:r w:rsidR="00175C62">
        <w:rPr>
          <w:rFonts w:ascii="Times New Roman" w:hAnsi="Times New Roman" w:cs="Times New Roman"/>
          <w:sz w:val="24"/>
          <w:szCs w:val="24"/>
        </w:rPr>
        <w:t>In particular,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successful</w:t>
      </w:r>
      <w:ins w:id="10" w:author=". David ." w:date="2023-10-05T14:42:00Z">
        <w:r w:rsidR="00532B10">
          <w:rPr>
            <w:rFonts w:ascii="Times New Roman" w:hAnsi="Times New Roman" w:cs="Times New Roman"/>
            <w:sz w:val="24"/>
            <w:szCs w:val="24"/>
          </w:rPr>
          <w:t xml:space="preserve"> early on</w:t>
        </w:r>
      </w:ins>
      <w:r w:rsidR="00AF02CC" w:rsidRPr="00071D97">
        <w:rPr>
          <w:rFonts w:ascii="Times New Roman" w:hAnsi="Times New Roman" w:cs="Times New Roman"/>
          <w:sz w:val="24"/>
          <w:szCs w:val="24"/>
        </w:rPr>
        <w:t xml:space="preserve"> in the retina </w:t>
      </w:r>
      <w:commentRangeStart w:id="11"/>
      <w:r w:rsidR="00AF02CC" w:rsidRPr="00071D97">
        <w:rPr>
          <w:rFonts w:ascii="Times New Roman" w:hAnsi="Times New Roman" w:cs="Times New Roman"/>
          <w:sz w:val="24"/>
          <w:szCs w:val="24"/>
        </w:rPr>
        <w:t>(</w:t>
      </w:r>
      <w:proofErr w:type="spellStart"/>
      <w:r w:rsidR="00AF02CC" w:rsidRPr="00071D97">
        <w:rPr>
          <w:rFonts w:ascii="Times New Roman" w:hAnsi="Times New Roman" w:cs="Times New Roman"/>
          <w:sz w:val="24"/>
          <w:szCs w:val="24"/>
        </w:rPr>
        <w:t>Atick</w:t>
      </w:r>
      <w:proofErr w:type="spellEnd"/>
      <w:r w:rsidR="00AF02CC" w:rsidRPr="00071D97">
        <w:rPr>
          <w:rFonts w:ascii="Times New Roman" w:hAnsi="Times New Roman" w:cs="Times New Roman"/>
          <w:sz w:val="24"/>
          <w:szCs w:val="24"/>
        </w:rPr>
        <w:t xml:space="preserve"> &amp; Redlich, 1990</w:t>
      </w:r>
      <w:ins w:id="12" w:author=". David ." w:date="2023-10-05T15:00:00Z">
        <w:r w:rsidR="00DB3D3A">
          <w:rPr>
            <w:rFonts w:ascii="Times New Roman" w:hAnsi="Times New Roman" w:cs="Times New Roman"/>
            <w:sz w:val="24"/>
            <w:szCs w:val="24"/>
          </w:rPr>
          <w:t>, $$ more citations</w:t>
        </w:r>
      </w:ins>
      <w:r w:rsidR="00AF02CC" w:rsidRPr="00071D97">
        <w:rPr>
          <w:rFonts w:ascii="Times New Roman" w:hAnsi="Times New Roman" w:cs="Times New Roman"/>
          <w:sz w:val="24"/>
          <w:szCs w:val="24"/>
        </w:rPr>
        <w:t>)</w:t>
      </w:r>
      <w:commentRangeEnd w:id="11"/>
      <w:r w:rsidR="00175C62">
        <w:rPr>
          <w:rStyle w:val="CommentReference"/>
        </w:rPr>
        <w:commentReference w:id="11"/>
      </w:r>
      <w:ins w:id="13" w:author=". David ." w:date="2023-10-05T14:22:00Z">
        <w:r w:rsidR="009041C4">
          <w:rPr>
            <w:rFonts w:ascii="Times New Roman" w:hAnsi="Times New Roman" w:cs="Times New Roman"/>
            <w:sz w:val="24"/>
            <w:szCs w:val="24"/>
          </w:rPr>
          <w:t>. Recent work has</w:t>
        </w:r>
      </w:ins>
      <w:ins w:id="14" w:author=". David ." w:date="2023-10-05T14:24:00Z">
        <w:r w:rsidR="009477AA">
          <w:rPr>
            <w:rFonts w:ascii="Times New Roman" w:hAnsi="Times New Roman" w:cs="Times New Roman"/>
            <w:sz w:val="24"/>
            <w:szCs w:val="24"/>
          </w:rPr>
          <w:t xml:space="preserve"> carried this even further by </w:t>
        </w:r>
      </w:ins>
      <w:ins w:id="15" w:author=". David ." w:date="2023-10-05T14:33:00Z">
        <w:r w:rsidR="00EE782F">
          <w:rPr>
            <w:rFonts w:ascii="Times New Roman" w:hAnsi="Times New Roman" w:cs="Times New Roman"/>
            <w:sz w:val="24"/>
            <w:szCs w:val="24"/>
          </w:rPr>
          <w:t>replicating the receptive fields of retinal ganglion cells (RGCs) across a population of neurons</w:t>
        </w:r>
      </w:ins>
      <w:ins w:id="16" w:author=". David ." w:date="2023-10-05T14:43:00Z">
        <w:r w:rsidR="00532B10">
          <w:rPr>
            <w:rFonts w:ascii="Times New Roman" w:hAnsi="Times New Roman" w:cs="Times New Roman"/>
            <w:sz w:val="24"/>
            <w:szCs w:val="24"/>
          </w:rPr>
          <w:t xml:space="preserve"> (</w:t>
        </w:r>
        <w:proofErr w:type="spellStart"/>
        <w:r w:rsidR="00532B10">
          <w:rPr>
            <w:rFonts w:ascii="Times New Roman" w:hAnsi="Times New Roman" w:cs="Times New Roman"/>
            <w:sz w:val="24"/>
            <w:szCs w:val="24"/>
          </w:rPr>
          <w:t>Karklin</w:t>
        </w:r>
        <w:proofErr w:type="spellEnd"/>
        <w:r w:rsidR="00532B10">
          <w:rPr>
            <w:rFonts w:ascii="Times New Roman" w:hAnsi="Times New Roman" w:cs="Times New Roman"/>
            <w:sz w:val="24"/>
            <w:szCs w:val="24"/>
          </w:rPr>
          <w:t xml:space="preserve"> &amp; Simoncelli, 2011)</w:t>
        </w:r>
      </w:ins>
      <w:ins w:id="17" w:author=". David ." w:date="2023-10-05T14:41:00Z">
        <w:r w:rsidR="00532B10">
          <w:rPr>
            <w:rFonts w:ascii="Times New Roman" w:hAnsi="Times New Roman" w:cs="Times New Roman"/>
            <w:sz w:val="24"/>
            <w:szCs w:val="24"/>
          </w:rPr>
          <w:t>. My work will extend this even further by</w:t>
        </w:r>
      </w:ins>
      <w:ins w:id="18" w:author=". David ." w:date="2023-10-05T14:43:00Z">
        <w:r w:rsidR="00532B10">
          <w:rPr>
            <w:rFonts w:ascii="Times New Roman" w:hAnsi="Times New Roman" w:cs="Times New Roman"/>
            <w:sz w:val="24"/>
            <w:szCs w:val="24"/>
          </w:rPr>
          <w:t xml:space="preserve"> replicating how </w:t>
        </w:r>
      </w:ins>
      <w:ins w:id="19" w:author=". David ." w:date="2023-10-06T11:12:00Z">
        <w:r w:rsidR="00D11819">
          <w:rPr>
            <w:rFonts w:ascii="Times New Roman" w:hAnsi="Times New Roman" w:cs="Times New Roman"/>
            <w:sz w:val="24"/>
            <w:szCs w:val="24"/>
          </w:rPr>
          <w:t xml:space="preserve">the retina </w:t>
        </w:r>
      </w:ins>
      <w:ins w:id="20" w:author=". David ." w:date="2023-10-05T14:43:00Z">
        <w:r w:rsidR="00532B10">
          <w:rPr>
            <w:rFonts w:ascii="Times New Roman" w:hAnsi="Times New Roman" w:cs="Times New Roman"/>
            <w:sz w:val="24"/>
            <w:szCs w:val="24"/>
          </w:rPr>
          <w:t>integrate</w:t>
        </w:r>
      </w:ins>
      <w:ins w:id="21" w:author=". David ." w:date="2023-10-06T11:12:00Z">
        <w:r w:rsidR="00D11819">
          <w:rPr>
            <w:rFonts w:ascii="Times New Roman" w:hAnsi="Times New Roman" w:cs="Times New Roman"/>
            <w:sz w:val="24"/>
            <w:szCs w:val="24"/>
          </w:rPr>
          <w:t>s</w:t>
        </w:r>
      </w:ins>
      <w:ins w:id="22" w:author=". David ." w:date="2023-10-05T14:44:00Z">
        <w:r w:rsidR="00532B10">
          <w:rPr>
            <w:rFonts w:ascii="Times New Roman" w:hAnsi="Times New Roman" w:cs="Times New Roman"/>
            <w:sz w:val="24"/>
            <w:szCs w:val="24"/>
          </w:rPr>
          <w:t xml:space="preserve"> redundant inputs</w:t>
        </w:r>
      </w:ins>
      <w:ins w:id="23" w:author=". David ." w:date="2023-10-05T14:43:00Z">
        <w:r w:rsidR="00532B10">
          <w:rPr>
            <w:rFonts w:ascii="Times New Roman" w:hAnsi="Times New Roman" w:cs="Times New Roman"/>
            <w:sz w:val="24"/>
            <w:szCs w:val="24"/>
          </w:rPr>
          <w:t xml:space="preserve">, either across different color channels (Aim 1) </w:t>
        </w:r>
      </w:ins>
      <w:ins w:id="24" w:author=". David ." w:date="2023-10-05T14:44:00Z">
        <w:r w:rsidR="00532B10">
          <w:rPr>
            <w:rFonts w:ascii="Times New Roman" w:hAnsi="Times New Roman" w:cs="Times New Roman"/>
            <w:sz w:val="24"/>
            <w:szCs w:val="24"/>
          </w:rPr>
          <w:t xml:space="preserve">or </w:t>
        </w:r>
        <w:r w:rsidR="005E029D">
          <w:rPr>
            <w:rFonts w:ascii="Times New Roman" w:hAnsi="Times New Roman" w:cs="Times New Roman"/>
            <w:sz w:val="24"/>
            <w:szCs w:val="24"/>
          </w:rPr>
          <w:t>due to internal noise (Aim 2). These results wil</w:t>
        </w:r>
      </w:ins>
      <w:ins w:id="25" w:author=". David ." w:date="2023-10-05T14:45:00Z">
        <w:r w:rsidR="005E029D">
          <w:rPr>
            <w:rFonts w:ascii="Times New Roman" w:hAnsi="Times New Roman" w:cs="Times New Roman"/>
            <w:sz w:val="24"/>
            <w:szCs w:val="24"/>
          </w:rPr>
          <w:t>l allow us to understand how much of retinal physiology can be explained by efficient coding principles</w:t>
        </w:r>
      </w:ins>
      <w:ins w:id="26" w:author=". David ." w:date="2023-10-06T11:11:00Z">
        <w:r w:rsidR="00D11819">
          <w:rPr>
            <w:rFonts w:ascii="Times New Roman" w:hAnsi="Times New Roman" w:cs="Times New Roman"/>
            <w:sz w:val="24"/>
            <w:szCs w:val="24"/>
          </w:rPr>
          <w:t>.</w:t>
        </w:r>
      </w:ins>
    </w:p>
    <w:p w14:paraId="2E6969D9" w14:textId="7AF4C732" w:rsidR="00E60BF9" w:rsidRDefault="00BD6ADC" w:rsidP="00F061E7">
      <w:pPr>
        <w:spacing w:after="0" w:line="240" w:lineRule="auto"/>
        <w:ind w:firstLine="720"/>
        <w:jc w:val="both"/>
        <w:rPr>
          <w:ins w:id="27" w:author=". David ." w:date="2023-10-09T17:17:00Z"/>
          <w:rFonts w:ascii="Times New Roman" w:hAnsi="Times New Roman" w:cs="Times New Roman"/>
          <w:sz w:val="24"/>
          <w:szCs w:val="24"/>
          <w:highlight w:val="red"/>
        </w:rPr>
      </w:pPr>
      <w:ins w:id="28" w:author=". David ." w:date="2023-10-06T14:52:00Z">
        <w:r>
          <w:rPr>
            <w:rFonts w:ascii="Times New Roman" w:hAnsi="Times New Roman" w:cs="Times New Roman"/>
            <w:sz w:val="24"/>
            <w:szCs w:val="24"/>
          </w:rPr>
          <w:t xml:space="preserve">How the retina processes visual information follows a clear structure. Photoreceptors </w:t>
        </w:r>
      </w:ins>
      <w:ins w:id="29" w:author=". David ." w:date="2023-10-06T14:53:00Z">
        <w:r>
          <w:rPr>
            <w:rFonts w:ascii="Times New Roman" w:hAnsi="Times New Roman" w:cs="Times New Roman"/>
            <w:sz w:val="24"/>
            <w:szCs w:val="24"/>
          </w:rPr>
          <w:t>first transform light from the outside world into electrical activity. Photoreceptors then send this information to bipolar cell</w:t>
        </w:r>
      </w:ins>
      <w:ins w:id="30" w:author=". David ." w:date="2023-10-06T14:54:00Z">
        <w:r>
          <w:rPr>
            <w:rFonts w:ascii="Times New Roman" w:hAnsi="Times New Roman" w:cs="Times New Roman"/>
            <w:sz w:val="24"/>
            <w:szCs w:val="24"/>
          </w:rPr>
          <w:t xml:space="preserve">s, and bipolar cells send this information to </w:t>
        </w:r>
      </w:ins>
      <w:ins w:id="31" w:author=". David ." w:date="2023-10-06T14:47:00Z">
        <w:r>
          <w:rPr>
            <w:rFonts w:ascii="Times New Roman" w:hAnsi="Times New Roman" w:cs="Times New Roman"/>
            <w:sz w:val="24"/>
            <w:szCs w:val="24"/>
          </w:rPr>
          <w:t>retinal ganglion cells (RGCs)</w:t>
        </w:r>
      </w:ins>
      <w:ins w:id="32" w:author=". David ." w:date="2023-10-06T14:51:00Z">
        <w:r>
          <w:rPr>
            <w:rFonts w:ascii="Times New Roman" w:hAnsi="Times New Roman" w:cs="Times New Roman"/>
            <w:sz w:val="24"/>
            <w:szCs w:val="24"/>
          </w:rPr>
          <w:t xml:space="preserve">. These </w:t>
        </w:r>
      </w:ins>
      <w:ins w:id="33" w:author=". David ." w:date="2023-10-06T14:54:00Z">
        <w:r>
          <w:rPr>
            <w:rFonts w:ascii="Times New Roman" w:hAnsi="Times New Roman" w:cs="Times New Roman"/>
            <w:sz w:val="24"/>
            <w:szCs w:val="24"/>
          </w:rPr>
          <w:t>RGCs</w:t>
        </w:r>
      </w:ins>
      <w:ins w:id="34" w:author=". David ." w:date="2023-10-07T14:27:00Z">
        <w:r w:rsidR="00E72B0E">
          <w:rPr>
            <w:rFonts w:ascii="Times New Roman" w:hAnsi="Times New Roman" w:cs="Times New Roman"/>
            <w:sz w:val="24"/>
            <w:szCs w:val="24"/>
          </w:rPr>
          <w:t xml:space="preserve"> are the visual inputs to the brain</w:t>
        </w:r>
      </w:ins>
      <w:ins w:id="35" w:author=". David ." w:date="2023-10-07T14:28:00Z">
        <w:r w:rsidR="00E72B0E">
          <w:rPr>
            <w:rFonts w:ascii="Times New Roman" w:hAnsi="Times New Roman" w:cs="Times New Roman"/>
            <w:sz w:val="24"/>
            <w:szCs w:val="24"/>
          </w:rPr>
          <w:t>,</w:t>
        </w:r>
      </w:ins>
      <w:ins w:id="36" w:author=". David ." w:date="2023-10-07T14:27:00Z">
        <w:r w:rsidR="00E72B0E">
          <w:rPr>
            <w:rFonts w:ascii="Times New Roman" w:hAnsi="Times New Roman" w:cs="Times New Roman"/>
            <w:sz w:val="24"/>
            <w:szCs w:val="24"/>
          </w:rPr>
          <w:t xml:space="preserve"> </w:t>
        </w:r>
      </w:ins>
      <w:ins w:id="37" w:author=". David ." w:date="2023-10-07T14:28:00Z">
        <w:r w:rsidR="00E72B0E">
          <w:rPr>
            <w:rFonts w:ascii="Times New Roman" w:hAnsi="Times New Roman" w:cs="Times New Roman"/>
            <w:sz w:val="24"/>
            <w:szCs w:val="24"/>
          </w:rPr>
          <w:t>and</w:t>
        </w:r>
      </w:ins>
      <w:ins w:id="38" w:author=". David ." w:date="2023-10-07T14:27:00Z">
        <w:r w:rsidR="00E72B0E">
          <w:rPr>
            <w:rFonts w:ascii="Times New Roman" w:hAnsi="Times New Roman" w:cs="Times New Roman"/>
            <w:sz w:val="24"/>
            <w:szCs w:val="24"/>
          </w:rPr>
          <w:t xml:space="preserve"> send projections to the thalamus thr</w:t>
        </w:r>
      </w:ins>
      <w:ins w:id="39" w:author=". David ." w:date="2023-10-07T14:28:00Z">
        <w:r w:rsidR="00E72B0E">
          <w:rPr>
            <w:rFonts w:ascii="Times New Roman" w:hAnsi="Times New Roman" w:cs="Times New Roman"/>
            <w:sz w:val="24"/>
            <w:szCs w:val="24"/>
          </w:rPr>
          <w:t>ough the optic nerve</w:t>
        </w:r>
      </w:ins>
      <w:ins w:id="40" w:author=". David ." w:date="2023-10-07T14:27:00Z">
        <w:r w:rsidR="00E72B0E">
          <w:rPr>
            <w:rFonts w:ascii="Times New Roman" w:hAnsi="Times New Roman" w:cs="Times New Roman"/>
            <w:sz w:val="24"/>
            <w:szCs w:val="24"/>
          </w:rPr>
          <w:t xml:space="preserve">. </w:t>
        </w:r>
      </w:ins>
      <w:ins w:id="41" w:author=". David ." w:date="2023-10-07T14:29:00Z">
        <w:r w:rsidR="003B4EC2">
          <w:rPr>
            <w:rFonts w:ascii="Times New Roman" w:hAnsi="Times New Roman" w:cs="Times New Roman"/>
            <w:sz w:val="24"/>
            <w:szCs w:val="24"/>
          </w:rPr>
          <w:t>RGCs already pre-process the information they receive from photoreceptors, by having center-su</w:t>
        </w:r>
      </w:ins>
      <w:ins w:id="42" w:author=". David ." w:date="2023-10-07T14:30:00Z">
        <w:r w:rsidR="003B4EC2">
          <w:rPr>
            <w:rFonts w:ascii="Times New Roman" w:hAnsi="Times New Roman" w:cs="Times New Roman"/>
            <w:sz w:val="24"/>
            <w:szCs w:val="24"/>
          </w:rPr>
          <w:t>rround receptive fields.</w:t>
        </w:r>
      </w:ins>
      <w:ins w:id="43" w:author=". David ." w:date="2023-10-07T14:31:00Z">
        <w:r w:rsidR="003B4EC2">
          <w:rPr>
            <w:rFonts w:ascii="Times New Roman" w:hAnsi="Times New Roman" w:cs="Times New Roman"/>
            <w:sz w:val="24"/>
            <w:szCs w:val="24"/>
          </w:rPr>
          <w:t xml:space="preserve"> These receptive fields are circular and separated into two different regions, an excitatory center and an inhibitory surround.</w:t>
        </w:r>
      </w:ins>
      <w:ins w:id="44" w:author=". David ." w:date="2023-10-07T14:43:00Z">
        <w:r w:rsidR="0020413D">
          <w:rPr>
            <w:rFonts w:ascii="Times New Roman" w:hAnsi="Times New Roman" w:cs="Times New Roman"/>
            <w:sz w:val="24"/>
            <w:szCs w:val="24"/>
          </w:rPr>
          <w:t xml:space="preserve"> Early theoretical work (citation) has </w:t>
        </w:r>
      </w:ins>
      <w:ins w:id="45" w:author=". David ." w:date="2023-10-07T14:50:00Z">
        <w:r w:rsidR="003B61A2">
          <w:rPr>
            <w:rFonts w:ascii="Times New Roman" w:hAnsi="Times New Roman" w:cs="Times New Roman"/>
            <w:sz w:val="24"/>
            <w:szCs w:val="24"/>
          </w:rPr>
          <w:t xml:space="preserve">explained how this </w:t>
        </w:r>
      </w:ins>
      <w:ins w:id="46" w:author=". David ." w:date="2023-10-07T14:44:00Z">
        <w:r w:rsidR="0020413D">
          <w:rPr>
            <w:rFonts w:ascii="Times New Roman" w:hAnsi="Times New Roman" w:cs="Times New Roman"/>
            <w:sz w:val="24"/>
            <w:szCs w:val="24"/>
          </w:rPr>
          <w:t xml:space="preserve">center-surround organization </w:t>
        </w:r>
      </w:ins>
      <w:ins w:id="47" w:author=". David ." w:date="2023-10-07T14:50:00Z">
        <w:r w:rsidR="003B61A2">
          <w:rPr>
            <w:rFonts w:ascii="Times New Roman" w:hAnsi="Times New Roman" w:cs="Times New Roman"/>
            <w:sz w:val="24"/>
            <w:szCs w:val="24"/>
          </w:rPr>
          <w:t>arises f</w:t>
        </w:r>
      </w:ins>
      <w:ins w:id="48" w:author=". David ." w:date="2023-10-07T14:44:00Z">
        <w:r w:rsidR="0020413D">
          <w:rPr>
            <w:rFonts w:ascii="Times New Roman" w:hAnsi="Times New Roman" w:cs="Times New Roman"/>
            <w:sz w:val="24"/>
            <w:szCs w:val="24"/>
          </w:rPr>
          <w:t>rom efficient coding principles</w:t>
        </w:r>
      </w:ins>
      <w:ins w:id="49" w:author=". David ." w:date="2023-10-07T14:56:00Z">
        <w:r w:rsidR="003B61A2">
          <w:rPr>
            <w:rFonts w:ascii="Times New Roman" w:hAnsi="Times New Roman" w:cs="Times New Roman"/>
            <w:sz w:val="24"/>
            <w:szCs w:val="24"/>
          </w:rPr>
          <w:t>, both for achromatic and for color inputs</w:t>
        </w:r>
      </w:ins>
    </w:p>
    <w:p w14:paraId="576F085C" w14:textId="1F9E6767" w:rsidR="0020413D" w:rsidRDefault="003B61A2" w:rsidP="00F061E7">
      <w:pPr>
        <w:spacing w:after="0" w:line="240" w:lineRule="auto"/>
        <w:ind w:firstLine="720"/>
        <w:jc w:val="both"/>
        <w:rPr>
          <w:ins w:id="50" w:author=". David ." w:date="2023-10-07T15:05:00Z"/>
          <w:rFonts w:ascii="Times New Roman" w:hAnsi="Times New Roman" w:cs="Times New Roman"/>
          <w:sz w:val="24"/>
          <w:szCs w:val="24"/>
        </w:rPr>
      </w:pPr>
      <w:ins w:id="51" w:author=". David ." w:date="2023-10-07T14:56:00Z">
        <w:r w:rsidRPr="0080490D">
          <w:rPr>
            <w:rFonts w:ascii="Times New Roman" w:hAnsi="Times New Roman" w:cs="Times New Roman"/>
            <w:sz w:val="24"/>
            <w:szCs w:val="24"/>
            <w:highlight w:val="red"/>
            <w:rPrChange w:id="52" w:author=". David ." w:date="2023-10-09T14:15:00Z">
              <w:rPr>
                <w:rFonts w:ascii="Times New Roman" w:hAnsi="Times New Roman" w:cs="Times New Roman"/>
                <w:sz w:val="24"/>
                <w:szCs w:val="24"/>
              </w:rPr>
            </w:rPrChange>
          </w:rPr>
          <w:t>However, this earl</w:t>
        </w:r>
      </w:ins>
      <w:ins w:id="53" w:author=". David ." w:date="2023-10-07T14:58:00Z">
        <w:r w:rsidR="007B473B" w:rsidRPr="0080490D">
          <w:rPr>
            <w:rFonts w:ascii="Times New Roman" w:hAnsi="Times New Roman" w:cs="Times New Roman"/>
            <w:sz w:val="24"/>
            <w:szCs w:val="24"/>
            <w:highlight w:val="red"/>
            <w:rPrChange w:id="54" w:author=". David ." w:date="2023-10-09T14:15:00Z">
              <w:rPr>
                <w:rFonts w:ascii="Times New Roman" w:hAnsi="Times New Roman" w:cs="Times New Roman"/>
                <w:sz w:val="24"/>
                <w:szCs w:val="24"/>
              </w:rPr>
            </w:rPrChange>
          </w:rPr>
          <w:t>y</w:t>
        </w:r>
      </w:ins>
      <w:ins w:id="55" w:author=". David ." w:date="2023-10-07T14:56:00Z">
        <w:r w:rsidRPr="0080490D">
          <w:rPr>
            <w:rFonts w:ascii="Times New Roman" w:hAnsi="Times New Roman" w:cs="Times New Roman"/>
            <w:sz w:val="24"/>
            <w:szCs w:val="24"/>
            <w:highlight w:val="red"/>
            <w:rPrChange w:id="56" w:author=". David ." w:date="2023-10-09T14:15:00Z">
              <w:rPr>
                <w:rFonts w:ascii="Times New Roman" w:hAnsi="Times New Roman" w:cs="Times New Roman"/>
                <w:sz w:val="24"/>
                <w:szCs w:val="24"/>
              </w:rPr>
            </w:rPrChange>
          </w:rPr>
          <w:t xml:space="preserve"> work</w:t>
        </w:r>
      </w:ins>
      <w:ins w:id="57" w:author=". David ." w:date="2023-10-09T17:21:00Z">
        <w:r w:rsidR="00A743E7">
          <w:rPr>
            <w:rFonts w:ascii="Times New Roman" w:hAnsi="Times New Roman" w:cs="Times New Roman"/>
            <w:sz w:val="24"/>
            <w:szCs w:val="24"/>
            <w:highlight w:val="red"/>
          </w:rPr>
          <w:t xml:space="preserve"> </w:t>
        </w:r>
      </w:ins>
      <w:ins w:id="58" w:author=". David ." w:date="2023-10-07T14:56:00Z">
        <w:r w:rsidRPr="0080490D">
          <w:rPr>
            <w:rFonts w:ascii="Times New Roman" w:hAnsi="Times New Roman" w:cs="Times New Roman"/>
            <w:sz w:val="24"/>
            <w:szCs w:val="24"/>
            <w:highlight w:val="red"/>
            <w:rPrChange w:id="59" w:author=". David ." w:date="2023-10-09T14:15:00Z">
              <w:rPr>
                <w:rFonts w:ascii="Times New Roman" w:hAnsi="Times New Roman" w:cs="Times New Roman"/>
                <w:sz w:val="24"/>
                <w:szCs w:val="24"/>
              </w:rPr>
            </w:rPrChange>
          </w:rPr>
          <w:t>made m</w:t>
        </w:r>
      </w:ins>
      <w:ins w:id="60" w:author=". David ." w:date="2023-10-07T14:58:00Z">
        <w:r w:rsidR="007B473B" w:rsidRPr="0080490D">
          <w:rPr>
            <w:rFonts w:ascii="Times New Roman" w:hAnsi="Times New Roman" w:cs="Times New Roman"/>
            <w:sz w:val="24"/>
            <w:szCs w:val="24"/>
            <w:highlight w:val="red"/>
            <w:rPrChange w:id="61" w:author=". David ." w:date="2023-10-09T14:15:00Z">
              <w:rPr>
                <w:rFonts w:ascii="Times New Roman" w:hAnsi="Times New Roman" w:cs="Times New Roman"/>
                <w:sz w:val="24"/>
                <w:szCs w:val="24"/>
              </w:rPr>
            </w:rPrChange>
          </w:rPr>
          <w:t>ultiple</w:t>
        </w:r>
      </w:ins>
      <w:ins w:id="62" w:author=". David ." w:date="2023-10-07T14:56:00Z">
        <w:r w:rsidRPr="0080490D">
          <w:rPr>
            <w:rFonts w:ascii="Times New Roman" w:hAnsi="Times New Roman" w:cs="Times New Roman"/>
            <w:sz w:val="24"/>
            <w:szCs w:val="24"/>
            <w:highlight w:val="red"/>
            <w:rPrChange w:id="63" w:author=". David ." w:date="2023-10-09T14:15:00Z">
              <w:rPr>
                <w:rFonts w:ascii="Times New Roman" w:hAnsi="Times New Roman" w:cs="Times New Roman"/>
                <w:sz w:val="24"/>
                <w:szCs w:val="24"/>
              </w:rPr>
            </w:rPrChange>
          </w:rPr>
          <w:t xml:space="preserve"> simplifying assumptions to make the problem </w:t>
        </w:r>
      </w:ins>
      <w:ins w:id="64" w:author=". David ." w:date="2023-10-07T14:57:00Z">
        <w:r w:rsidRPr="0080490D">
          <w:rPr>
            <w:rFonts w:ascii="Times New Roman" w:hAnsi="Times New Roman" w:cs="Times New Roman"/>
            <w:sz w:val="24"/>
            <w:szCs w:val="24"/>
            <w:highlight w:val="red"/>
            <w:rPrChange w:id="65" w:author=". David ." w:date="2023-10-09T14:15:00Z">
              <w:rPr>
                <w:rFonts w:ascii="Times New Roman" w:hAnsi="Times New Roman" w:cs="Times New Roman"/>
                <w:sz w:val="24"/>
                <w:szCs w:val="24"/>
              </w:rPr>
            </w:rPrChange>
          </w:rPr>
          <w:t>mathematically tractable</w:t>
        </w:r>
      </w:ins>
      <w:ins w:id="66" w:author=". David ." w:date="2023-10-07T14:58:00Z">
        <w:r w:rsidR="007B473B" w:rsidRPr="0080490D">
          <w:rPr>
            <w:rFonts w:ascii="Times New Roman" w:hAnsi="Times New Roman" w:cs="Times New Roman"/>
            <w:sz w:val="24"/>
            <w:szCs w:val="24"/>
            <w:highlight w:val="red"/>
            <w:rPrChange w:id="67" w:author=". David ." w:date="2023-10-09T14:15:00Z">
              <w:rPr>
                <w:rFonts w:ascii="Times New Roman" w:hAnsi="Times New Roman" w:cs="Times New Roman"/>
                <w:sz w:val="24"/>
                <w:szCs w:val="24"/>
              </w:rPr>
            </w:rPrChange>
          </w:rPr>
          <w:t xml:space="preserve">, such </w:t>
        </w:r>
      </w:ins>
      <w:ins w:id="68" w:author=". David ." w:date="2023-10-07T15:04:00Z">
        <w:r w:rsidR="00FD2FAA" w:rsidRPr="0080490D">
          <w:rPr>
            <w:rFonts w:ascii="Times New Roman" w:hAnsi="Times New Roman" w:cs="Times New Roman"/>
            <w:sz w:val="24"/>
            <w:szCs w:val="24"/>
            <w:highlight w:val="red"/>
            <w:rPrChange w:id="69" w:author=". David ." w:date="2023-10-09T14:15:00Z">
              <w:rPr>
                <w:rFonts w:ascii="Times New Roman" w:hAnsi="Times New Roman" w:cs="Times New Roman"/>
                <w:sz w:val="24"/>
                <w:szCs w:val="24"/>
              </w:rPr>
            </w:rPrChange>
          </w:rPr>
          <w:t xml:space="preserve">as an infinite number of neurons and a </w:t>
        </w:r>
      </w:ins>
      <w:ins w:id="70" w:author=". David ." w:date="2023-10-07T14:58:00Z">
        <w:r w:rsidR="007B473B" w:rsidRPr="0080490D">
          <w:rPr>
            <w:rFonts w:ascii="Times New Roman" w:hAnsi="Times New Roman" w:cs="Times New Roman"/>
            <w:sz w:val="24"/>
            <w:szCs w:val="24"/>
            <w:highlight w:val="red"/>
            <w:rPrChange w:id="71" w:author=". David ." w:date="2023-10-09T14:15:00Z">
              <w:rPr>
                <w:rFonts w:ascii="Times New Roman" w:hAnsi="Times New Roman" w:cs="Times New Roman"/>
                <w:sz w:val="24"/>
                <w:szCs w:val="24"/>
              </w:rPr>
            </w:rPrChange>
          </w:rPr>
          <w:t>lin</w:t>
        </w:r>
      </w:ins>
      <w:ins w:id="72" w:author=". David ." w:date="2023-10-07T14:59:00Z">
        <w:r w:rsidR="007B473B" w:rsidRPr="0080490D">
          <w:rPr>
            <w:rFonts w:ascii="Times New Roman" w:hAnsi="Times New Roman" w:cs="Times New Roman"/>
            <w:sz w:val="24"/>
            <w:szCs w:val="24"/>
            <w:highlight w:val="red"/>
            <w:rPrChange w:id="73" w:author=". David ." w:date="2023-10-09T14:15:00Z">
              <w:rPr>
                <w:rFonts w:ascii="Times New Roman" w:hAnsi="Times New Roman" w:cs="Times New Roman"/>
                <w:sz w:val="24"/>
                <w:szCs w:val="24"/>
              </w:rPr>
            </w:rPrChange>
          </w:rPr>
          <w:t>ear output response.</w:t>
        </w:r>
      </w:ins>
      <w:ins w:id="74" w:author=". David ." w:date="2023-10-09T17:22:00Z">
        <w:r w:rsidR="00A743E7">
          <w:rPr>
            <w:rFonts w:ascii="Times New Roman" w:hAnsi="Times New Roman" w:cs="Times New Roman"/>
            <w:sz w:val="24"/>
            <w:szCs w:val="24"/>
            <w:highlight w:val="red"/>
          </w:rPr>
          <w:t xml:space="preserve"> Because</w:t>
        </w:r>
      </w:ins>
      <w:ins w:id="75" w:author=". David ." w:date="2023-10-07T14:59:00Z">
        <w:r w:rsidR="007B473B" w:rsidRPr="0080490D">
          <w:rPr>
            <w:rFonts w:ascii="Times New Roman" w:hAnsi="Times New Roman" w:cs="Times New Roman"/>
            <w:sz w:val="24"/>
            <w:szCs w:val="24"/>
            <w:highlight w:val="red"/>
            <w:rPrChange w:id="76" w:author=". David ." w:date="2023-10-09T14:15:00Z">
              <w:rPr>
                <w:rFonts w:ascii="Times New Roman" w:hAnsi="Times New Roman" w:cs="Times New Roman"/>
                <w:sz w:val="24"/>
                <w:szCs w:val="24"/>
              </w:rPr>
            </w:rPrChange>
          </w:rPr>
          <w:t xml:space="preserve"> </w:t>
        </w:r>
      </w:ins>
      <w:ins w:id="77" w:author=". David ." w:date="2023-10-09T17:22:00Z">
        <w:r w:rsidR="00A743E7">
          <w:rPr>
            <w:rFonts w:ascii="Times New Roman" w:hAnsi="Times New Roman" w:cs="Times New Roman"/>
            <w:sz w:val="24"/>
            <w:szCs w:val="24"/>
            <w:highlight w:val="red"/>
          </w:rPr>
          <w:t xml:space="preserve">these models are too simple, they are not appropriate to try to explain </w:t>
        </w:r>
      </w:ins>
      <w:ins w:id="78" w:author=". David ." w:date="2023-10-09T17:23:00Z">
        <w:r w:rsidR="00A743E7">
          <w:rPr>
            <w:rFonts w:ascii="Times New Roman" w:hAnsi="Times New Roman" w:cs="Times New Roman"/>
            <w:sz w:val="24"/>
            <w:szCs w:val="24"/>
            <w:highlight w:val="red"/>
          </w:rPr>
          <w:t xml:space="preserve">how the retina works in more details. </w:t>
        </w:r>
      </w:ins>
      <w:ins w:id="79" w:author=". David ." w:date="2023-10-09T17:22:00Z">
        <w:r w:rsidR="00A743E7">
          <w:rPr>
            <w:rFonts w:ascii="Times New Roman" w:hAnsi="Times New Roman" w:cs="Times New Roman"/>
            <w:sz w:val="24"/>
            <w:szCs w:val="24"/>
            <w:highlight w:val="red"/>
          </w:rPr>
          <w:t xml:space="preserve">and are </w:t>
        </w:r>
        <w:proofErr w:type="gramStart"/>
        <w:r w:rsidR="00A743E7">
          <w:rPr>
            <w:rFonts w:ascii="Times New Roman" w:hAnsi="Times New Roman" w:cs="Times New Roman"/>
            <w:sz w:val="24"/>
            <w:szCs w:val="24"/>
            <w:highlight w:val="red"/>
          </w:rPr>
          <w:t xml:space="preserve">therefore </w:t>
        </w:r>
      </w:ins>
      <w:ins w:id="80" w:author=". David ." w:date="2023-10-07T15:02:00Z">
        <w:r w:rsidR="00FD2FAA" w:rsidRPr="0080490D">
          <w:rPr>
            <w:rFonts w:ascii="Times New Roman" w:hAnsi="Times New Roman" w:cs="Times New Roman"/>
            <w:sz w:val="24"/>
            <w:szCs w:val="24"/>
            <w:highlight w:val="red"/>
            <w:rPrChange w:id="81" w:author=". David ." w:date="2023-10-09T14:15:00Z">
              <w:rPr>
                <w:rFonts w:ascii="Times New Roman" w:hAnsi="Times New Roman" w:cs="Times New Roman"/>
                <w:sz w:val="24"/>
                <w:szCs w:val="24"/>
              </w:rPr>
            </w:rPrChange>
          </w:rPr>
          <w:t xml:space="preserve"> of</w:t>
        </w:r>
        <w:proofErr w:type="gramEnd"/>
        <w:r w:rsidR="00FD2FAA" w:rsidRPr="0080490D">
          <w:rPr>
            <w:rFonts w:ascii="Times New Roman" w:hAnsi="Times New Roman" w:cs="Times New Roman"/>
            <w:sz w:val="24"/>
            <w:szCs w:val="24"/>
            <w:highlight w:val="red"/>
            <w:rPrChange w:id="82" w:author=". David ." w:date="2023-10-09T14:15:00Z">
              <w:rPr>
                <w:rFonts w:ascii="Times New Roman" w:hAnsi="Times New Roman" w:cs="Times New Roman"/>
                <w:sz w:val="24"/>
                <w:szCs w:val="24"/>
              </w:rPr>
            </w:rPrChange>
          </w:rPr>
          <w:t xml:space="preserve"> these assumptions, </w:t>
        </w:r>
      </w:ins>
      <w:ins w:id="83" w:author=". David ." w:date="2023-10-07T14:59:00Z">
        <w:r w:rsidR="007B473B" w:rsidRPr="0080490D">
          <w:rPr>
            <w:rFonts w:ascii="Times New Roman" w:hAnsi="Times New Roman" w:cs="Times New Roman"/>
            <w:sz w:val="24"/>
            <w:szCs w:val="24"/>
            <w:highlight w:val="red"/>
            <w:rPrChange w:id="84" w:author=". David ." w:date="2023-10-09T14:15:00Z">
              <w:rPr>
                <w:rFonts w:ascii="Times New Roman" w:hAnsi="Times New Roman" w:cs="Times New Roman"/>
                <w:sz w:val="24"/>
                <w:szCs w:val="24"/>
              </w:rPr>
            </w:rPrChange>
          </w:rPr>
          <w:t>the model</w:t>
        </w:r>
      </w:ins>
      <w:ins w:id="85" w:author=". David ." w:date="2023-10-09T17:21:00Z">
        <w:r w:rsidR="00A743E7">
          <w:rPr>
            <w:rFonts w:ascii="Times New Roman" w:hAnsi="Times New Roman" w:cs="Times New Roman"/>
            <w:sz w:val="24"/>
            <w:szCs w:val="24"/>
            <w:highlight w:val="red"/>
          </w:rPr>
          <w:t xml:space="preserve"> </w:t>
        </w:r>
      </w:ins>
      <w:ins w:id="86" w:author=". David ." w:date="2023-10-07T14:59:00Z">
        <w:r w:rsidR="007B473B" w:rsidRPr="0080490D">
          <w:rPr>
            <w:rFonts w:ascii="Times New Roman" w:hAnsi="Times New Roman" w:cs="Times New Roman"/>
            <w:sz w:val="24"/>
            <w:szCs w:val="24"/>
            <w:highlight w:val="red"/>
            <w:rPrChange w:id="87" w:author=". David ." w:date="2023-10-09T14:15:00Z">
              <w:rPr>
                <w:rFonts w:ascii="Times New Roman" w:hAnsi="Times New Roman" w:cs="Times New Roman"/>
                <w:sz w:val="24"/>
                <w:szCs w:val="24"/>
              </w:rPr>
            </w:rPrChange>
          </w:rPr>
          <w:t xml:space="preserve"> fails to explain</w:t>
        </w:r>
      </w:ins>
      <w:ins w:id="88" w:author=". David ." w:date="2023-10-07T15:00:00Z">
        <w:r w:rsidR="007B473B" w:rsidRPr="0080490D">
          <w:rPr>
            <w:rFonts w:ascii="Times New Roman" w:hAnsi="Times New Roman" w:cs="Times New Roman"/>
            <w:sz w:val="24"/>
            <w:szCs w:val="24"/>
            <w:highlight w:val="red"/>
            <w:rPrChange w:id="89" w:author=". David ." w:date="2023-10-09T14:15:00Z">
              <w:rPr>
                <w:rFonts w:ascii="Times New Roman" w:hAnsi="Times New Roman" w:cs="Times New Roman"/>
                <w:sz w:val="24"/>
                <w:szCs w:val="24"/>
              </w:rPr>
            </w:rPrChange>
          </w:rPr>
          <w:t xml:space="preserve"> why RGCs are separated into two different pathways: The</w:t>
        </w:r>
      </w:ins>
      <w:ins w:id="90" w:author=". David ." w:date="2023-10-07T14:59:00Z">
        <w:r w:rsidR="007B473B" w:rsidRPr="0080490D">
          <w:rPr>
            <w:rFonts w:ascii="Times New Roman" w:hAnsi="Times New Roman" w:cs="Times New Roman"/>
            <w:sz w:val="24"/>
            <w:szCs w:val="24"/>
            <w:highlight w:val="red"/>
            <w:rPrChange w:id="91" w:author=". David ." w:date="2023-10-09T14:15:00Z">
              <w:rPr>
                <w:rFonts w:ascii="Times New Roman" w:hAnsi="Times New Roman" w:cs="Times New Roman"/>
                <w:sz w:val="24"/>
                <w:szCs w:val="24"/>
              </w:rPr>
            </w:rPrChange>
          </w:rPr>
          <w:t xml:space="preserve"> </w:t>
        </w:r>
      </w:ins>
      <w:ins w:id="92" w:author=". David ." w:date="2023-10-07T15:00:00Z">
        <w:r w:rsidR="007B473B" w:rsidRPr="0080490D">
          <w:rPr>
            <w:rFonts w:ascii="Times New Roman" w:hAnsi="Times New Roman" w:cs="Times New Roman"/>
            <w:sz w:val="24"/>
            <w:szCs w:val="24"/>
            <w:highlight w:val="red"/>
            <w:rPrChange w:id="93" w:author=". David ." w:date="2023-10-09T14:15:00Z">
              <w:rPr>
                <w:rFonts w:ascii="Times New Roman" w:hAnsi="Times New Roman" w:cs="Times New Roman"/>
                <w:sz w:val="24"/>
                <w:szCs w:val="24"/>
              </w:rPr>
            </w:rPrChange>
          </w:rPr>
          <w:t xml:space="preserve">ON pathway that </w:t>
        </w:r>
      </w:ins>
      <w:ins w:id="94" w:author=". David ." w:date="2023-10-07T15:01:00Z">
        <w:r w:rsidR="007B473B" w:rsidRPr="0080490D">
          <w:rPr>
            <w:rFonts w:ascii="Times New Roman" w:hAnsi="Times New Roman" w:cs="Times New Roman"/>
            <w:sz w:val="24"/>
            <w:szCs w:val="24"/>
            <w:highlight w:val="red"/>
            <w:rPrChange w:id="95" w:author=". David ." w:date="2023-10-09T14:15:00Z">
              <w:rPr>
                <w:rFonts w:ascii="Times New Roman" w:hAnsi="Times New Roman" w:cs="Times New Roman"/>
                <w:sz w:val="24"/>
                <w:szCs w:val="24"/>
              </w:rPr>
            </w:rPrChange>
          </w:rPr>
          <w:t>processes increments of light in the center relative to the surround,</w:t>
        </w:r>
      </w:ins>
      <w:ins w:id="96" w:author=". David ." w:date="2023-10-07T15:00:00Z">
        <w:r w:rsidR="007B473B" w:rsidRPr="0080490D">
          <w:rPr>
            <w:rFonts w:ascii="Times New Roman" w:hAnsi="Times New Roman" w:cs="Times New Roman"/>
            <w:sz w:val="24"/>
            <w:szCs w:val="24"/>
            <w:highlight w:val="red"/>
            <w:rPrChange w:id="97" w:author=". David ." w:date="2023-10-09T14:15:00Z">
              <w:rPr>
                <w:rFonts w:ascii="Times New Roman" w:hAnsi="Times New Roman" w:cs="Times New Roman"/>
                <w:sz w:val="24"/>
                <w:szCs w:val="24"/>
              </w:rPr>
            </w:rPrChange>
          </w:rPr>
          <w:t xml:space="preserve"> and</w:t>
        </w:r>
      </w:ins>
      <w:ins w:id="98" w:author=". David ." w:date="2023-10-07T15:01:00Z">
        <w:r w:rsidR="007B473B" w:rsidRPr="0080490D">
          <w:rPr>
            <w:rFonts w:ascii="Times New Roman" w:hAnsi="Times New Roman" w:cs="Times New Roman"/>
            <w:sz w:val="24"/>
            <w:szCs w:val="24"/>
            <w:highlight w:val="red"/>
            <w:rPrChange w:id="99" w:author=". David ." w:date="2023-10-09T14:15:00Z">
              <w:rPr>
                <w:rFonts w:ascii="Times New Roman" w:hAnsi="Times New Roman" w:cs="Times New Roman"/>
                <w:sz w:val="24"/>
                <w:szCs w:val="24"/>
              </w:rPr>
            </w:rPrChange>
          </w:rPr>
          <w:t xml:space="preserve"> the</w:t>
        </w:r>
      </w:ins>
      <w:ins w:id="100" w:author=". David ." w:date="2023-10-07T15:00:00Z">
        <w:r w:rsidR="007B473B" w:rsidRPr="0080490D">
          <w:rPr>
            <w:rFonts w:ascii="Times New Roman" w:hAnsi="Times New Roman" w:cs="Times New Roman"/>
            <w:sz w:val="24"/>
            <w:szCs w:val="24"/>
            <w:highlight w:val="red"/>
            <w:rPrChange w:id="101" w:author=". David ." w:date="2023-10-09T14:15:00Z">
              <w:rPr>
                <w:rFonts w:ascii="Times New Roman" w:hAnsi="Times New Roman" w:cs="Times New Roman"/>
                <w:sz w:val="24"/>
                <w:szCs w:val="24"/>
              </w:rPr>
            </w:rPrChange>
          </w:rPr>
          <w:t xml:space="preserve"> OFF pathways</w:t>
        </w:r>
      </w:ins>
      <w:ins w:id="102" w:author=". David ." w:date="2023-10-07T15:01:00Z">
        <w:r w:rsidR="007B473B" w:rsidRPr="0080490D">
          <w:rPr>
            <w:rFonts w:ascii="Times New Roman" w:hAnsi="Times New Roman" w:cs="Times New Roman"/>
            <w:sz w:val="24"/>
            <w:szCs w:val="24"/>
            <w:highlight w:val="red"/>
            <w:rPrChange w:id="103" w:author=". David ." w:date="2023-10-09T14:15:00Z">
              <w:rPr>
                <w:rFonts w:ascii="Times New Roman" w:hAnsi="Times New Roman" w:cs="Times New Roman"/>
                <w:sz w:val="24"/>
                <w:szCs w:val="24"/>
              </w:rPr>
            </w:rPrChange>
          </w:rPr>
          <w:t xml:space="preserve"> that does the opposite. </w:t>
        </w:r>
      </w:ins>
      <w:ins w:id="104" w:author=". David ." w:date="2023-10-07T15:08:00Z">
        <w:r w:rsidR="00B97BDD" w:rsidRPr="0080490D">
          <w:rPr>
            <w:rFonts w:ascii="Times New Roman" w:hAnsi="Times New Roman" w:cs="Times New Roman"/>
            <w:sz w:val="24"/>
            <w:szCs w:val="24"/>
            <w:highlight w:val="red"/>
            <w:rPrChange w:id="105" w:author=". David ." w:date="2023-10-09T14:15:00Z">
              <w:rPr>
                <w:rFonts w:ascii="Times New Roman" w:hAnsi="Times New Roman" w:cs="Times New Roman"/>
                <w:sz w:val="24"/>
                <w:szCs w:val="24"/>
              </w:rPr>
            </w:rPrChange>
          </w:rPr>
          <w:t>E</w:t>
        </w:r>
      </w:ins>
      <w:ins w:id="106" w:author=". David ." w:date="2023-10-07T15:09:00Z">
        <w:r w:rsidR="00B97BDD" w:rsidRPr="0080490D">
          <w:rPr>
            <w:rFonts w:ascii="Times New Roman" w:hAnsi="Times New Roman" w:cs="Times New Roman"/>
            <w:sz w:val="24"/>
            <w:szCs w:val="24"/>
            <w:highlight w:val="red"/>
            <w:rPrChange w:id="107" w:author=". David ." w:date="2023-10-09T14:15:00Z">
              <w:rPr>
                <w:rFonts w:ascii="Times New Roman" w:hAnsi="Times New Roman" w:cs="Times New Roman"/>
                <w:sz w:val="24"/>
                <w:szCs w:val="24"/>
              </w:rPr>
            </w:rPrChange>
          </w:rPr>
          <w:t xml:space="preserve">arly models also fail to explain why </w:t>
        </w:r>
      </w:ins>
      <w:ins w:id="108" w:author=". David ." w:date="2023-10-07T15:10:00Z">
        <w:r w:rsidR="00B97BDD" w:rsidRPr="0080490D">
          <w:rPr>
            <w:rFonts w:ascii="Times New Roman" w:hAnsi="Times New Roman" w:cs="Times New Roman"/>
            <w:sz w:val="24"/>
            <w:szCs w:val="24"/>
            <w:highlight w:val="red"/>
            <w:rPrChange w:id="109" w:author=". David ." w:date="2023-10-09T14:15:00Z">
              <w:rPr>
                <w:rFonts w:ascii="Times New Roman" w:hAnsi="Times New Roman" w:cs="Times New Roman"/>
                <w:sz w:val="24"/>
                <w:szCs w:val="24"/>
              </w:rPr>
            </w:rPrChange>
          </w:rPr>
          <w:t>RGCs within a pathway encode distinct regions of visual space, repelling each other to form a ‘mosaic’ that tiles the entire retina.</w:t>
        </w:r>
        <w:r w:rsidR="00B97BDD">
          <w:rPr>
            <w:rFonts w:ascii="Times New Roman" w:hAnsi="Times New Roman" w:cs="Times New Roman"/>
            <w:sz w:val="24"/>
            <w:szCs w:val="24"/>
          </w:rPr>
          <w:t xml:space="preserve"> </w:t>
        </w:r>
      </w:ins>
    </w:p>
    <w:p w14:paraId="0AE0D572" w14:textId="77777777" w:rsidR="002A2E0B" w:rsidRDefault="00DA2574" w:rsidP="00FE58F7">
      <w:pPr>
        <w:spacing w:after="0" w:line="240" w:lineRule="auto"/>
        <w:ind w:firstLine="720"/>
        <w:jc w:val="both"/>
        <w:rPr>
          <w:ins w:id="110" w:author=". David ." w:date="2023-10-09T14:09:00Z"/>
          <w:rFonts w:ascii="Times New Roman" w:hAnsi="Times New Roman" w:cs="Times New Roman"/>
          <w:sz w:val="24"/>
          <w:szCs w:val="24"/>
          <w:highlight w:val="yellow"/>
        </w:rPr>
      </w:pPr>
      <w:ins w:id="111" w:author=". David ." w:date="2023-10-07T15:05:00Z">
        <w:r>
          <w:rPr>
            <w:rFonts w:ascii="Times New Roman" w:hAnsi="Times New Roman" w:cs="Times New Roman"/>
            <w:sz w:val="24"/>
            <w:szCs w:val="24"/>
          </w:rPr>
          <w:t xml:space="preserve">More recent work </w:t>
        </w:r>
      </w:ins>
      <w:ins w:id="112" w:author=". David ." w:date="2023-10-07T15:14:00Z">
        <w:r w:rsidR="00DE1EBE">
          <w:rPr>
            <w:rFonts w:ascii="Times New Roman" w:hAnsi="Times New Roman" w:cs="Times New Roman"/>
            <w:sz w:val="24"/>
            <w:szCs w:val="24"/>
          </w:rPr>
          <w:t xml:space="preserve">has </w:t>
        </w:r>
      </w:ins>
      <w:ins w:id="113" w:author=". David ." w:date="2023-10-07T15:15:00Z">
        <w:r w:rsidR="00DE1EBE">
          <w:rPr>
            <w:rFonts w:ascii="Times New Roman" w:hAnsi="Times New Roman" w:cs="Times New Roman"/>
            <w:sz w:val="24"/>
            <w:szCs w:val="24"/>
          </w:rPr>
          <w:t>leveraged machine learning to make efficient coding models that are more general</w:t>
        </w:r>
      </w:ins>
      <w:ins w:id="114" w:author=". David ." w:date="2023-10-07T15:16:00Z">
        <w:r w:rsidR="00DE1EBE">
          <w:rPr>
            <w:rFonts w:ascii="Times New Roman" w:hAnsi="Times New Roman" w:cs="Times New Roman"/>
            <w:sz w:val="24"/>
            <w:szCs w:val="24"/>
          </w:rPr>
          <w:t xml:space="preserve"> and</w:t>
        </w:r>
      </w:ins>
      <w:ins w:id="115" w:author=". David ." w:date="2023-10-07T15:34:00Z">
        <w:r w:rsidR="004604E9">
          <w:rPr>
            <w:rFonts w:ascii="Times New Roman" w:hAnsi="Times New Roman" w:cs="Times New Roman"/>
            <w:sz w:val="24"/>
            <w:szCs w:val="24"/>
          </w:rPr>
          <w:t xml:space="preserve"> more relatable to retinal physiology</w:t>
        </w:r>
      </w:ins>
      <w:ins w:id="116" w:author=". David ." w:date="2023-10-07T15:15:00Z">
        <w:r w:rsidR="00DE1EBE">
          <w:rPr>
            <w:rFonts w:ascii="Times New Roman" w:hAnsi="Times New Roman" w:cs="Times New Roman"/>
            <w:sz w:val="24"/>
            <w:szCs w:val="24"/>
          </w:rPr>
          <w:t>.</w:t>
        </w:r>
      </w:ins>
      <w:ins w:id="117" w:author=". David ." w:date="2023-10-07T15:16:00Z">
        <w:r w:rsidR="00223945">
          <w:rPr>
            <w:rFonts w:ascii="Times New Roman" w:hAnsi="Times New Roman" w:cs="Times New Roman"/>
            <w:sz w:val="24"/>
            <w:szCs w:val="24"/>
          </w:rPr>
          <w:t xml:space="preserve"> These new models expla</w:t>
        </w:r>
      </w:ins>
      <w:ins w:id="118" w:author=". David ." w:date="2023-10-07T15:17:00Z">
        <w:r w:rsidR="00223945">
          <w:rPr>
            <w:rFonts w:ascii="Times New Roman" w:hAnsi="Times New Roman" w:cs="Times New Roman"/>
            <w:sz w:val="24"/>
            <w:szCs w:val="24"/>
          </w:rPr>
          <w:t xml:space="preserve">in why RGCs are separated into ON and OFF pathways, and why each pathway forms its own mosaic. My lab </w:t>
        </w:r>
      </w:ins>
      <w:ins w:id="119" w:author=". David ." w:date="2023-10-07T18:41:00Z">
        <w:r w:rsidR="00AB2E07">
          <w:rPr>
            <w:rFonts w:ascii="Times New Roman" w:hAnsi="Times New Roman" w:cs="Times New Roman"/>
            <w:sz w:val="24"/>
            <w:szCs w:val="24"/>
          </w:rPr>
          <w:t>recently</w:t>
        </w:r>
      </w:ins>
      <w:ins w:id="120" w:author=". David ." w:date="2023-10-07T18:26:00Z">
        <w:r w:rsidR="0022030E">
          <w:rPr>
            <w:rFonts w:ascii="Times New Roman" w:hAnsi="Times New Roman" w:cs="Times New Roman"/>
            <w:sz w:val="24"/>
            <w:szCs w:val="24"/>
          </w:rPr>
          <w:t xml:space="preserve"> expanded</w:t>
        </w:r>
      </w:ins>
      <w:ins w:id="121" w:author=". David ." w:date="2023-10-07T18:13:00Z">
        <w:r w:rsidR="001E5DF1">
          <w:rPr>
            <w:rFonts w:ascii="Times New Roman" w:hAnsi="Times New Roman" w:cs="Times New Roman"/>
            <w:sz w:val="24"/>
            <w:szCs w:val="24"/>
          </w:rPr>
          <w:t xml:space="preserve"> </w:t>
        </w:r>
      </w:ins>
      <w:ins w:id="122" w:author=". David ." w:date="2023-10-07T18:19:00Z">
        <w:r w:rsidR="001E5DF1">
          <w:rPr>
            <w:rFonts w:ascii="Times New Roman" w:hAnsi="Times New Roman" w:cs="Times New Roman"/>
            <w:sz w:val="24"/>
            <w:szCs w:val="24"/>
          </w:rPr>
          <w:t>these models to have receptive fields in both space an</w:t>
        </w:r>
      </w:ins>
      <w:ins w:id="123" w:author=". David ." w:date="2023-10-07T18:20:00Z">
        <w:r w:rsidR="001E5DF1">
          <w:rPr>
            <w:rFonts w:ascii="Times New Roman" w:hAnsi="Times New Roman" w:cs="Times New Roman"/>
            <w:sz w:val="24"/>
            <w:szCs w:val="24"/>
          </w:rPr>
          <w:t>d time.</w:t>
        </w:r>
      </w:ins>
      <w:ins w:id="124" w:author=". David ." w:date="2023-10-07T18:22:00Z">
        <w:r w:rsidR="001E5DF1">
          <w:rPr>
            <w:rFonts w:ascii="Times New Roman" w:hAnsi="Times New Roman" w:cs="Times New Roman"/>
            <w:sz w:val="24"/>
            <w:szCs w:val="24"/>
          </w:rPr>
          <w:t xml:space="preserve"> </w:t>
        </w:r>
      </w:ins>
      <w:ins w:id="125" w:author=". David ." w:date="2023-10-07T18:21:00Z">
        <w:r w:rsidR="001E5DF1">
          <w:rPr>
            <w:rFonts w:ascii="Times New Roman" w:hAnsi="Times New Roman" w:cs="Times New Roman"/>
            <w:sz w:val="24"/>
            <w:szCs w:val="24"/>
          </w:rPr>
          <w:t>W</w:t>
        </w:r>
      </w:ins>
      <w:ins w:id="126" w:author=". David ." w:date="2023-10-07T18:20:00Z">
        <w:r w:rsidR="001E5DF1">
          <w:rPr>
            <w:rFonts w:ascii="Times New Roman" w:hAnsi="Times New Roman" w:cs="Times New Roman"/>
            <w:sz w:val="24"/>
            <w:szCs w:val="24"/>
          </w:rPr>
          <w:t>e showed th</w:t>
        </w:r>
      </w:ins>
      <w:ins w:id="127" w:author=". David ." w:date="2023-10-07T18:21:00Z">
        <w:r w:rsidR="001E5DF1">
          <w:rPr>
            <w:rFonts w:ascii="Times New Roman" w:hAnsi="Times New Roman" w:cs="Times New Roman"/>
            <w:sz w:val="24"/>
            <w:szCs w:val="24"/>
          </w:rPr>
          <w:t>at new functional types emerge as we increase the number of neurons, with each functional type having its own mosaic</w:t>
        </w:r>
        <w:r w:rsidR="001E5DF1" w:rsidRPr="00FE58F7">
          <w:rPr>
            <w:rFonts w:ascii="Times New Roman" w:hAnsi="Times New Roman" w:cs="Times New Roman"/>
            <w:sz w:val="24"/>
            <w:szCs w:val="24"/>
            <w:highlight w:val="yellow"/>
            <w:rPrChange w:id="128" w:author=". David ." w:date="2023-10-09T13:39:00Z">
              <w:rPr>
                <w:rFonts w:ascii="Times New Roman" w:hAnsi="Times New Roman" w:cs="Times New Roman"/>
                <w:sz w:val="24"/>
                <w:szCs w:val="24"/>
              </w:rPr>
            </w:rPrChange>
          </w:rPr>
          <w:t>.</w:t>
        </w:r>
      </w:ins>
    </w:p>
    <w:p w14:paraId="558D2307" w14:textId="7EE81C30" w:rsidR="002A2E0B" w:rsidRDefault="002A2E0B" w:rsidP="00FE58F7">
      <w:pPr>
        <w:spacing w:after="0" w:line="240" w:lineRule="auto"/>
        <w:ind w:firstLine="720"/>
        <w:jc w:val="both"/>
        <w:rPr>
          <w:ins w:id="129" w:author=". David ." w:date="2023-10-09T14:09:00Z"/>
          <w:rFonts w:ascii="Times New Roman" w:hAnsi="Times New Roman" w:cs="Times New Roman"/>
          <w:sz w:val="24"/>
          <w:szCs w:val="24"/>
          <w:highlight w:val="yellow"/>
        </w:rPr>
      </w:pPr>
      <w:proofErr w:type="gramStart"/>
      <w:ins w:id="130" w:author=". David ." w:date="2023-10-09T14:09:00Z">
        <w:r>
          <w:rPr>
            <w:rFonts w:ascii="Times New Roman" w:hAnsi="Times New Roman" w:cs="Times New Roman"/>
            <w:sz w:val="24"/>
            <w:szCs w:val="24"/>
            <w:highlight w:val="yellow"/>
          </w:rPr>
          <w:t>Thus</w:t>
        </w:r>
        <w:proofErr w:type="gramEnd"/>
        <w:r>
          <w:rPr>
            <w:rFonts w:ascii="Times New Roman" w:hAnsi="Times New Roman" w:cs="Times New Roman"/>
            <w:sz w:val="24"/>
            <w:szCs w:val="24"/>
            <w:highlight w:val="yellow"/>
          </w:rPr>
          <w:t xml:space="preserve"> we showed that one input channel can result in multiple </w:t>
        </w:r>
      </w:ins>
      <w:ins w:id="131" w:author=". David ." w:date="2023-10-09T14:10:00Z">
        <w:r>
          <w:rPr>
            <w:rFonts w:ascii="Times New Roman" w:hAnsi="Times New Roman" w:cs="Times New Roman"/>
            <w:sz w:val="24"/>
            <w:szCs w:val="24"/>
            <w:highlight w:val="yellow"/>
          </w:rPr>
          <w:t>mosaics</w:t>
        </w:r>
      </w:ins>
      <w:ins w:id="132" w:author=". David ." w:date="2023-10-09T14:09:00Z">
        <w:r>
          <w:rPr>
            <w:rFonts w:ascii="Times New Roman" w:hAnsi="Times New Roman" w:cs="Times New Roman"/>
            <w:sz w:val="24"/>
            <w:szCs w:val="24"/>
            <w:highlight w:val="yellow"/>
          </w:rPr>
          <w:t xml:space="preserve">. However, we know that </w:t>
        </w:r>
      </w:ins>
    </w:p>
    <w:p w14:paraId="791D6D4D" w14:textId="38454C4E" w:rsidR="00DA2574" w:rsidRDefault="00B83605" w:rsidP="00FE58F7">
      <w:pPr>
        <w:spacing w:after="0" w:line="240" w:lineRule="auto"/>
        <w:ind w:firstLine="720"/>
        <w:jc w:val="both"/>
        <w:rPr>
          <w:ins w:id="133" w:author=". David ." w:date="2023-10-08T16:07:00Z"/>
          <w:rFonts w:ascii="Times New Roman" w:hAnsi="Times New Roman" w:cs="Times New Roman"/>
          <w:sz w:val="24"/>
          <w:szCs w:val="24"/>
        </w:rPr>
      </w:pPr>
      <w:ins w:id="134" w:author=". David ." w:date="2023-10-09T13:33:00Z">
        <w:r w:rsidRPr="00FE58F7">
          <w:rPr>
            <w:rFonts w:ascii="Times New Roman" w:hAnsi="Times New Roman" w:cs="Times New Roman"/>
            <w:sz w:val="24"/>
            <w:szCs w:val="24"/>
            <w:highlight w:val="yellow"/>
            <w:rPrChange w:id="135" w:author=". David ." w:date="2023-10-09T13:39:00Z">
              <w:rPr>
                <w:rFonts w:ascii="Times New Roman" w:hAnsi="Times New Roman" w:cs="Times New Roman"/>
                <w:sz w:val="24"/>
                <w:szCs w:val="24"/>
              </w:rPr>
            </w:rPrChange>
          </w:rPr>
          <w:t xml:space="preserve"> By doing so, we were able to explain the spatiotemporal receptive fields of RGC subtypes that were discovered</w:t>
        </w:r>
      </w:ins>
      <w:ins w:id="136" w:author=". David ." w:date="2023-10-09T13:39:00Z">
        <w:r w:rsidR="00FE58F7">
          <w:rPr>
            <w:rFonts w:ascii="Times New Roman" w:hAnsi="Times New Roman" w:cs="Times New Roman"/>
            <w:sz w:val="24"/>
            <w:szCs w:val="24"/>
            <w:highlight w:val="yellow"/>
          </w:rPr>
          <w:t xml:space="preserve">. </w:t>
        </w:r>
      </w:ins>
      <w:ins w:id="137" w:author=". David ." w:date="2023-10-07T18:33:00Z">
        <w:r w:rsidR="003B15E7" w:rsidRPr="00FE58F7">
          <w:rPr>
            <w:rFonts w:ascii="Times New Roman" w:hAnsi="Times New Roman" w:cs="Times New Roman"/>
            <w:sz w:val="24"/>
            <w:szCs w:val="24"/>
            <w:highlight w:val="yellow"/>
            <w:rPrChange w:id="138" w:author=". David ." w:date="2023-10-09T13:39:00Z">
              <w:rPr>
                <w:rFonts w:ascii="Times New Roman" w:hAnsi="Times New Roman" w:cs="Times New Roman"/>
                <w:sz w:val="24"/>
                <w:szCs w:val="24"/>
              </w:rPr>
            </w:rPrChange>
          </w:rPr>
          <w:t xml:space="preserve">One of these functional types encodes </w:t>
        </w:r>
      </w:ins>
      <w:ins w:id="139" w:author=". David ." w:date="2023-10-07T18:31:00Z">
        <w:r w:rsidR="003B15E7" w:rsidRPr="00FE58F7">
          <w:rPr>
            <w:rFonts w:ascii="Times New Roman" w:hAnsi="Times New Roman" w:cs="Times New Roman"/>
            <w:sz w:val="24"/>
            <w:szCs w:val="24"/>
            <w:highlight w:val="yellow"/>
            <w:rPrChange w:id="140" w:author=". David ." w:date="2023-10-09T13:39:00Z">
              <w:rPr>
                <w:rFonts w:ascii="Times New Roman" w:hAnsi="Times New Roman" w:cs="Times New Roman"/>
                <w:sz w:val="24"/>
                <w:szCs w:val="24"/>
              </w:rPr>
            </w:rPrChange>
          </w:rPr>
          <w:t xml:space="preserve">high spatial and low temporal frequencies, </w:t>
        </w:r>
      </w:ins>
      <w:ins w:id="141" w:author=". David ." w:date="2023-10-07T18:33:00Z">
        <w:r w:rsidR="003B15E7" w:rsidRPr="00FE58F7">
          <w:rPr>
            <w:rFonts w:ascii="Times New Roman" w:hAnsi="Times New Roman" w:cs="Times New Roman"/>
            <w:sz w:val="24"/>
            <w:szCs w:val="24"/>
            <w:highlight w:val="yellow"/>
            <w:rPrChange w:id="142" w:author=". David ." w:date="2023-10-09T13:39:00Z">
              <w:rPr>
                <w:rFonts w:ascii="Times New Roman" w:hAnsi="Times New Roman" w:cs="Times New Roman"/>
                <w:sz w:val="24"/>
                <w:szCs w:val="24"/>
              </w:rPr>
            </w:rPrChange>
          </w:rPr>
          <w:t xml:space="preserve">similar to midget RGCs. Another </w:t>
        </w:r>
        <w:r w:rsidR="00F24A06" w:rsidRPr="00FE58F7">
          <w:rPr>
            <w:rFonts w:ascii="Times New Roman" w:hAnsi="Times New Roman" w:cs="Times New Roman"/>
            <w:sz w:val="24"/>
            <w:szCs w:val="24"/>
            <w:highlight w:val="yellow"/>
            <w:rPrChange w:id="143" w:author=". David ." w:date="2023-10-09T13:39:00Z">
              <w:rPr>
                <w:rFonts w:ascii="Times New Roman" w:hAnsi="Times New Roman" w:cs="Times New Roman"/>
                <w:sz w:val="24"/>
                <w:szCs w:val="24"/>
              </w:rPr>
            </w:rPrChange>
          </w:rPr>
          <w:t>one of these subtypes encodes</w:t>
        </w:r>
      </w:ins>
      <w:ins w:id="144" w:author=". David ." w:date="2023-10-07T18:31:00Z">
        <w:r w:rsidR="003B15E7" w:rsidRPr="00FE58F7">
          <w:rPr>
            <w:rFonts w:ascii="Times New Roman" w:hAnsi="Times New Roman" w:cs="Times New Roman"/>
            <w:sz w:val="24"/>
            <w:szCs w:val="24"/>
            <w:highlight w:val="yellow"/>
            <w:rPrChange w:id="145" w:author=". David ." w:date="2023-10-09T13:39:00Z">
              <w:rPr>
                <w:rFonts w:ascii="Times New Roman" w:hAnsi="Times New Roman" w:cs="Times New Roman"/>
                <w:sz w:val="24"/>
                <w:szCs w:val="24"/>
              </w:rPr>
            </w:rPrChange>
          </w:rPr>
          <w:t xml:space="preserve"> low spatial and high temporal f</w:t>
        </w:r>
      </w:ins>
      <w:ins w:id="146" w:author=". David ." w:date="2023-10-07T18:32:00Z">
        <w:r w:rsidR="003B15E7" w:rsidRPr="00FE58F7">
          <w:rPr>
            <w:rFonts w:ascii="Times New Roman" w:hAnsi="Times New Roman" w:cs="Times New Roman"/>
            <w:sz w:val="24"/>
            <w:szCs w:val="24"/>
            <w:highlight w:val="yellow"/>
            <w:rPrChange w:id="147" w:author=". David ." w:date="2023-10-09T13:39:00Z">
              <w:rPr>
                <w:rFonts w:ascii="Times New Roman" w:hAnsi="Times New Roman" w:cs="Times New Roman"/>
                <w:sz w:val="24"/>
                <w:szCs w:val="24"/>
              </w:rPr>
            </w:rPrChange>
          </w:rPr>
          <w:t>requencies</w:t>
        </w:r>
      </w:ins>
      <w:ins w:id="148" w:author=". David ." w:date="2023-10-07T18:34:00Z">
        <w:r w:rsidR="00F24A06" w:rsidRPr="00FE58F7">
          <w:rPr>
            <w:rFonts w:ascii="Times New Roman" w:hAnsi="Times New Roman" w:cs="Times New Roman"/>
            <w:sz w:val="24"/>
            <w:szCs w:val="24"/>
            <w:highlight w:val="yellow"/>
            <w:rPrChange w:id="149" w:author=". David ." w:date="2023-10-09T13:39:00Z">
              <w:rPr>
                <w:rFonts w:ascii="Times New Roman" w:hAnsi="Times New Roman" w:cs="Times New Roman"/>
                <w:sz w:val="24"/>
                <w:szCs w:val="24"/>
              </w:rPr>
            </w:rPrChange>
          </w:rPr>
          <w:t>, similar to parasol RGCs.</w:t>
        </w:r>
        <w:r w:rsidR="004E0336">
          <w:rPr>
            <w:rFonts w:ascii="Times New Roman" w:hAnsi="Times New Roman" w:cs="Times New Roman"/>
            <w:sz w:val="24"/>
            <w:szCs w:val="24"/>
          </w:rPr>
          <w:t xml:space="preserve"> </w:t>
        </w:r>
      </w:ins>
      <w:ins w:id="150" w:author=". David ." w:date="2023-10-07T18:40:00Z">
        <w:r w:rsidR="00AB2E07">
          <w:rPr>
            <w:rFonts w:ascii="Times New Roman" w:hAnsi="Times New Roman" w:cs="Times New Roman"/>
            <w:sz w:val="24"/>
            <w:szCs w:val="24"/>
          </w:rPr>
          <w:t xml:space="preserve">However, </w:t>
        </w:r>
      </w:ins>
      <w:ins w:id="151" w:author=". David ." w:date="2023-10-07T18:41:00Z">
        <w:r w:rsidR="00AB2E07">
          <w:rPr>
            <w:rFonts w:ascii="Times New Roman" w:hAnsi="Times New Roman" w:cs="Times New Roman"/>
            <w:sz w:val="24"/>
            <w:szCs w:val="24"/>
          </w:rPr>
          <w:t xml:space="preserve">the spatiotemporal receptive fields of midget and parasol RGCs have been discovered more than 30 years ago. </w:t>
        </w:r>
      </w:ins>
      <w:ins w:id="152" w:author=". David ." w:date="2023-10-08T15:55:00Z">
        <w:r w:rsidR="00E671F9">
          <w:rPr>
            <w:rFonts w:ascii="Times New Roman" w:hAnsi="Times New Roman" w:cs="Times New Roman"/>
            <w:sz w:val="24"/>
            <w:szCs w:val="24"/>
          </w:rPr>
          <w:t>In general, w</w:t>
        </w:r>
      </w:ins>
      <w:ins w:id="153" w:author=". David ." w:date="2023-10-07T18:41:00Z">
        <w:r w:rsidR="00AB2E07">
          <w:rPr>
            <w:rFonts w:ascii="Times New Roman" w:hAnsi="Times New Roman" w:cs="Times New Roman"/>
            <w:sz w:val="24"/>
            <w:szCs w:val="24"/>
          </w:rPr>
          <w:t xml:space="preserve">e know a lot more about retinal physiology than what </w:t>
        </w:r>
      </w:ins>
      <w:ins w:id="154" w:author=". David ." w:date="2023-10-07T18:42:00Z">
        <w:r w:rsidR="00AB2E07">
          <w:rPr>
            <w:rFonts w:ascii="Times New Roman" w:hAnsi="Times New Roman" w:cs="Times New Roman"/>
            <w:sz w:val="24"/>
            <w:szCs w:val="24"/>
          </w:rPr>
          <w:t xml:space="preserve">efficient coding can currently explain. </w:t>
        </w:r>
      </w:ins>
      <w:commentRangeStart w:id="155"/>
      <w:ins w:id="156" w:author=". David ." w:date="2023-10-08T15:52:00Z">
        <w:r w:rsidR="00E671F9">
          <w:rPr>
            <w:rFonts w:ascii="Times New Roman" w:hAnsi="Times New Roman" w:cs="Times New Roman"/>
            <w:sz w:val="24"/>
            <w:szCs w:val="24"/>
          </w:rPr>
          <w:t xml:space="preserve">My research aims </w:t>
        </w:r>
      </w:ins>
      <w:commentRangeEnd w:id="155"/>
      <w:ins w:id="157" w:author=". David ." w:date="2023-10-09T14:06:00Z">
        <w:r w:rsidR="002A2E0B">
          <w:rPr>
            <w:rStyle w:val="CommentReference"/>
          </w:rPr>
          <w:commentReference w:id="155"/>
        </w:r>
      </w:ins>
      <w:ins w:id="158" w:author=". David ." w:date="2023-10-08T15:52:00Z">
        <w:r w:rsidR="00E671F9">
          <w:rPr>
            <w:rFonts w:ascii="Times New Roman" w:hAnsi="Times New Roman" w:cs="Times New Roman"/>
            <w:sz w:val="24"/>
            <w:szCs w:val="24"/>
          </w:rPr>
          <w:t>to close this gap</w:t>
        </w:r>
      </w:ins>
      <w:ins w:id="159" w:author=". David ." w:date="2023-10-08T15:53:00Z">
        <w:r w:rsidR="00E671F9">
          <w:rPr>
            <w:rFonts w:ascii="Times New Roman" w:hAnsi="Times New Roman" w:cs="Times New Roman"/>
            <w:sz w:val="24"/>
            <w:szCs w:val="24"/>
          </w:rPr>
          <w:t xml:space="preserve"> </w:t>
        </w:r>
      </w:ins>
      <w:ins w:id="160" w:author=". David ." w:date="2023-10-08T15:54:00Z">
        <w:r w:rsidR="00E671F9">
          <w:rPr>
            <w:rFonts w:ascii="Times New Roman" w:hAnsi="Times New Roman" w:cs="Times New Roman"/>
            <w:sz w:val="24"/>
            <w:szCs w:val="24"/>
          </w:rPr>
          <w:t xml:space="preserve">by showing how efficient coding can explain retinal physiology in more details. </w:t>
        </w:r>
      </w:ins>
      <w:ins w:id="161" w:author=". David ." w:date="2023-10-08T15:55:00Z">
        <w:r w:rsidR="000701DF">
          <w:rPr>
            <w:rFonts w:ascii="Times New Roman" w:hAnsi="Times New Roman" w:cs="Times New Roman"/>
            <w:sz w:val="24"/>
            <w:szCs w:val="24"/>
          </w:rPr>
          <w:t>To do so, I will expand the current efficient coding algorithms to explain how RGCs process color information (Aim 1) and replicate motion encoding (Aim 2).</w:t>
        </w:r>
      </w:ins>
      <w:ins w:id="162" w:author=". David ." w:date="2023-10-09T12:09:00Z">
        <w:r w:rsidR="00BF13AB">
          <w:rPr>
            <w:rFonts w:ascii="Times New Roman" w:hAnsi="Times New Roman" w:cs="Times New Roman"/>
            <w:sz w:val="24"/>
            <w:szCs w:val="24"/>
          </w:rPr>
          <w:t xml:space="preserve"> I will also collaborate with Greg Field from UCLA </w:t>
        </w:r>
      </w:ins>
      <w:ins w:id="163" w:author=". David ." w:date="2023-10-09T12:10:00Z">
        <w:r w:rsidR="00BF13AB">
          <w:rPr>
            <w:rFonts w:ascii="Times New Roman" w:hAnsi="Times New Roman" w:cs="Times New Roman"/>
            <w:sz w:val="24"/>
            <w:szCs w:val="24"/>
          </w:rPr>
          <w:t xml:space="preserve">to use his expertise in retinal physiology for our efficient coding models, </w:t>
        </w:r>
      </w:ins>
      <w:ins w:id="164" w:author=". David ." w:date="2023-10-09T13:36:00Z">
        <w:r w:rsidR="00074C86">
          <w:rPr>
            <w:rFonts w:ascii="Times New Roman" w:hAnsi="Times New Roman" w:cs="Times New Roman"/>
            <w:sz w:val="24"/>
            <w:szCs w:val="24"/>
          </w:rPr>
          <w:t>and in the</w:t>
        </w:r>
      </w:ins>
      <w:ins w:id="165" w:author=". David ." w:date="2023-10-09T12:10:00Z">
        <w:r w:rsidR="00BF13AB">
          <w:rPr>
            <w:rFonts w:ascii="Times New Roman" w:hAnsi="Times New Roman" w:cs="Times New Roman"/>
            <w:sz w:val="24"/>
            <w:szCs w:val="24"/>
          </w:rPr>
          <w:t xml:space="preserve"> prospect of testing the predictions of our model against new experimental data. </w:t>
        </w:r>
      </w:ins>
      <w:ins w:id="166" w:author=". David ." w:date="2023-10-09T13:25:00Z">
        <w:r w:rsidR="00645D20">
          <w:rPr>
            <w:rFonts w:ascii="Times New Roman" w:hAnsi="Times New Roman" w:cs="Times New Roman"/>
            <w:sz w:val="24"/>
            <w:szCs w:val="24"/>
          </w:rPr>
          <w:t xml:space="preserve"> </w:t>
        </w:r>
      </w:ins>
    </w:p>
    <w:p w14:paraId="0CD190FA" w14:textId="6A005B1A" w:rsidR="00F4073E" w:rsidDel="00EC7025" w:rsidRDefault="00DB6CE3">
      <w:pPr>
        <w:spacing w:after="0" w:line="240" w:lineRule="auto"/>
        <w:jc w:val="both"/>
        <w:rPr>
          <w:del w:id="167" w:author=". David ." w:date="2023-10-08T16:07:00Z"/>
          <w:rFonts w:ascii="Times New Roman" w:hAnsi="Times New Roman" w:cs="Times New Roman"/>
          <w:sz w:val="24"/>
          <w:szCs w:val="24"/>
        </w:rPr>
        <w:pPrChange w:id="168" w:author=". David ." w:date="2023-10-09T13:31:00Z">
          <w:pPr>
            <w:spacing w:after="0" w:line="240" w:lineRule="auto"/>
            <w:ind w:firstLine="720"/>
            <w:jc w:val="both"/>
          </w:pPr>
        </w:pPrChange>
      </w:pPr>
      <w:del w:id="169" w:author=". David ." w:date="2023-10-08T16:07:00Z">
        <w:r w:rsidDel="00EC7025">
          <w:rPr>
            <w:rFonts w:ascii="Times New Roman" w:hAnsi="Times New Roman" w:cs="Times New Roman"/>
            <w:sz w:val="24"/>
            <w:szCs w:val="24"/>
          </w:rPr>
          <w:delText>, where many properties of retinal ganglion cells (RGCs) have been described by efficient coding</w:delText>
        </w:r>
      </w:del>
      <w:ins w:id="170" w:author="John Pearson" w:date="2023-10-05T08:26:00Z">
        <w:del w:id="171" w:author=". David ." w:date="2023-10-08T16:07:00Z">
          <w:r w:rsidR="00175C62" w:rsidDel="00EC7025">
            <w:rPr>
              <w:rFonts w:ascii="Times New Roman" w:hAnsi="Times New Roman" w:cs="Times New Roman"/>
              <w:sz w:val="24"/>
              <w:szCs w:val="24"/>
            </w:rPr>
            <w:delText xml:space="preserve"> like ... </w:delText>
          </w:r>
        </w:del>
      </w:ins>
      <w:del w:id="172" w:author=". David ." w:date="2023-10-08T16:07:00Z">
        <w:r w:rsidDel="00EC7025">
          <w:rPr>
            <w:rFonts w:ascii="Times New Roman" w:hAnsi="Times New Roman" w:cs="Times New Roman"/>
            <w:sz w:val="24"/>
            <w:szCs w:val="24"/>
          </w:rPr>
          <w:delText>. While</w:delText>
        </w:r>
        <w:r w:rsidR="000D4332" w:rsidDel="00EC7025">
          <w:rPr>
            <w:rFonts w:ascii="Times New Roman" w:hAnsi="Times New Roman" w:cs="Times New Roman"/>
            <w:sz w:val="24"/>
            <w:szCs w:val="24"/>
          </w:rPr>
          <w:delText xml:space="preserve"> </w:delText>
        </w:r>
        <w:r w:rsidDel="00EC7025">
          <w:rPr>
            <w:rFonts w:ascii="Times New Roman" w:hAnsi="Times New Roman" w:cs="Times New Roman"/>
            <w:sz w:val="24"/>
            <w:szCs w:val="24"/>
          </w:rPr>
          <w:delText>e</w:delText>
        </w:r>
        <w:r w:rsidR="00C86DF1" w:rsidRPr="00071D97" w:rsidDel="00EC7025">
          <w:rPr>
            <w:rFonts w:ascii="Times New Roman" w:hAnsi="Times New Roman" w:cs="Times New Roman"/>
            <w:sz w:val="24"/>
            <w:szCs w:val="24"/>
          </w:rPr>
          <w:delText>arly studies</w:delText>
        </w:r>
        <w:r w:rsidR="00EA572E" w:rsidRPr="00071D97" w:rsidDel="00EC7025">
          <w:rPr>
            <w:rFonts w:ascii="Times New Roman" w:hAnsi="Times New Roman" w:cs="Times New Roman"/>
            <w:sz w:val="24"/>
            <w:szCs w:val="24"/>
          </w:rPr>
          <w:delText xml:space="preserve"> </w:delText>
        </w:r>
        <w:r w:rsidR="000D4332" w:rsidDel="00EC7025">
          <w:rPr>
            <w:rFonts w:ascii="Times New Roman" w:hAnsi="Times New Roman" w:cs="Times New Roman"/>
            <w:sz w:val="24"/>
            <w:szCs w:val="24"/>
          </w:rPr>
          <w:delText>made simpl</w:delText>
        </w:r>
        <w:r w:rsidR="00175C62" w:rsidDel="00EC7025">
          <w:rPr>
            <w:rFonts w:ascii="Times New Roman" w:hAnsi="Times New Roman" w:cs="Times New Roman"/>
            <w:sz w:val="24"/>
            <w:szCs w:val="24"/>
          </w:rPr>
          <w:delText>ifying</w:delText>
        </w:r>
        <w:r w:rsidR="000D4332" w:rsidDel="00EC7025">
          <w:rPr>
            <w:rFonts w:ascii="Times New Roman" w:hAnsi="Times New Roman" w:cs="Times New Roman"/>
            <w:sz w:val="24"/>
            <w:szCs w:val="24"/>
          </w:rPr>
          <w:delText xml:space="preserve"> assumption</w:delText>
        </w:r>
        <w:r w:rsidR="00175C62" w:rsidDel="00EC7025">
          <w:rPr>
            <w:rFonts w:ascii="Times New Roman" w:hAnsi="Times New Roman" w:cs="Times New Roman"/>
            <w:sz w:val="24"/>
            <w:szCs w:val="24"/>
          </w:rPr>
          <w:delText>s</w:delText>
        </w:r>
        <w:r w:rsidR="00EA572E" w:rsidRPr="00071D97" w:rsidDel="00EC7025">
          <w:rPr>
            <w:rFonts w:ascii="Times New Roman" w:hAnsi="Times New Roman" w:cs="Times New Roman"/>
            <w:sz w:val="24"/>
            <w:szCs w:val="24"/>
          </w:rPr>
          <w:delText xml:space="preserve"> </w:delText>
        </w:r>
        <w:r w:rsidR="00175C62" w:rsidDel="00EC7025">
          <w:rPr>
            <w:rFonts w:ascii="Times New Roman" w:hAnsi="Times New Roman" w:cs="Times New Roman"/>
            <w:sz w:val="24"/>
            <w:szCs w:val="24"/>
          </w:rPr>
          <w:delText>in order to facilitate analytic approaches</w:delText>
        </w:r>
        <w:r w:rsidR="002E57D3" w:rsidRPr="00071D97" w:rsidDel="00EC7025">
          <w:rPr>
            <w:rFonts w:ascii="Times New Roman" w:hAnsi="Times New Roman" w:cs="Times New Roman"/>
            <w:sz w:val="24"/>
            <w:szCs w:val="24"/>
          </w:rPr>
          <w:delText>,</w:delText>
        </w:r>
        <w:r w:rsidR="002040BB" w:rsidRPr="00071D97" w:rsidDel="00EC7025">
          <w:rPr>
            <w:rFonts w:ascii="Times New Roman" w:hAnsi="Times New Roman" w:cs="Times New Roman"/>
            <w:sz w:val="24"/>
            <w:szCs w:val="24"/>
          </w:rPr>
          <w:delText xml:space="preserve"> </w:delText>
        </w:r>
        <w:r w:rsidR="00B24B4D" w:rsidRPr="00071D97" w:rsidDel="00EC7025">
          <w:rPr>
            <w:rFonts w:ascii="Times New Roman" w:hAnsi="Times New Roman" w:cs="Times New Roman"/>
            <w:sz w:val="24"/>
            <w:szCs w:val="24"/>
          </w:rPr>
          <w:delText xml:space="preserve">recent </w:delText>
        </w:r>
        <w:r w:rsidR="00175C62" w:rsidDel="00EC7025">
          <w:rPr>
            <w:rFonts w:ascii="Times New Roman" w:hAnsi="Times New Roman" w:cs="Times New Roman"/>
            <w:sz w:val="24"/>
            <w:szCs w:val="24"/>
          </w:rPr>
          <w:delText>work has made use of modern</w:delText>
        </w:r>
        <w:r w:rsidR="0072311B" w:rsidRPr="00071D97" w:rsidDel="00EC7025">
          <w:rPr>
            <w:rFonts w:ascii="Times New Roman" w:hAnsi="Times New Roman" w:cs="Times New Roman"/>
            <w:sz w:val="24"/>
            <w:szCs w:val="24"/>
          </w:rPr>
          <w:delText xml:space="preserve"> machine learning </w:delText>
        </w:r>
        <w:r w:rsidR="00175C62" w:rsidDel="00EC7025">
          <w:rPr>
            <w:rFonts w:ascii="Times New Roman" w:hAnsi="Times New Roman" w:cs="Times New Roman"/>
            <w:sz w:val="24"/>
            <w:szCs w:val="24"/>
          </w:rPr>
          <w:delText xml:space="preserve">methods </w:delText>
        </w:r>
        <w:r w:rsidR="0062013E" w:rsidRPr="00071D97" w:rsidDel="00EC7025">
          <w:rPr>
            <w:rFonts w:ascii="Times New Roman" w:hAnsi="Times New Roman" w:cs="Times New Roman"/>
            <w:sz w:val="24"/>
            <w:szCs w:val="24"/>
          </w:rPr>
          <w:delText xml:space="preserve">to build efficient coding models </w:delText>
        </w:r>
        <w:r w:rsidR="002040BB" w:rsidRPr="00071D97" w:rsidDel="00EC7025">
          <w:rPr>
            <w:rFonts w:ascii="Times New Roman" w:hAnsi="Times New Roman" w:cs="Times New Roman"/>
            <w:sz w:val="24"/>
            <w:szCs w:val="24"/>
          </w:rPr>
          <w:delText>with</w:delText>
        </w:r>
        <w:r w:rsidR="0062013E" w:rsidRPr="00071D97" w:rsidDel="00EC7025">
          <w:rPr>
            <w:rFonts w:ascii="Times New Roman" w:hAnsi="Times New Roman" w:cs="Times New Roman"/>
            <w:sz w:val="24"/>
            <w:szCs w:val="24"/>
          </w:rPr>
          <w:delText xml:space="preserve"> more realistic constraints</w:delText>
        </w:r>
        <w:r w:rsidR="002040BB" w:rsidRPr="00071D97" w:rsidDel="00EC7025">
          <w:rPr>
            <w:rFonts w:ascii="Times New Roman" w:hAnsi="Times New Roman" w:cs="Times New Roman"/>
            <w:sz w:val="24"/>
            <w:szCs w:val="24"/>
          </w:rPr>
          <w:delText xml:space="preserve"> (Karklin &amp; Simoncelli, 2011)</w:delText>
        </w:r>
        <w:r w:rsidR="0062013E" w:rsidRPr="00071D97" w:rsidDel="00EC7025">
          <w:rPr>
            <w:rFonts w:ascii="Times New Roman" w:hAnsi="Times New Roman" w:cs="Times New Roman"/>
            <w:sz w:val="24"/>
            <w:szCs w:val="24"/>
          </w:rPr>
          <w:delText>.</w:delText>
        </w:r>
        <w:r w:rsidR="00EA2A85" w:rsidRPr="00071D97" w:rsidDel="00EC7025">
          <w:rPr>
            <w:rFonts w:ascii="Times New Roman" w:hAnsi="Times New Roman" w:cs="Times New Roman"/>
            <w:sz w:val="24"/>
            <w:szCs w:val="24"/>
          </w:rPr>
          <w:delText xml:space="preserve"> These new models have allowed more accurate comparisons between predictions from efficient coding and experimental data. Karklin &amp; Simoncelli (2011) were able to explain why retinal ganglion cells separate into two different types – ON and OFF – which process light and dark information, respectively.  They found that it was efficient for neurons within a type to encode distinct regions of visual space, repelling each other to form a ‘mosaic’ that tiles the entire retina. Such models were further expanded by my lab to explain more details about retinal physiology. We showed how efficient coding can explain why ON and OFF mosaics are anti-aligned (Jun, Field &amp; Pearson, 2021), and why it is efficient for </w:delText>
        </w:r>
        <w:commentRangeStart w:id="173"/>
        <w:r w:rsidR="00EA2A85" w:rsidRPr="00071D97" w:rsidDel="00EC7025">
          <w:rPr>
            <w:rFonts w:ascii="Times New Roman" w:hAnsi="Times New Roman" w:cs="Times New Roman"/>
            <w:sz w:val="24"/>
            <w:szCs w:val="24"/>
          </w:rPr>
          <w:delText>RGCs</w:delText>
        </w:r>
        <w:commentRangeEnd w:id="173"/>
        <w:r w:rsidR="009655FF" w:rsidDel="00EC7025">
          <w:rPr>
            <w:rStyle w:val="CommentReference"/>
          </w:rPr>
          <w:commentReference w:id="173"/>
        </w:r>
        <w:r w:rsidR="00EA2A85" w:rsidRPr="00071D97" w:rsidDel="00EC7025">
          <w:rPr>
            <w:rFonts w:ascii="Times New Roman" w:hAnsi="Times New Roman" w:cs="Times New Roman"/>
            <w:sz w:val="24"/>
            <w:szCs w:val="24"/>
          </w:rPr>
          <w:delText xml:space="preserve"> to encode low spatial with high temporal frequencies, and high spatial with low temporal frequencies (Jun, Field &amp; Pearson, 2022).</w:delText>
        </w:r>
        <w:commentRangeEnd w:id="3"/>
        <w:r w:rsidR="009655FF" w:rsidDel="00EC7025">
          <w:rPr>
            <w:rStyle w:val="CommentReference"/>
          </w:rPr>
          <w:commentReference w:id="3"/>
        </w:r>
        <w:commentRangeEnd w:id="4"/>
        <w:r w:rsidR="009655FF" w:rsidDel="00EC7025">
          <w:rPr>
            <w:rStyle w:val="CommentReference"/>
          </w:rPr>
          <w:commentReference w:id="4"/>
        </w:r>
        <w:r w:rsidR="00EA2A85" w:rsidRPr="00071D97" w:rsidDel="00EC7025">
          <w:rPr>
            <w:rFonts w:ascii="Times New Roman" w:hAnsi="Times New Roman" w:cs="Times New Roman"/>
            <w:sz w:val="24"/>
            <w:szCs w:val="24"/>
          </w:rPr>
          <w:delText xml:space="preserve"> </w:delText>
        </w:r>
      </w:del>
    </w:p>
    <w:p w14:paraId="478A4946" w14:textId="0ADB0D0D" w:rsidR="00C86DF1" w:rsidDel="00EC7025" w:rsidRDefault="00880727">
      <w:pPr>
        <w:spacing w:after="0" w:line="240" w:lineRule="auto"/>
        <w:jc w:val="both"/>
        <w:rPr>
          <w:ins w:id="174" w:author="John Pearson" w:date="2023-10-05T08:52:00Z"/>
          <w:del w:id="175" w:author=". David ." w:date="2023-10-08T16:07:00Z"/>
          <w:rFonts w:ascii="Times New Roman" w:hAnsi="Times New Roman" w:cs="Times New Roman"/>
          <w:sz w:val="24"/>
          <w:szCs w:val="24"/>
        </w:rPr>
        <w:pPrChange w:id="176" w:author=". David ." w:date="2023-10-09T13:31:00Z">
          <w:pPr>
            <w:spacing w:after="0" w:line="240" w:lineRule="auto"/>
            <w:ind w:firstLine="720"/>
            <w:jc w:val="both"/>
          </w:pPr>
        </w:pPrChange>
      </w:pPr>
      <w:commentRangeStart w:id="177"/>
      <w:del w:id="178" w:author=". David ." w:date="2023-10-08T16:07:00Z">
        <w:r w:rsidDel="00EC7025">
          <w:rPr>
            <w:rFonts w:ascii="Times New Roman" w:hAnsi="Times New Roman" w:cs="Times New Roman"/>
            <w:sz w:val="24"/>
            <w:szCs w:val="24"/>
          </w:rPr>
          <w:delText xml:space="preserve">To reduce redundancies, </w:delText>
        </w:r>
        <w:commentRangeStart w:id="179"/>
        <w:r w:rsidDel="00EC7025">
          <w:rPr>
            <w:rFonts w:ascii="Times New Roman" w:hAnsi="Times New Roman" w:cs="Times New Roman"/>
            <w:sz w:val="24"/>
            <w:szCs w:val="24"/>
          </w:rPr>
          <w:delText>such efficient coding models encode discrepancies between their inputs</w:delText>
        </w:r>
        <w:commentRangeEnd w:id="179"/>
        <w:r w:rsidR="009655FF" w:rsidDel="00EC7025">
          <w:rPr>
            <w:rStyle w:val="CommentReference"/>
          </w:rPr>
          <w:commentReference w:id="179"/>
        </w:r>
        <w:r w:rsidDel="00EC7025">
          <w:rPr>
            <w:rFonts w:ascii="Times New Roman" w:hAnsi="Times New Roman" w:cs="Times New Roman"/>
            <w:sz w:val="24"/>
            <w:szCs w:val="24"/>
          </w:rPr>
          <w:delText xml:space="preserve">. However, retinal ganglion cells </w:delText>
        </w:r>
        <w:r w:rsidR="00BB58C1" w:rsidDel="00EC7025">
          <w:rPr>
            <w:rFonts w:ascii="Times New Roman" w:hAnsi="Times New Roman" w:cs="Times New Roman"/>
            <w:sz w:val="24"/>
            <w:szCs w:val="24"/>
          </w:rPr>
          <w:delText>have</w:delText>
        </w:r>
        <w:r w:rsidDel="00EC7025">
          <w:rPr>
            <w:rFonts w:ascii="Times New Roman" w:hAnsi="Times New Roman" w:cs="Times New Roman"/>
            <w:sz w:val="24"/>
            <w:szCs w:val="24"/>
          </w:rPr>
          <w:delText xml:space="preserve"> </w:delText>
        </w:r>
      </w:del>
      <w:del w:id="180" w:author=". David ." w:date="2023-10-05T14:16:00Z">
        <w:r w:rsidDel="004A57AE">
          <w:rPr>
            <w:rFonts w:ascii="Times New Roman" w:hAnsi="Times New Roman" w:cs="Times New Roman"/>
            <w:sz w:val="24"/>
            <w:szCs w:val="24"/>
          </w:rPr>
          <w:delText>input channels</w:delText>
        </w:r>
      </w:del>
      <w:del w:id="181" w:author=". David ." w:date="2023-10-08T16:07:00Z">
        <w:r w:rsidR="00737E11" w:rsidDel="00EC7025">
          <w:rPr>
            <w:rFonts w:ascii="Times New Roman" w:hAnsi="Times New Roman" w:cs="Times New Roman"/>
            <w:sz w:val="24"/>
            <w:szCs w:val="24"/>
          </w:rPr>
          <w:delText>, both across color channels (</w:delText>
        </w:r>
        <w:r w:rsidR="00737E11" w:rsidRPr="00EE04FE" w:rsidDel="00EC7025">
          <w:rPr>
            <w:rFonts w:ascii="Times New Roman" w:hAnsi="Times New Roman" w:cs="Times New Roman"/>
            <w:b/>
            <w:bCs/>
            <w:sz w:val="24"/>
            <w:szCs w:val="24"/>
          </w:rPr>
          <w:delText>Aim 1</w:delText>
        </w:r>
        <w:r w:rsidR="00737E11" w:rsidDel="00EC7025">
          <w:rPr>
            <w:rFonts w:ascii="Times New Roman" w:hAnsi="Times New Roman" w:cs="Times New Roman"/>
            <w:sz w:val="24"/>
            <w:szCs w:val="24"/>
          </w:rPr>
          <w:delText xml:space="preserve">) and </w:delText>
        </w:r>
        <w:commentRangeStart w:id="182"/>
        <w:r w:rsidR="00737E11" w:rsidDel="00EC7025">
          <w:rPr>
            <w:rFonts w:ascii="Times New Roman" w:hAnsi="Times New Roman" w:cs="Times New Roman"/>
            <w:sz w:val="24"/>
            <w:szCs w:val="24"/>
          </w:rPr>
          <w:delText xml:space="preserve">across time </w:delText>
        </w:r>
        <w:commentRangeEnd w:id="182"/>
        <w:r w:rsidR="009655FF" w:rsidDel="00EC7025">
          <w:rPr>
            <w:rStyle w:val="CommentReference"/>
          </w:rPr>
          <w:commentReference w:id="182"/>
        </w:r>
        <w:r w:rsidR="00737E11" w:rsidDel="00EC7025">
          <w:rPr>
            <w:rFonts w:ascii="Times New Roman" w:hAnsi="Times New Roman" w:cs="Times New Roman"/>
            <w:sz w:val="24"/>
            <w:szCs w:val="24"/>
          </w:rPr>
          <w:delText>(</w:delText>
        </w:r>
        <w:r w:rsidR="00737E11" w:rsidRPr="00EE04FE" w:rsidDel="00EC7025">
          <w:rPr>
            <w:rFonts w:ascii="Times New Roman" w:hAnsi="Times New Roman" w:cs="Times New Roman"/>
            <w:b/>
            <w:bCs/>
            <w:sz w:val="24"/>
            <w:szCs w:val="24"/>
          </w:rPr>
          <w:delText>Aim 2</w:delText>
        </w:r>
        <w:r w:rsidR="00737E11" w:rsidDel="00EC7025">
          <w:rPr>
            <w:rFonts w:ascii="Times New Roman" w:hAnsi="Times New Roman" w:cs="Times New Roman"/>
            <w:sz w:val="24"/>
            <w:szCs w:val="24"/>
          </w:rPr>
          <w:delText>)</w:delText>
        </w:r>
      </w:del>
      <w:del w:id="183" w:author=". David ." w:date="2023-10-05T14:17:00Z">
        <w:r w:rsidR="00737E11" w:rsidDel="004A57AE">
          <w:rPr>
            <w:rFonts w:ascii="Times New Roman" w:hAnsi="Times New Roman" w:cs="Times New Roman"/>
            <w:sz w:val="24"/>
            <w:szCs w:val="24"/>
          </w:rPr>
          <w:delText>,</w:delText>
        </w:r>
        <w:r w:rsidDel="004A57AE">
          <w:rPr>
            <w:rFonts w:ascii="Times New Roman" w:hAnsi="Times New Roman" w:cs="Times New Roman"/>
            <w:sz w:val="24"/>
            <w:szCs w:val="24"/>
          </w:rPr>
          <w:delText xml:space="preserve"> </w:delText>
        </w:r>
        <w:commentRangeStart w:id="184"/>
        <w:r w:rsidDel="004A57AE">
          <w:rPr>
            <w:rFonts w:ascii="Times New Roman" w:hAnsi="Times New Roman" w:cs="Times New Roman"/>
            <w:sz w:val="24"/>
            <w:szCs w:val="24"/>
          </w:rPr>
          <w:delText xml:space="preserve">that are so redundant </w:delText>
        </w:r>
        <w:r w:rsidR="00737E11" w:rsidDel="004A57AE">
          <w:rPr>
            <w:rFonts w:ascii="Times New Roman" w:hAnsi="Times New Roman" w:cs="Times New Roman"/>
            <w:sz w:val="24"/>
            <w:szCs w:val="24"/>
          </w:rPr>
          <w:delText xml:space="preserve">the </w:delText>
        </w:r>
        <w:r w:rsidDel="004A57AE">
          <w:rPr>
            <w:rFonts w:ascii="Times New Roman" w:hAnsi="Times New Roman" w:cs="Times New Roman"/>
            <w:sz w:val="24"/>
            <w:szCs w:val="24"/>
          </w:rPr>
          <w:delText>discrepancy between channels contains little to no information</w:delText>
        </w:r>
        <w:commentRangeEnd w:id="184"/>
        <w:r w:rsidR="009655FF" w:rsidDel="004A57AE">
          <w:rPr>
            <w:rStyle w:val="CommentReference"/>
          </w:rPr>
          <w:commentReference w:id="184"/>
        </w:r>
        <w:r w:rsidDel="004A57AE">
          <w:rPr>
            <w:rFonts w:ascii="Times New Roman" w:hAnsi="Times New Roman" w:cs="Times New Roman"/>
            <w:sz w:val="24"/>
            <w:szCs w:val="24"/>
          </w:rPr>
          <w:delText xml:space="preserve">. </w:delText>
        </w:r>
      </w:del>
      <w:del w:id="185" w:author=". David ." w:date="2023-10-08T16:07:00Z">
        <w:r w:rsidR="00737E11" w:rsidDel="00EC7025">
          <w:rPr>
            <w:rFonts w:ascii="Times New Roman" w:hAnsi="Times New Roman" w:cs="Times New Roman"/>
            <w:sz w:val="24"/>
            <w:szCs w:val="24"/>
          </w:rPr>
          <w:delText>What the efficient coding solution</w:delText>
        </w:r>
        <w:r w:rsidR="008F1D15" w:rsidDel="00EC7025">
          <w:rPr>
            <w:rFonts w:ascii="Times New Roman" w:hAnsi="Times New Roman" w:cs="Times New Roman"/>
            <w:sz w:val="24"/>
            <w:szCs w:val="24"/>
          </w:rPr>
          <w:delText>s</w:delText>
        </w:r>
        <w:r w:rsidR="00737E11" w:rsidDel="00EC7025">
          <w:rPr>
            <w:rFonts w:ascii="Times New Roman" w:hAnsi="Times New Roman" w:cs="Times New Roman"/>
            <w:sz w:val="24"/>
            <w:szCs w:val="24"/>
          </w:rPr>
          <w:delText xml:space="preserve"> </w:delText>
        </w:r>
        <w:r w:rsidR="009655FF" w:rsidDel="00EC7025">
          <w:rPr>
            <w:rFonts w:ascii="Times New Roman" w:hAnsi="Times New Roman" w:cs="Times New Roman"/>
            <w:sz w:val="24"/>
            <w:szCs w:val="24"/>
          </w:rPr>
          <w:delText xml:space="preserve">are </w:delText>
        </w:r>
        <w:r w:rsidR="00737E11" w:rsidDel="00EC7025">
          <w:rPr>
            <w:rFonts w:ascii="Times New Roman" w:hAnsi="Times New Roman" w:cs="Times New Roman"/>
            <w:sz w:val="24"/>
            <w:szCs w:val="24"/>
          </w:rPr>
          <w:delText xml:space="preserve">for such scenarios is still unclear. </w:delText>
        </w:r>
        <w:r w:rsidR="00EA2A85" w:rsidRPr="00071D97" w:rsidDel="00EC7025">
          <w:rPr>
            <w:rFonts w:ascii="Times New Roman" w:hAnsi="Times New Roman" w:cs="Times New Roman"/>
            <w:sz w:val="24"/>
            <w:szCs w:val="24"/>
          </w:rPr>
          <w:delText>To answer this question, this project will push the efficient coding hypothesis</w:delText>
        </w:r>
      </w:del>
      <w:del w:id="186" w:author=". David ." w:date="2023-10-05T14:17:00Z">
        <w:r w:rsidR="00EA2A85" w:rsidRPr="00071D97" w:rsidDel="004A57AE">
          <w:rPr>
            <w:rFonts w:ascii="Times New Roman" w:hAnsi="Times New Roman" w:cs="Times New Roman"/>
            <w:sz w:val="24"/>
            <w:szCs w:val="24"/>
          </w:rPr>
          <w:delText xml:space="preserve"> </w:delText>
        </w:r>
        <w:commentRangeStart w:id="187"/>
        <w:r w:rsidR="00EA2A85" w:rsidRPr="00071D97" w:rsidDel="004A57AE">
          <w:rPr>
            <w:rFonts w:ascii="Times New Roman" w:hAnsi="Times New Roman" w:cs="Times New Roman"/>
            <w:sz w:val="24"/>
            <w:szCs w:val="24"/>
          </w:rPr>
          <w:delText>to its limits</w:delText>
        </w:r>
      </w:del>
      <w:del w:id="188" w:author=". David ." w:date="2023-10-08T16:07:00Z">
        <w:r w:rsidR="00EA2A85" w:rsidRPr="00071D97" w:rsidDel="00EC7025">
          <w:rPr>
            <w:rFonts w:ascii="Times New Roman" w:hAnsi="Times New Roman" w:cs="Times New Roman"/>
            <w:sz w:val="24"/>
            <w:szCs w:val="24"/>
          </w:rPr>
          <w:delText xml:space="preserve"> </w:delText>
        </w:r>
        <w:commentRangeEnd w:id="187"/>
        <w:r w:rsidR="009655FF" w:rsidDel="00EC7025">
          <w:rPr>
            <w:rStyle w:val="CommentReference"/>
          </w:rPr>
          <w:commentReference w:id="187"/>
        </w:r>
        <w:r w:rsidR="00EA2A85" w:rsidRPr="00071D97" w:rsidDel="00EC7025">
          <w:rPr>
            <w:rFonts w:ascii="Times New Roman" w:hAnsi="Times New Roman" w:cs="Times New Roman"/>
            <w:sz w:val="24"/>
            <w:szCs w:val="24"/>
          </w:rPr>
          <w:delText xml:space="preserve">and test whether </w:delText>
        </w:r>
      </w:del>
      <w:del w:id="189" w:author=". David ." w:date="2023-10-05T14:17:00Z">
        <w:r w:rsidR="00EA2A85" w:rsidRPr="00071D97" w:rsidDel="004A57AE">
          <w:rPr>
            <w:rFonts w:ascii="Times New Roman" w:hAnsi="Times New Roman" w:cs="Times New Roman"/>
            <w:sz w:val="24"/>
            <w:szCs w:val="24"/>
          </w:rPr>
          <w:delText xml:space="preserve">efficient coding </w:delText>
        </w:r>
      </w:del>
      <w:del w:id="190" w:author=". David ." w:date="2023-10-08T16:07:00Z">
        <w:r w:rsidR="00EA2A85" w:rsidRPr="00071D97" w:rsidDel="00EC7025">
          <w:rPr>
            <w:rFonts w:ascii="Times New Roman" w:hAnsi="Times New Roman" w:cs="Times New Roman"/>
            <w:sz w:val="24"/>
            <w:szCs w:val="24"/>
          </w:rPr>
          <w:delText>can explain the receptive fields of RGCs</w:delText>
        </w:r>
        <w:r w:rsidDel="00EC7025">
          <w:rPr>
            <w:rFonts w:ascii="Times New Roman" w:hAnsi="Times New Roman" w:cs="Times New Roman"/>
            <w:sz w:val="24"/>
            <w:szCs w:val="24"/>
          </w:rPr>
          <w:delText xml:space="preserve"> with highly correlated channels</w:delText>
        </w:r>
        <w:r w:rsidR="00EA2A85" w:rsidRPr="00071D97" w:rsidDel="00EC7025">
          <w:rPr>
            <w:rFonts w:ascii="Times New Roman" w:hAnsi="Times New Roman" w:cs="Times New Roman"/>
            <w:sz w:val="24"/>
            <w:szCs w:val="24"/>
          </w:rPr>
          <w:delText xml:space="preserve">. In </w:delText>
        </w:r>
        <w:r w:rsidR="00EA2A85" w:rsidRPr="00071D97" w:rsidDel="00EC7025">
          <w:rPr>
            <w:rFonts w:ascii="Times New Roman" w:hAnsi="Times New Roman" w:cs="Times New Roman"/>
            <w:b/>
            <w:bCs/>
            <w:sz w:val="24"/>
            <w:szCs w:val="24"/>
          </w:rPr>
          <w:delText>Aim 1</w:delText>
        </w:r>
        <w:r w:rsidR="00EA2A85" w:rsidRPr="00071D97" w:rsidDel="00EC7025">
          <w:rPr>
            <w:rFonts w:ascii="Times New Roman" w:hAnsi="Times New Roman" w:cs="Times New Roman"/>
            <w:sz w:val="24"/>
            <w:szCs w:val="24"/>
          </w:rPr>
          <w:delText xml:space="preserve">, we will investigate whether efficient coding can explain how RGCs integrate Long, Medium and Short cones to process color stimuli. In </w:delText>
        </w:r>
        <w:r w:rsidR="00EA2A85" w:rsidRPr="00071D97" w:rsidDel="00EC7025">
          <w:rPr>
            <w:rFonts w:ascii="Times New Roman" w:hAnsi="Times New Roman" w:cs="Times New Roman"/>
            <w:b/>
            <w:bCs/>
            <w:sz w:val="24"/>
            <w:szCs w:val="24"/>
          </w:rPr>
          <w:delText>Aim 2</w:delText>
        </w:r>
        <w:r w:rsidR="00EA2A85" w:rsidRPr="00071D97" w:rsidDel="00EC7025">
          <w:rPr>
            <w:rFonts w:ascii="Times New Roman" w:hAnsi="Times New Roman" w:cs="Times New Roman"/>
            <w:sz w:val="24"/>
            <w:szCs w:val="24"/>
          </w:rPr>
          <w:delText xml:space="preserve">, we will explain motion selectivity in the retina from efficient coding principles, which requires inferring </w:delText>
        </w:r>
        <w:r w:rsidDel="00EC7025">
          <w:rPr>
            <w:rFonts w:ascii="Times New Roman" w:hAnsi="Times New Roman" w:cs="Times New Roman"/>
            <w:sz w:val="24"/>
            <w:szCs w:val="24"/>
          </w:rPr>
          <w:delText xml:space="preserve">how the spatial and temporal dimensions of receptive fields interact with each other. </w:delText>
        </w:r>
        <w:commentRangeEnd w:id="177"/>
        <w:r w:rsidR="009655FF" w:rsidDel="00EC7025">
          <w:rPr>
            <w:rStyle w:val="CommentReference"/>
          </w:rPr>
          <w:commentReference w:id="177"/>
        </w:r>
      </w:del>
    </w:p>
    <w:p w14:paraId="63A6B9C8" w14:textId="77777777" w:rsidR="009D58E4" w:rsidRPr="00071D97" w:rsidRDefault="009D58E4">
      <w:pPr>
        <w:spacing w:after="0" w:line="240" w:lineRule="auto"/>
        <w:jc w:val="both"/>
        <w:rPr>
          <w:rFonts w:ascii="Times New Roman" w:hAnsi="Times New Roman" w:cs="Times New Roman"/>
          <w:sz w:val="24"/>
          <w:szCs w:val="24"/>
        </w:rPr>
        <w:pPrChange w:id="191" w:author=". David ." w:date="2023-10-09T13:31:00Z">
          <w:pPr>
            <w:spacing w:after="0" w:line="240" w:lineRule="auto"/>
            <w:ind w:firstLine="720"/>
            <w:jc w:val="both"/>
          </w:pPr>
        </w:pPrChange>
      </w:pPr>
    </w:p>
    <w:p w14:paraId="426D0A71" w14:textId="520200EB" w:rsidR="00071D97" w:rsidRP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lastRenderedPageBreak/>
        <w:t xml:space="preserve">Aim 1: </w:t>
      </w:r>
      <w:ins w:id="192" w:author=". David ." w:date="2023-10-09T12:01:00Z">
        <w:r w:rsidR="00841DD3">
          <w:rPr>
            <w:rFonts w:ascii="Times New Roman" w:hAnsi="Times New Roman" w:cs="Times New Roman"/>
            <w:sz w:val="24"/>
            <w:szCs w:val="24"/>
          </w:rPr>
          <w:t>Test whether efficient coding can explain how the retina encodes chromatic information</w:t>
        </w:r>
      </w:ins>
      <w:del w:id="193" w:author=". David ." w:date="2023-10-09T12:00:00Z">
        <w:r w:rsidRPr="00071D97" w:rsidDel="00841DD3">
          <w:rPr>
            <w:rFonts w:ascii="Times New Roman" w:hAnsi="Times New Roman" w:cs="Times New Roman"/>
            <w:sz w:val="24"/>
            <w:szCs w:val="24"/>
          </w:rPr>
          <w:delText xml:space="preserve">Determine how RGCs should efficiently integrate redundant input channels </w:delText>
        </w:r>
      </w:del>
    </w:p>
    <w:p w14:paraId="6C365F93" w14:textId="64E9CF5F" w:rsidR="00071D97" w:rsidRPr="00071D97" w:rsidDel="00EC7025" w:rsidRDefault="00071D97" w:rsidP="00F061E7">
      <w:pPr>
        <w:spacing w:after="0" w:line="240" w:lineRule="auto"/>
        <w:jc w:val="both"/>
        <w:rPr>
          <w:del w:id="194" w:author=". David ." w:date="2023-10-08T16:07:00Z"/>
          <w:rFonts w:ascii="Times New Roman" w:hAnsi="Times New Roman" w:cs="Times New Roman"/>
          <w:sz w:val="24"/>
          <w:szCs w:val="24"/>
        </w:rPr>
      </w:pPr>
      <w:commentRangeStart w:id="195"/>
      <w:del w:id="196" w:author=". David ." w:date="2023-10-08T16:07:00Z">
        <w:r w:rsidRPr="00071D97" w:rsidDel="00EC7025">
          <w:rPr>
            <w:rFonts w:ascii="Times New Roman" w:hAnsi="Times New Roman" w:cs="Times New Roman"/>
            <w:sz w:val="24"/>
            <w:szCs w:val="24"/>
          </w:rPr>
          <w:delText>Hypothesis: The efficient strategy is to encode discrepancies between redundant channels</w:delText>
        </w:r>
        <w:commentRangeEnd w:id="195"/>
        <w:r w:rsidR="009655FF" w:rsidDel="00EC7025">
          <w:rPr>
            <w:rStyle w:val="CommentReference"/>
          </w:rPr>
          <w:commentReference w:id="195"/>
        </w:r>
      </w:del>
    </w:p>
    <w:p w14:paraId="7D7D2F99" w14:textId="6213D8F5" w:rsidR="008703FF" w:rsidRDefault="00071D97" w:rsidP="008703FF">
      <w:pPr>
        <w:spacing w:after="0" w:line="240" w:lineRule="auto"/>
        <w:jc w:val="both"/>
        <w:rPr>
          <w:moveTo w:id="197" w:author=". David ." w:date="2023-10-09T11:59:00Z"/>
          <w:rFonts w:ascii="Times New Roman" w:hAnsi="Times New Roman" w:cs="Times New Roman"/>
          <w:sz w:val="24"/>
          <w:szCs w:val="24"/>
        </w:rPr>
      </w:pPr>
      <w:r w:rsidRPr="00071D97">
        <w:rPr>
          <w:rFonts w:ascii="Times New Roman" w:hAnsi="Times New Roman" w:cs="Times New Roman"/>
          <w:sz w:val="24"/>
          <w:szCs w:val="24"/>
        </w:rPr>
        <w:t xml:space="preserve">Retinal ganglion cells integrate inputs from cone photoreceptors, which </w:t>
      </w:r>
      <w:r w:rsidR="009655FF">
        <w:rPr>
          <w:rFonts w:ascii="Times New Roman" w:hAnsi="Times New Roman" w:cs="Times New Roman"/>
          <w:sz w:val="24"/>
          <w:szCs w:val="24"/>
        </w:rPr>
        <w:t xml:space="preserve">come in three types – </w:t>
      </w:r>
      <w:commentRangeStart w:id="198"/>
      <w:r w:rsidRPr="00071D97">
        <w:rPr>
          <w:rFonts w:ascii="Times New Roman" w:hAnsi="Times New Roman" w:cs="Times New Roman"/>
          <w:sz w:val="24"/>
          <w:szCs w:val="24"/>
        </w:rPr>
        <w:t xml:space="preserve">Long (L), Medium (M) and Short (S) </w:t>
      </w:r>
      <w:commentRangeEnd w:id="198"/>
      <w:r w:rsidR="009655FF">
        <w:rPr>
          <w:rStyle w:val="CommentReference"/>
        </w:rPr>
        <w:commentReference w:id="198"/>
      </w:r>
      <w:r w:rsidR="009655FF">
        <w:rPr>
          <w:rFonts w:ascii="Times New Roman" w:hAnsi="Times New Roman" w:cs="Times New Roman"/>
          <w:sz w:val="24"/>
          <w:szCs w:val="24"/>
        </w:rPr>
        <w:t>–</w:t>
      </w:r>
      <w:ins w:id="199" w:author=". David ." w:date="2023-10-08T16:34:00Z">
        <w:r w:rsidR="005C32BC">
          <w:rPr>
            <w:rFonts w:ascii="Times New Roman" w:hAnsi="Times New Roman" w:cs="Times New Roman"/>
            <w:sz w:val="24"/>
            <w:szCs w:val="24"/>
          </w:rPr>
          <w:t xml:space="preserve">which </w:t>
        </w:r>
      </w:ins>
      <w:ins w:id="200" w:author=". David ." w:date="2023-10-09T12:06:00Z">
        <w:r w:rsidR="002F56F6">
          <w:rPr>
            <w:rFonts w:ascii="Times New Roman" w:hAnsi="Times New Roman" w:cs="Times New Roman"/>
            <w:sz w:val="24"/>
            <w:szCs w:val="24"/>
          </w:rPr>
          <w:t xml:space="preserve">roughly </w:t>
        </w:r>
      </w:ins>
      <w:ins w:id="201" w:author=". David ." w:date="2023-10-08T16:34:00Z">
        <w:r w:rsidR="005C32BC">
          <w:rPr>
            <w:rFonts w:ascii="Times New Roman" w:hAnsi="Times New Roman" w:cs="Times New Roman"/>
            <w:sz w:val="24"/>
            <w:szCs w:val="24"/>
          </w:rPr>
          <w:t>encode red, green and blue stimuli, respectively.</w:t>
        </w:r>
      </w:ins>
      <w:del w:id="202" w:author=". David ." w:date="2023-10-08T16:34:00Z">
        <w:r w:rsidR="009655FF" w:rsidDel="005C32BC">
          <w:rPr>
            <w:rFonts w:ascii="Times New Roman" w:hAnsi="Times New Roman" w:cs="Times New Roman"/>
            <w:sz w:val="24"/>
            <w:szCs w:val="24"/>
          </w:rPr>
          <w:delText xml:space="preserve"> based on the peaks of their absorption spectra</w:delText>
        </w:r>
        <w:r w:rsidRPr="00071D97" w:rsidDel="005C32BC">
          <w:rPr>
            <w:rFonts w:ascii="Times New Roman" w:hAnsi="Times New Roman" w:cs="Times New Roman"/>
            <w:sz w:val="24"/>
            <w:szCs w:val="24"/>
          </w:rPr>
          <w:delText xml:space="preserve">. </w:delText>
        </w:r>
      </w:del>
      <w:ins w:id="203" w:author=". David ." w:date="2023-10-08T16:35:00Z">
        <w:r w:rsidR="005C32BC">
          <w:rPr>
            <w:rFonts w:ascii="Times New Roman" w:hAnsi="Times New Roman" w:cs="Times New Roman"/>
            <w:sz w:val="24"/>
            <w:szCs w:val="24"/>
          </w:rPr>
          <w:t xml:space="preserve"> Most (~</w:t>
        </w:r>
      </w:ins>
      <w:ins w:id="204" w:author=". David ." w:date="2023-10-09T12:03:00Z">
        <w:r w:rsidR="00946DCA">
          <w:rPr>
            <w:rFonts w:ascii="Times New Roman" w:hAnsi="Times New Roman" w:cs="Times New Roman"/>
            <w:sz w:val="24"/>
            <w:szCs w:val="24"/>
          </w:rPr>
          <w:t>7</w:t>
        </w:r>
      </w:ins>
      <w:ins w:id="205" w:author=". David ." w:date="2023-10-08T16:35:00Z">
        <w:r w:rsidR="005C32BC">
          <w:rPr>
            <w:rFonts w:ascii="Times New Roman" w:hAnsi="Times New Roman" w:cs="Times New Roman"/>
            <w:sz w:val="24"/>
            <w:szCs w:val="24"/>
          </w:rPr>
          <w:t xml:space="preserve">0%) of RGCs are midget cells, which encode a combination of L and M cones. </w:t>
        </w:r>
      </w:ins>
      <w:ins w:id="206" w:author=". David ." w:date="2023-10-08T16:38:00Z">
        <w:r w:rsidR="00AC00B1">
          <w:rPr>
            <w:rFonts w:ascii="Times New Roman" w:hAnsi="Times New Roman" w:cs="Times New Roman"/>
            <w:sz w:val="24"/>
            <w:szCs w:val="24"/>
          </w:rPr>
          <w:t>In the fovea, these cells</w:t>
        </w:r>
      </w:ins>
      <w:ins w:id="207" w:author=". David ." w:date="2023-10-08T16:39:00Z">
        <w:r w:rsidR="00AC00B1">
          <w:rPr>
            <w:rFonts w:ascii="Times New Roman" w:hAnsi="Times New Roman" w:cs="Times New Roman"/>
            <w:sz w:val="24"/>
            <w:szCs w:val="24"/>
          </w:rPr>
          <w:t xml:space="preserve"> are</w:t>
        </w:r>
      </w:ins>
      <w:ins w:id="208" w:author=". David ." w:date="2023-10-09T11:25:00Z">
        <w:r w:rsidR="00FF46F2">
          <w:rPr>
            <w:rFonts w:ascii="Times New Roman" w:hAnsi="Times New Roman" w:cs="Times New Roman"/>
            <w:sz w:val="24"/>
            <w:szCs w:val="24"/>
          </w:rPr>
          <w:t xml:space="preserve"> ‘red-green opponent’ and encode a contrast between L and M inputs</w:t>
        </w:r>
      </w:ins>
      <w:ins w:id="209" w:author=". David ." w:date="2023-10-08T16:39:00Z">
        <w:r w:rsidR="00AC00B1">
          <w:rPr>
            <w:rFonts w:ascii="Times New Roman" w:hAnsi="Times New Roman" w:cs="Times New Roman"/>
            <w:sz w:val="24"/>
            <w:szCs w:val="24"/>
          </w:rPr>
          <w:t xml:space="preserve">. In the </w:t>
        </w:r>
      </w:ins>
      <w:ins w:id="210" w:author=". David ." w:date="2023-10-09T11:24:00Z">
        <w:r w:rsidR="00CD1ED5">
          <w:rPr>
            <w:rFonts w:ascii="Times New Roman" w:hAnsi="Times New Roman" w:cs="Times New Roman"/>
            <w:sz w:val="24"/>
            <w:szCs w:val="24"/>
          </w:rPr>
          <w:t>periphery</w:t>
        </w:r>
      </w:ins>
      <w:ins w:id="211" w:author=". David ." w:date="2023-10-08T16:39:00Z">
        <w:r w:rsidR="00AC00B1">
          <w:rPr>
            <w:rFonts w:ascii="Times New Roman" w:hAnsi="Times New Roman" w:cs="Times New Roman"/>
            <w:sz w:val="24"/>
            <w:szCs w:val="24"/>
          </w:rPr>
          <w:t xml:space="preserve">, these midget cells </w:t>
        </w:r>
      </w:ins>
      <w:ins w:id="212" w:author=". David ." w:date="2023-10-08T16:40:00Z">
        <w:r w:rsidR="00AC00B1">
          <w:rPr>
            <w:rFonts w:ascii="Times New Roman" w:hAnsi="Times New Roman" w:cs="Times New Roman"/>
            <w:sz w:val="24"/>
            <w:szCs w:val="24"/>
          </w:rPr>
          <w:t>are not red-green opponent but instead</w:t>
        </w:r>
      </w:ins>
      <w:ins w:id="213" w:author=". David ." w:date="2023-10-09T11:25:00Z">
        <w:r w:rsidR="00FF46F2">
          <w:rPr>
            <w:rFonts w:ascii="Times New Roman" w:hAnsi="Times New Roman" w:cs="Times New Roman"/>
            <w:sz w:val="24"/>
            <w:szCs w:val="24"/>
          </w:rPr>
          <w:t xml:space="preserve"> sum L and M cones</w:t>
        </w:r>
      </w:ins>
      <w:ins w:id="214" w:author=". David ." w:date="2023-10-09T11:26:00Z">
        <w:r w:rsidR="00FF46F2">
          <w:rPr>
            <w:rFonts w:ascii="Times New Roman" w:hAnsi="Times New Roman" w:cs="Times New Roman"/>
            <w:sz w:val="24"/>
            <w:szCs w:val="24"/>
          </w:rPr>
          <w:t xml:space="preserve"> inputs</w:t>
        </w:r>
      </w:ins>
      <w:ins w:id="215" w:author=". David ." w:date="2023-10-08T16:40:00Z">
        <w:r w:rsidR="00AC00B1">
          <w:rPr>
            <w:rFonts w:ascii="Times New Roman" w:hAnsi="Times New Roman" w:cs="Times New Roman"/>
            <w:sz w:val="24"/>
            <w:szCs w:val="24"/>
          </w:rPr>
          <w:t xml:space="preserve">. </w:t>
        </w:r>
      </w:ins>
      <w:ins w:id="216" w:author=". David ." w:date="2023-10-09T11:41:00Z">
        <w:r w:rsidR="00FD7B12">
          <w:rPr>
            <w:rFonts w:ascii="Times New Roman" w:hAnsi="Times New Roman" w:cs="Times New Roman"/>
            <w:sz w:val="24"/>
            <w:szCs w:val="24"/>
          </w:rPr>
          <w:t>Why midget cells use different coding strategies for the fovea and for the periphery is still unclear. We hypothesize th</w:t>
        </w:r>
      </w:ins>
      <w:ins w:id="217" w:author=". David ." w:date="2023-10-09T11:42:00Z">
        <w:r w:rsidR="00FD7B12">
          <w:rPr>
            <w:rFonts w:ascii="Times New Roman" w:hAnsi="Times New Roman" w:cs="Times New Roman"/>
            <w:sz w:val="24"/>
            <w:szCs w:val="24"/>
          </w:rPr>
          <w:t xml:space="preserve">ose different strategies have to do with the ratio between RGCs and cones in the fovea versus the periphery. </w:t>
        </w:r>
      </w:ins>
      <w:ins w:id="218" w:author=". David ." w:date="2023-10-09T11:40:00Z">
        <w:r w:rsidR="00FD7B12">
          <w:rPr>
            <w:rFonts w:ascii="Times New Roman" w:hAnsi="Times New Roman" w:cs="Times New Roman"/>
            <w:sz w:val="24"/>
            <w:szCs w:val="24"/>
          </w:rPr>
          <w:t>While the periphery has more cones than RGCs, the opposite is true for the fovea, with approximately 3 RGCs for every cone.</w:t>
        </w:r>
      </w:ins>
      <w:ins w:id="219" w:author=". David ." w:date="2023-10-08T16:41:00Z">
        <w:r w:rsidR="00AC00B1">
          <w:rPr>
            <w:rFonts w:ascii="Times New Roman" w:hAnsi="Times New Roman" w:cs="Times New Roman"/>
            <w:sz w:val="24"/>
            <w:szCs w:val="24"/>
          </w:rPr>
          <w:t xml:space="preserve"> </w:t>
        </w:r>
      </w:ins>
      <w:ins w:id="220" w:author=". David ." w:date="2023-10-08T16:45:00Z">
        <w:r w:rsidR="00AC00B1">
          <w:rPr>
            <w:rFonts w:ascii="Times New Roman" w:hAnsi="Times New Roman" w:cs="Times New Roman"/>
            <w:sz w:val="24"/>
            <w:szCs w:val="24"/>
          </w:rPr>
          <w:t>Here</w:t>
        </w:r>
      </w:ins>
      <w:ins w:id="221" w:author=". David ." w:date="2023-10-09T11:26:00Z">
        <w:r w:rsidR="00FF46F2">
          <w:rPr>
            <w:rFonts w:ascii="Times New Roman" w:hAnsi="Times New Roman" w:cs="Times New Roman"/>
            <w:sz w:val="24"/>
            <w:szCs w:val="24"/>
          </w:rPr>
          <w:t xml:space="preserve"> we will</w:t>
        </w:r>
      </w:ins>
      <w:ins w:id="222" w:author=". David ." w:date="2023-10-09T11:27:00Z">
        <w:r w:rsidR="00FF46F2">
          <w:rPr>
            <w:rFonts w:ascii="Times New Roman" w:hAnsi="Times New Roman" w:cs="Times New Roman"/>
            <w:sz w:val="24"/>
            <w:szCs w:val="24"/>
          </w:rPr>
          <w:t xml:space="preserve"> </w:t>
        </w:r>
      </w:ins>
      <w:ins w:id="223" w:author=". David ." w:date="2023-10-09T11:43:00Z">
        <w:r w:rsidR="00FD7B12">
          <w:rPr>
            <w:rFonts w:ascii="Times New Roman" w:hAnsi="Times New Roman" w:cs="Times New Roman"/>
            <w:sz w:val="24"/>
            <w:szCs w:val="24"/>
          </w:rPr>
          <w:t xml:space="preserve">test that hypothesis </w:t>
        </w:r>
      </w:ins>
      <w:ins w:id="224" w:author=". David ." w:date="2023-10-09T11:27:00Z">
        <w:r w:rsidR="00FF46F2">
          <w:rPr>
            <w:rFonts w:ascii="Times New Roman" w:hAnsi="Times New Roman" w:cs="Times New Roman"/>
            <w:sz w:val="24"/>
            <w:szCs w:val="24"/>
          </w:rPr>
          <w:t xml:space="preserve">by building an efficient coding model </w:t>
        </w:r>
      </w:ins>
      <w:ins w:id="225" w:author=". David ." w:date="2023-10-09T11:28:00Z">
        <w:r w:rsidR="00FF46F2">
          <w:rPr>
            <w:rFonts w:ascii="Times New Roman" w:hAnsi="Times New Roman" w:cs="Times New Roman"/>
            <w:sz w:val="24"/>
            <w:szCs w:val="24"/>
          </w:rPr>
          <w:t>f</w:t>
        </w:r>
      </w:ins>
      <w:ins w:id="226" w:author=". David ." w:date="2023-10-09T11:43:00Z">
        <w:r w:rsidR="00014805">
          <w:rPr>
            <w:rFonts w:ascii="Times New Roman" w:hAnsi="Times New Roman" w:cs="Times New Roman"/>
            <w:sz w:val="24"/>
            <w:szCs w:val="24"/>
          </w:rPr>
          <w:t>or</w:t>
        </w:r>
      </w:ins>
      <w:ins w:id="227" w:author=". David ." w:date="2023-10-09T11:28:00Z">
        <w:r w:rsidR="00FF46F2">
          <w:rPr>
            <w:rFonts w:ascii="Times New Roman" w:hAnsi="Times New Roman" w:cs="Times New Roman"/>
            <w:sz w:val="24"/>
            <w:szCs w:val="24"/>
          </w:rPr>
          <w:t xml:space="preserve"> chromatic natural images. </w:t>
        </w:r>
      </w:ins>
      <w:ins w:id="228" w:author=". David ." w:date="2023-10-09T11:44:00Z">
        <w:r w:rsidR="00014805">
          <w:rPr>
            <w:rFonts w:ascii="Times New Roman" w:hAnsi="Times New Roman" w:cs="Times New Roman"/>
            <w:sz w:val="24"/>
            <w:szCs w:val="24"/>
          </w:rPr>
          <w:t>The inputs to this model will be th</w:t>
        </w:r>
      </w:ins>
      <w:ins w:id="229" w:author=". David ." w:date="2023-10-09T11:45:00Z">
        <w:r w:rsidR="007359E6">
          <w:rPr>
            <w:rFonts w:ascii="Times New Roman" w:hAnsi="Times New Roman" w:cs="Times New Roman"/>
            <w:sz w:val="24"/>
            <w:szCs w:val="24"/>
          </w:rPr>
          <w:t xml:space="preserve">e LMS cone responses to a series of natural images. We will then filter </w:t>
        </w:r>
      </w:ins>
      <w:ins w:id="230" w:author=". David ." w:date="2023-10-09T11:46:00Z">
        <w:r w:rsidR="007359E6">
          <w:rPr>
            <w:rFonts w:ascii="Times New Roman" w:hAnsi="Times New Roman" w:cs="Times New Roman"/>
            <w:sz w:val="24"/>
            <w:szCs w:val="24"/>
          </w:rPr>
          <w:t xml:space="preserve">these responses through </w:t>
        </w:r>
      </w:ins>
      <w:ins w:id="231" w:author=". David ." w:date="2023-10-09T11:47:00Z">
        <w:r w:rsidR="007359E6">
          <w:rPr>
            <w:rFonts w:ascii="Times New Roman" w:hAnsi="Times New Roman" w:cs="Times New Roman"/>
            <w:sz w:val="24"/>
            <w:szCs w:val="24"/>
          </w:rPr>
          <w:t xml:space="preserve">three different </w:t>
        </w:r>
      </w:ins>
      <w:ins w:id="232" w:author=". David ." w:date="2023-10-09T11:46:00Z">
        <w:r w:rsidR="007359E6">
          <w:rPr>
            <w:rFonts w:ascii="Times New Roman" w:hAnsi="Times New Roman" w:cs="Times New Roman"/>
            <w:sz w:val="24"/>
            <w:szCs w:val="24"/>
          </w:rPr>
          <w:t>spatial filter</w:t>
        </w:r>
      </w:ins>
      <w:ins w:id="233" w:author=". David ." w:date="2023-10-09T11:47:00Z">
        <w:r w:rsidR="007359E6">
          <w:rPr>
            <w:rFonts w:ascii="Times New Roman" w:hAnsi="Times New Roman" w:cs="Times New Roman"/>
            <w:sz w:val="24"/>
            <w:szCs w:val="24"/>
          </w:rPr>
          <w:t>s (one for each cone)</w:t>
        </w:r>
      </w:ins>
      <w:ins w:id="234" w:author=". David ." w:date="2023-10-09T11:46:00Z">
        <w:r w:rsidR="007359E6">
          <w:rPr>
            <w:rFonts w:ascii="Times New Roman" w:hAnsi="Times New Roman" w:cs="Times New Roman"/>
            <w:sz w:val="24"/>
            <w:szCs w:val="24"/>
          </w:rPr>
          <w:t xml:space="preserve">, </w:t>
        </w:r>
      </w:ins>
      <w:ins w:id="235" w:author=". David ." w:date="2023-10-09T11:47:00Z">
        <w:r w:rsidR="007359E6">
          <w:rPr>
            <w:rFonts w:ascii="Times New Roman" w:hAnsi="Times New Roman" w:cs="Times New Roman"/>
            <w:sz w:val="24"/>
            <w:szCs w:val="24"/>
          </w:rPr>
          <w:t xml:space="preserve">followed with an output non-linearity. The weights of the filter </w:t>
        </w:r>
      </w:ins>
      <w:ins w:id="236" w:author=". David ." w:date="2023-10-09T11:46:00Z">
        <w:r w:rsidR="007359E6">
          <w:rPr>
            <w:rFonts w:ascii="Times New Roman" w:hAnsi="Times New Roman" w:cs="Times New Roman"/>
            <w:sz w:val="24"/>
            <w:szCs w:val="24"/>
          </w:rPr>
          <w:t xml:space="preserve">will be </w:t>
        </w:r>
      </w:ins>
      <w:ins w:id="237" w:author=". David ." w:date="2023-10-09T11:47:00Z">
        <w:r w:rsidR="007359E6">
          <w:rPr>
            <w:rFonts w:ascii="Times New Roman" w:hAnsi="Times New Roman" w:cs="Times New Roman"/>
            <w:sz w:val="24"/>
            <w:szCs w:val="24"/>
          </w:rPr>
          <w:t>fit t</w:t>
        </w:r>
      </w:ins>
      <w:ins w:id="238" w:author=". David ." w:date="2023-10-09T11:46:00Z">
        <w:r w:rsidR="007359E6">
          <w:rPr>
            <w:rFonts w:ascii="Times New Roman" w:hAnsi="Times New Roman" w:cs="Times New Roman"/>
            <w:sz w:val="24"/>
            <w:szCs w:val="24"/>
          </w:rPr>
          <w:t xml:space="preserve">o optimize the mutual information between the cone inputs and the RGC outputs. </w:t>
        </w:r>
      </w:ins>
      <w:ins w:id="239" w:author=". David ." w:date="2023-10-09T11:52:00Z">
        <w:r w:rsidR="007359E6">
          <w:rPr>
            <w:rFonts w:ascii="Times New Roman" w:hAnsi="Times New Roman" w:cs="Times New Roman"/>
            <w:sz w:val="24"/>
            <w:szCs w:val="24"/>
          </w:rPr>
          <w:t>Consistent with</w:t>
        </w:r>
      </w:ins>
      <w:ins w:id="240" w:author=". David ." w:date="2023-10-09T11:48:00Z">
        <w:r w:rsidR="007359E6">
          <w:rPr>
            <w:rFonts w:ascii="Times New Roman" w:hAnsi="Times New Roman" w:cs="Times New Roman"/>
            <w:sz w:val="24"/>
            <w:szCs w:val="24"/>
          </w:rPr>
          <w:t xml:space="preserve"> efficient coding</w:t>
        </w:r>
      </w:ins>
      <w:ins w:id="241" w:author=". David ." w:date="2023-10-09T11:52:00Z">
        <w:r w:rsidR="007359E6">
          <w:rPr>
            <w:rFonts w:ascii="Times New Roman" w:hAnsi="Times New Roman" w:cs="Times New Roman"/>
            <w:sz w:val="24"/>
            <w:szCs w:val="24"/>
          </w:rPr>
          <w:t xml:space="preserve"> principles</w:t>
        </w:r>
      </w:ins>
      <w:ins w:id="242" w:author=". David ." w:date="2023-10-09T11:48:00Z">
        <w:r w:rsidR="007359E6">
          <w:rPr>
            <w:rFonts w:ascii="Times New Roman" w:hAnsi="Times New Roman" w:cs="Times New Roman"/>
            <w:sz w:val="24"/>
            <w:szCs w:val="24"/>
          </w:rPr>
          <w:t xml:space="preserve"> (citations), there will be </w:t>
        </w:r>
      </w:ins>
      <w:ins w:id="243" w:author=". David ." w:date="2023-10-09T11:51:00Z">
        <w:r w:rsidR="007359E6">
          <w:rPr>
            <w:rFonts w:ascii="Times New Roman" w:hAnsi="Times New Roman" w:cs="Times New Roman"/>
            <w:sz w:val="24"/>
            <w:szCs w:val="24"/>
          </w:rPr>
          <w:t xml:space="preserve">a constraint on the total firing rate across all neurons. </w:t>
        </w:r>
      </w:ins>
      <w:ins w:id="244" w:author=". David ." w:date="2023-10-09T11:52:00Z">
        <w:r w:rsidR="007359E6">
          <w:rPr>
            <w:rFonts w:ascii="Times New Roman" w:hAnsi="Times New Roman" w:cs="Times New Roman"/>
            <w:sz w:val="24"/>
            <w:szCs w:val="24"/>
          </w:rPr>
          <w:t xml:space="preserve">To </w:t>
        </w:r>
      </w:ins>
      <w:ins w:id="245" w:author=". David ." w:date="2023-10-09T11:53:00Z">
        <w:r w:rsidR="007359E6">
          <w:rPr>
            <w:rFonts w:ascii="Times New Roman" w:hAnsi="Times New Roman" w:cs="Times New Roman"/>
            <w:sz w:val="24"/>
            <w:szCs w:val="24"/>
          </w:rPr>
          <w:t>model the center versus the periphery, we will change the number of</w:t>
        </w:r>
      </w:ins>
      <w:ins w:id="246" w:author=". David ." w:date="2023-10-09T11:54:00Z">
        <w:r w:rsidR="007359E6">
          <w:rPr>
            <w:rFonts w:ascii="Times New Roman" w:hAnsi="Times New Roman" w:cs="Times New Roman"/>
            <w:sz w:val="24"/>
            <w:szCs w:val="24"/>
          </w:rPr>
          <w:t xml:space="preserve"> outputs</w:t>
        </w:r>
      </w:ins>
      <w:ins w:id="247" w:author=". David ." w:date="2023-10-09T11:53:00Z">
        <w:r w:rsidR="007359E6">
          <w:rPr>
            <w:rFonts w:ascii="Times New Roman" w:hAnsi="Times New Roman" w:cs="Times New Roman"/>
            <w:sz w:val="24"/>
            <w:szCs w:val="24"/>
          </w:rPr>
          <w:t xml:space="preserve"> </w:t>
        </w:r>
      </w:ins>
      <w:ins w:id="248" w:author=". David ." w:date="2023-10-09T11:54:00Z">
        <w:r w:rsidR="007359E6">
          <w:rPr>
            <w:rFonts w:ascii="Times New Roman" w:hAnsi="Times New Roman" w:cs="Times New Roman"/>
            <w:sz w:val="24"/>
            <w:szCs w:val="24"/>
          </w:rPr>
          <w:t xml:space="preserve">RGCs relative to the number of input cones. Preliminary results suggest that </w:t>
        </w:r>
      </w:ins>
      <w:ins w:id="249" w:author=". David ." w:date="2023-10-09T11:55:00Z">
        <w:r w:rsidR="008703FF">
          <w:rPr>
            <w:rFonts w:ascii="Times New Roman" w:hAnsi="Times New Roman" w:cs="Times New Roman"/>
            <w:sz w:val="24"/>
            <w:szCs w:val="24"/>
          </w:rPr>
          <w:t>if we keep th</w:t>
        </w:r>
      </w:ins>
      <w:ins w:id="250" w:author=". David ." w:date="2023-10-09T11:56:00Z">
        <w:r w:rsidR="008703FF">
          <w:rPr>
            <w:rFonts w:ascii="Times New Roman" w:hAnsi="Times New Roman" w:cs="Times New Roman"/>
            <w:sz w:val="24"/>
            <w:szCs w:val="24"/>
          </w:rPr>
          <w:t>e RGCs-cone ratio to 1:1, efficient coding predicts that L and M inputs should be summed (Figure 2).</w:t>
        </w:r>
      </w:ins>
      <w:ins w:id="251" w:author=". David ." w:date="2023-10-09T11:57:00Z">
        <w:r w:rsidR="008703FF">
          <w:rPr>
            <w:rFonts w:ascii="Times New Roman" w:hAnsi="Times New Roman" w:cs="Times New Roman"/>
            <w:sz w:val="24"/>
            <w:szCs w:val="24"/>
          </w:rPr>
          <w:t xml:space="preserve"> We will next</w:t>
        </w:r>
      </w:ins>
      <w:ins w:id="252" w:author=". David ." w:date="2023-10-09T11:58:00Z">
        <w:r w:rsidR="008703FF">
          <w:rPr>
            <w:rFonts w:ascii="Times New Roman" w:hAnsi="Times New Roman" w:cs="Times New Roman"/>
            <w:sz w:val="24"/>
            <w:szCs w:val="24"/>
          </w:rPr>
          <w:t xml:space="preserve"> see if we can replicate chromatic receptive fields in the fovea by</w:t>
        </w:r>
      </w:ins>
      <w:ins w:id="253" w:author=". David ." w:date="2023-10-09T11:57:00Z">
        <w:r w:rsidR="008703FF">
          <w:rPr>
            <w:rFonts w:ascii="Times New Roman" w:hAnsi="Times New Roman" w:cs="Times New Roman"/>
            <w:sz w:val="24"/>
            <w:szCs w:val="24"/>
          </w:rPr>
          <w:t xml:space="preserve"> build</w:t>
        </w:r>
      </w:ins>
      <w:ins w:id="254" w:author=". David ." w:date="2023-10-09T11:58:00Z">
        <w:r w:rsidR="008703FF">
          <w:rPr>
            <w:rFonts w:ascii="Times New Roman" w:hAnsi="Times New Roman" w:cs="Times New Roman"/>
            <w:sz w:val="24"/>
            <w:szCs w:val="24"/>
          </w:rPr>
          <w:t>ing efficient coding</w:t>
        </w:r>
      </w:ins>
      <w:ins w:id="255" w:author=". David ." w:date="2023-10-09T11:57:00Z">
        <w:r w:rsidR="008703FF">
          <w:rPr>
            <w:rFonts w:ascii="Times New Roman" w:hAnsi="Times New Roman" w:cs="Times New Roman"/>
            <w:sz w:val="24"/>
            <w:szCs w:val="24"/>
          </w:rPr>
          <w:t xml:space="preserve"> models with </w:t>
        </w:r>
      </w:ins>
      <w:ins w:id="256" w:author=". David ." w:date="2023-10-09T11:58:00Z">
        <w:r w:rsidR="008703FF">
          <w:rPr>
            <w:rFonts w:ascii="Times New Roman" w:hAnsi="Times New Roman" w:cs="Times New Roman"/>
            <w:sz w:val="24"/>
            <w:szCs w:val="24"/>
          </w:rPr>
          <w:t xml:space="preserve">a 3:1 RGCs-cones ratio. </w:t>
        </w:r>
      </w:ins>
      <w:ins w:id="257" w:author=". David ." w:date="2023-10-09T12:04:00Z">
        <w:r w:rsidR="007F2921">
          <w:rPr>
            <w:rFonts w:ascii="Times New Roman" w:hAnsi="Times New Roman" w:cs="Times New Roman"/>
            <w:sz w:val="24"/>
            <w:szCs w:val="24"/>
          </w:rPr>
          <w:t xml:space="preserve">We will also test whether we can replicate receptive </w:t>
        </w:r>
      </w:ins>
      <w:ins w:id="258" w:author=". David ." w:date="2023-10-09T12:05:00Z">
        <w:r w:rsidR="007F2921">
          <w:rPr>
            <w:rFonts w:ascii="Times New Roman" w:hAnsi="Times New Roman" w:cs="Times New Roman"/>
            <w:sz w:val="24"/>
            <w:szCs w:val="24"/>
          </w:rPr>
          <w:t xml:space="preserve">fields from RGC types other than midget cells, such as parasol and bistratified cells ($$). </w:t>
        </w:r>
      </w:ins>
      <w:moveToRangeStart w:id="259" w:author=". David ." w:date="2023-10-09T11:59:00Z" w:name="move147745185"/>
      <w:moveTo w:id="260" w:author=". David ." w:date="2023-10-09T11:59:00Z">
        <w:r w:rsidR="008703FF" w:rsidRPr="00071D97">
          <w:rPr>
            <w:rFonts w:ascii="Times New Roman" w:hAnsi="Times New Roman" w:cs="Times New Roman"/>
            <w:sz w:val="24"/>
            <w:szCs w:val="24"/>
          </w:rPr>
          <w:t xml:space="preserve">Completion of this aim will allow us to </w:t>
        </w:r>
      </w:moveTo>
      <w:ins w:id="261" w:author=". David ." w:date="2023-10-09T11:59:00Z">
        <w:r w:rsidR="008703FF">
          <w:rPr>
            <w:rFonts w:ascii="Times New Roman" w:hAnsi="Times New Roman" w:cs="Times New Roman"/>
            <w:sz w:val="24"/>
            <w:szCs w:val="24"/>
          </w:rPr>
          <w:t xml:space="preserve">test whether efficient coding can accurately explain how the retina encodes chromatic information. </w:t>
        </w:r>
      </w:ins>
      <w:proofErr w:type="spellStart"/>
      <w:ins w:id="262" w:author=". David ." w:date="2023-10-09T15:01:00Z">
        <w:r w:rsidR="00937413">
          <w:rPr>
            <w:rFonts w:ascii="Times New Roman" w:hAnsi="Times New Roman" w:cs="Times New Roman"/>
            <w:sz w:val="24"/>
            <w:szCs w:val="24"/>
          </w:rPr>
          <w:t>dfsx</w:t>
        </w:r>
      </w:ins>
      <w:proofErr w:type="spellEnd"/>
      <w:moveTo w:id="263" w:author=". David ." w:date="2023-10-09T11:59:00Z">
        <w:del w:id="264" w:author=". David ." w:date="2023-10-09T11:59:00Z">
          <w:r w:rsidR="008703FF" w:rsidRPr="00071D97" w:rsidDel="008703FF">
            <w:rPr>
              <w:rFonts w:ascii="Times New Roman" w:hAnsi="Times New Roman" w:cs="Times New Roman"/>
              <w:sz w:val="24"/>
              <w:szCs w:val="24"/>
            </w:rPr>
            <w:delText>understand why it is efficient for neurons to encode discrepancies between redundant input channels.</w:delText>
          </w:r>
          <w:commentRangeStart w:id="265"/>
          <w:r w:rsidR="008703FF" w:rsidRPr="00071D97" w:rsidDel="008703FF">
            <w:rPr>
              <w:rFonts w:ascii="Times New Roman" w:hAnsi="Times New Roman" w:cs="Times New Roman"/>
              <w:sz w:val="24"/>
              <w:szCs w:val="24"/>
            </w:rPr>
            <w:delText xml:space="preserve">  </w:delText>
          </w:r>
          <w:commentRangeEnd w:id="265"/>
          <w:r w:rsidR="008703FF" w:rsidDel="008703FF">
            <w:rPr>
              <w:rStyle w:val="CommentReference"/>
            </w:rPr>
            <w:commentReference w:id="265"/>
          </w:r>
        </w:del>
      </w:moveTo>
    </w:p>
    <w:moveToRangeEnd w:id="259"/>
    <w:p w14:paraId="366AA12F" w14:textId="77777777" w:rsidR="00014805" w:rsidRDefault="00014805" w:rsidP="00F061E7">
      <w:pPr>
        <w:spacing w:after="0" w:line="240" w:lineRule="auto"/>
        <w:jc w:val="both"/>
        <w:rPr>
          <w:ins w:id="266" w:author=". David ." w:date="2023-10-09T11:43:00Z"/>
          <w:rFonts w:ascii="Times New Roman" w:hAnsi="Times New Roman" w:cs="Times New Roman"/>
          <w:sz w:val="24"/>
          <w:szCs w:val="24"/>
        </w:rPr>
      </w:pPr>
    </w:p>
    <w:p w14:paraId="7CFD7206" w14:textId="6099DCDE" w:rsidR="00071D97" w:rsidDel="00841DD3" w:rsidRDefault="00071D97" w:rsidP="00F061E7">
      <w:pPr>
        <w:spacing w:after="0" w:line="240" w:lineRule="auto"/>
        <w:jc w:val="both"/>
        <w:rPr>
          <w:del w:id="267" w:author=". David ." w:date="2023-10-09T12:00:00Z"/>
          <w:rFonts w:ascii="Times New Roman" w:hAnsi="Times New Roman" w:cs="Times New Roman"/>
          <w:sz w:val="24"/>
          <w:szCs w:val="24"/>
        </w:rPr>
      </w:pPr>
      <w:del w:id="268" w:author=". David ." w:date="2023-10-09T12:00:00Z">
        <w:r w:rsidRPr="00071D97" w:rsidDel="00841DD3">
          <w:rPr>
            <w:rFonts w:ascii="Times New Roman" w:hAnsi="Times New Roman" w:cs="Times New Roman"/>
            <w:sz w:val="24"/>
            <w:szCs w:val="24"/>
          </w:rPr>
          <w:delText xml:space="preserve">The information in these three channels is mostly redundant, with most (~95%) of the information in natural images being achromatic. However, </w:delText>
        </w:r>
        <w:r w:rsidR="009655FF" w:rsidDel="00841DD3">
          <w:rPr>
            <w:rFonts w:ascii="Times New Roman" w:hAnsi="Times New Roman" w:cs="Times New Roman"/>
            <w:sz w:val="24"/>
            <w:szCs w:val="24"/>
          </w:rPr>
          <w:delText>m</w:delText>
        </w:r>
        <w:r w:rsidRPr="00071D97" w:rsidDel="00841DD3">
          <w:rPr>
            <w:rFonts w:ascii="Times New Roman" w:hAnsi="Times New Roman" w:cs="Times New Roman"/>
            <w:sz w:val="24"/>
            <w:szCs w:val="24"/>
          </w:rPr>
          <w:delText xml:space="preserve">ost RGCs’ responses are tuned to colors, with each neuron type processing a specific color channel. </w:delText>
        </w:r>
        <w:commentRangeStart w:id="269"/>
        <w:r w:rsidRPr="00071D97" w:rsidDel="00841DD3">
          <w:rPr>
            <w:rFonts w:ascii="Times New Roman" w:hAnsi="Times New Roman" w:cs="Times New Roman"/>
            <w:sz w:val="24"/>
            <w:szCs w:val="24"/>
          </w:rPr>
          <w:delText xml:space="preserve">My project will reconcile these two principles and explain why encoding chromatic information is the optimal efficient coding strategy for natural images. </w:delText>
        </w:r>
        <w:commentRangeEnd w:id="269"/>
        <w:r w:rsidR="009655FF" w:rsidDel="00841DD3">
          <w:rPr>
            <w:rStyle w:val="CommentReference"/>
          </w:rPr>
          <w:commentReference w:id="269"/>
        </w:r>
        <w:r w:rsidRPr="00071D97" w:rsidDel="00841DD3">
          <w:rPr>
            <w:rFonts w:ascii="Times New Roman" w:hAnsi="Times New Roman" w:cs="Times New Roman"/>
            <w:sz w:val="24"/>
            <w:szCs w:val="24"/>
          </w:rPr>
          <w:delText xml:space="preserve">To do so, I will build and train an efficient coding model </w:delText>
        </w:r>
      </w:del>
      <w:ins w:id="270" w:author="John Pearson" w:date="2023-10-05T08:43:00Z">
        <w:del w:id="271" w:author=". David ." w:date="2023-10-09T12:00:00Z">
          <w:r w:rsidR="00FB4E0E" w:rsidDel="00841DD3">
            <w:rPr>
              <w:rFonts w:ascii="Times New Roman" w:hAnsi="Times New Roman" w:cs="Times New Roman"/>
              <w:sz w:val="24"/>
              <w:szCs w:val="24"/>
            </w:rPr>
            <w:delText xml:space="preserve">based on (K&amp;S, Jun…) </w:delText>
          </w:r>
        </w:del>
      </w:ins>
      <w:del w:id="272" w:author=". David ." w:date="2023-10-09T12:00:00Z">
        <w:r w:rsidR="00F4073E" w:rsidDel="00841DD3">
          <w:rPr>
            <w:rFonts w:ascii="Times New Roman" w:hAnsi="Times New Roman" w:cs="Times New Roman"/>
            <w:sz w:val="24"/>
            <w:szCs w:val="24"/>
          </w:rPr>
          <w:delText xml:space="preserve">to </w:delText>
        </w:r>
        <w:r w:rsidR="00870913" w:rsidDel="00841DD3">
          <w:rPr>
            <w:rFonts w:ascii="Times New Roman" w:hAnsi="Times New Roman" w:cs="Times New Roman"/>
            <w:sz w:val="24"/>
            <w:szCs w:val="24"/>
          </w:rPr>
          <w:delText xml:space="preserve">optimally </w:delText>
        </w:r>
        <w:r w:rsidR="00F4073E" w:rsidDel="00841DD3">
          <w:rPr>
            <w:rFonts w:ascii="Times New Roman" w:hAnsi="Times New Roman" w:cs="Times New Roman"/>
            <w:sz w:val="24"/>
            <w:szCs w:val="24"/>
          </w:rPr>
          <w:delText>encode</w:delText>
        </w:r>
        <w:r w:rsidRPr="00071D97" w:rsidDel="00841DD3">
          <w:rPr>
            <w:rFonts w:ascii="Times New Roman" w:hAnsi="Times New Roman" w:cs="Times New Roman"/>
            <w:sz w:val="24"/>
            <w:szCs w:val="24"/>
          </w:rPr>
          <w:delText xml:space="preserve"> chromatic natural images</w:delText>
        </w:r>
      </w:del>
      <w:ins w:id="273" w:author="John Pearson" w:date="2023-10-05T08:43:00Z">
        <w:del w:id="274" w:author=". David ." w:date="2023-10-09T12:00:00Z">
          <w:r w:rsidR="00FB4E0E" w:rsidDel="00841DD3">
            <w:rPr>
              <w:rFonts w:ascii="Times New Roman" w:hAnsi="Times New Roman" w:cs="Times New Roman"/>
              <w:sz w:val="24"/>
              <w:szCs w:val="24"/>
            </w:rPr>
            <w:delText xml:space="preserve"> (Figure XXX)</w:delText>
          </w:r>
        </w:del>
      </w:ins>
      <w:del w:id="275" w:author=". David ." w:date="2023-10-09T12:00:00Z">
        <w:r w:rsidR="00F4073E" w:rsidDel="00841DD3">
          <w:rPr>
            <w:rFonts w:ascii="Times New Roman" w:hAnsi="Times New Roman" w:cs="Times New Roman"/>
            <w:sz w:val="24"/>
            <w:szCs w:val="24"/>
          </w:rPr>
          <w:delText xml:space="preserve">. </w:delText>
        </w:r>
        <w:r w:rsidR="00FB4E0E" w:rsidDel="00841DD3">
          <w:rPr>
            <w:rFonts w:ascii="Times New Roman" w:hAnsi="Times New Roman" w:cs="Times New Roman"/>
            <w:sz w:val="24"/>
            <w:szCs w:val="24"/>
          </w:rPr>
          <w:delText>In t</w:delText>
        </w:r>
        <w:r w:rsidR="00F4073E" w:rsidDel="00841DD3">
          <w:rPr>
            <w:rFonts w:ascii="Times New Roman" w:hAnsi="Times New Roman" w:cs="Times New Roman"/>
            <w:sz w:val="24"/>
            <w:szCs w:val="24"/>
          </w:rPr>
          <w:delText xml:space="preserve">his model </w:delText>
        </w:r>
        <w:r w:rsidR="00870913" w:rsidDel="00841DD3">
          <w:rPr>
            <w:rFonts w:ascii="Times New Roman" w:hAnsi="Times New Roman" w:cs="Times New Roman"/>
            <w:sz w:val="24"/>
            <w:szCs w:val="24"/>
          </w:rPr>
          <w:delText xml:space="preserve">each weight represents the input from a photoreceptor to a RGC. </w:delText>
        </w:r>
        <w:commentRangeStart w:id="276"/>
        <w:r w:rsidR="00870913" w:rsidDel="00841DD3">
          <w:rPr>
            <w:rFonts w:ascii="Times New Roman" w:hAnsi="Times New Roman" w:cs="Times New Roman"/>
            <w:sz w:val="24"/>
            <w:szCs w:val="24"/>
          </w:rPr>
          <w:delText xml:space="preserve">We omit bipolar cells because their contribution is thought to be roughly linear.  </w:delText>
        </w:r>
        <w:commentRangeEnd w:id="276"/>
        <w:r w:rsidR="00FB4E0E" w:rsidDel="00841DD3">
          <w:rPr>
            <w:rStyle w:val="CommentReference"/>
          </w:rPr>
          <w:commentReference w:id="276"/>
        </w:r>
        <w:r w:rsidR="00870913" w:rsidDel="00841DD3">
          <w:rPr>
            <w:rFonts w:ascii="Times New Roman" w:hAnsi="Times New Roman" w:cs="Times New Roman"/>
            <w:sz w:val="24"/>
            <w:szCs w:val="24"/>
          </w:rPr>
          <w:delText xml:space="preserve">These weights will then be optimized to maximize the mutual information between the natural images and the model RGC, within a limited firing rate constraint. </w:delText>
        </w:r>
      </w:del>
      <w:moveFromRangeStart w:id="277" w:author=". David ." w:date="2023-10-09T11:59:00Z" w:name="move147745185"/>
      <w:moveFrom w:id="278" w:author=". David ." w:date="2023-10-09T11:59:00Z">
        <w:del w:id="279" w:author=". David ." w:date="2023-10-09T12:00:00Z">
          <w:r w:rsidRPr="00071D97" w:rsidDel="00841DD3">
            <w:rPr>
              <w:rFonts w:ascii="Times New Roman" w:hAnsi="Times New Roman" w:cs="Times New Roman"/>
              <w:sz w:val="24"/>
              <w:szCs w:val="24"/>
            </w:rPr>
            <w:delText>Completion of this aim will allow us to understand why it is efficient for neurons to encode discrepancies between redundant input channels.</w:delText>
          </w:r>
          <w:commentRangeStart w:id="280"/>
          <w:r w:rsidRPr="00071D97" w:rsidDel="00841DD3">
            <w:rPr>
              <w:rFonts w:ascii="Times New Roman" w:hAnsi="Times New Roman" w:cs="Times New Roman"/>
              <w:sz w:val="24"/>
              <w:szCs w:val="24"/>
            </w:rPr>
            <w:delText xml:space="preserve">  </w:delText>
          </w:r>
          <w:commentRangeEnd w:id="280"/>
          <w:r w:rsidR="00FB4E0E" w:rsidDel="00841DD3">
            <w:rPr>
              <w:rStyle w:val="CommentReference"/>
            </w:rPr>
            <w:commentReference w:id="280"/>
          </w:r>
        </w:del>
      </w:moveFrom>
      <w:moveFromRangeEnd w:id="277"/>
    </w:p>
    <w:p w14:paraId="69BFFF79" w14:textId="09BB0FA9" w:rsidR="00737E11" w:rsidDel="00841DD3" w:rsidRDefault="00737E11" w:rsidP="00F061E7">
      <w:pPr>
        <w:spacing w:after="0" w:line="240" w:lineRule="auto"/>
        <w:jc w:val="both"/>
        <w:rPr>
          <w:del w:id="281" w:author=". David ." w:date="2023-10-09T12:00:00Z"/>
          <w:rFonts w:ascii="Times New Roman" w:hAnsi="Times New Roman" w:cs="Times New Roman"/>
          <w:sz w:val="24"/>
          <w:szCs w:val="24"/>
        </w:rPr>
      </w:pPr>
    </w:p>
    <w:p w14:paraId="1C370A28" w14:textId="68548628" w:rsidR="00737E11" w:rsidDel="00841DD3" w:rsidRDefault="00737E11" w:rsidP="00F061E7">
      <w:pPr>
        <w:spacing w:after="0" w:line="240" w:lineRule="auto"/>
        <w:jc w:val="both"/>
        <w:rPr>
          <w:del w:id="282" w:author=". David ." w:date="2023-10-09T12:00:00Z"/>
          <w:rFonts w:ascii="Times New Roman" w:hAnsi="Times New Roman" w:cs="Times New Roman"/>
          <w:sz w:val="24"/>
          <w:szCs w:val="24"/>
        </w:rPr>
      </w:pPr>
    </w:p>
    <w:p w14:paraId="61A41D79" w14:textId="0DAB9C7A" w:rsidR="00EE04FE" w:rsidRPr="00071D97" w:rsidDel="00841DD3" w:rsidRDefault="00EE04FE" w:rsidP="00F061E7">
      <w:pPr>
        <w:spacing w:after="0" w:line="240" w:lineRule="auto"/>
        <w:jc w:val="both"/>
        <w:rPr>
          <w:del w:id="283" w:author=". David ." w:date="2023-10-09T12:00:00Z"/>
          <w:rFonts w:ascii="Times New Roman" w:hAnsi="Times New Roman" w:cs="Times New Roman"/>
          <w:sz w:val="24"/>
          <w:szCs w:val="24"/>
        </w:rPr>
      </w:pPr>
    </w:p>
    <w:p w14:paraId="0B797752" w14:textId="5A9EF9DE" w:rsidR="005E2EC5" w:rsidRDefault="00071D97" w:rsidP="00F061E7">
      <w:pPr>
        <w:spacing w:after="0" w:line="240" w:lineRule="auto"/>
        <w:jc w:val="both"/>
        <w:rPr>
          <w:ins w:id="284" w:author=". David ." w:date="2023-10-09T13:30:00Z"/>
          <w:rFonts w:ascii="Times New Roman" w:hAnsi="Times New Roman" w:cs="Times New Roman"/>
          <w:sz w:val="24"/>
          <w:szCs w:val="24"/>
        </w:rPr>
      </w:pPr>
      <w:r w:rsidRPr="00071D97">
        <w:rPr>
          <w:rFonts w:ascii="Times New Roman" w:hAnsi="Times New Roman" w:cs="Times New Roman"/>
          <w:b/>
          <w:bCs/>
          <w:sz w:val="24"/>
          <w:szCs w:val="24"/>
        </w:rPr>
        <w:t xml:space="preserve">Aim 2: </w:t>
      </w:r>
      <w:del w:id="285" w:author="John Pearson" w:date="2023-10-05T08:46:00Z">
        <w:r w:rsidRPr="00071D97" w:rsidDel="00FB4E0E">
          <w:rPr>
            <w:rFonts w:ascii="Times New Roman" w:hAnsi="Times New Roman" w:cs="Times New Roman"/>
            <w:sz w:val="24"/>
            <w:szCs w:val="24"/>
          </w:rPr>
          <w:delText>Determine how the retina should encode spatiotemporal correlations across inputs</w:delText>
        </w:r>
      </w:del>
      <w:ins w:id="286" w:author=". David ." w:date="2023-10-09T12:01:00Z">
        <w:r w:rsidR="005D4A51">
          <w:rPr>
            <w:rFonts w:ascii="Times New Roman" w:hAnsi="Times New Roman" w:cs="Times New Roman"/>
            <w:sz w:val="24"/>
            <w:szCs w:val="24"/>
          </w:rPr>
          <w:t>Test whether efficient coding models can explain why some RGCs are motion-selective</w:t>
        </w:r>
      </w:ins>
      <w:ins w:id="287" w:author="John Pearson" w:date="2023-10-05T08:46:00Z">
        <w:del w:id="288" w:author=". David ." w:date="2023-10-09T12:01:00Z">
          <w:r w:rsidR="00FB4E0E" w:rsidDel="005D4A51">
            <w:rPr>
              <w:rFonts w:ascii="Times New Roman" w:hAnsi="Times New Roman" w:cs="Times New Roman"/>
              <w:sz w:val="24"/>
              <w:szCs w:val="24"/>
            </w:rPr>
            <w:delText>Derive efficient coding predictions in the presence of correlated input noise</w:delText>
          </w:r>
        </w:del>
      </w:ins>
    </w:p>
    <w:p w14:paraId="3EB51D7C" w14:textId="7211BA36" w:rsidR="00010491" w:rsidRDefault="00FE58F7" w:rsidP="00F061E7">
      <w:pPr>
        <w:spacing w:after="0" w:line="240" w:lineRule="auto"/>
        <w:jc w:val="both"/>
        <w:rPr>
          <w:ins w:id="289" w:author=". David ." w:date="2023-10-09T13:50:00Z"/>
          <w:rFonts w:ascii="Times New Roman" w:hAnsi="Times New Roman" w:cs="Times New Roman"/>
          <w:sz w:val="24"/>
          <w:szCs w:val="24"/>
        </w:rPr>
      </w:pPr>
      <w:ins w:id="290" w:author=". David ." w:date="2023-10-09T13:37:00Z">
        <w:r>
          <w:rPr>
            <w:rFonts w:ascii="Times New Roman" w:hAnsi="Times New Roman" w:cs="Times New Roman"/>
            <w:sz w:val="24"/>
            <w:szCs w:val="24"/>
          </w:rPr>
          <w:t xml:space="preserve">There are multiple types of RGCs that </w:t>
        </w:r>
      </w:ins>
      <w:ins w:id="291" w:author=". David ." w:date="2023-10-09T13:38:00Z">
        <w:r>
          <w:rPr>
            <w:rFonts w:ascii="Times New Roman" w:hAnsi="Times New Roman" w:cs="Times New Roman"/>
            <w:sz w:val="24"/>
            <w:szCs w:val="24"/>
          </w:rPr>
          <w:t>integrate space and time differently. Midget cells have high acuity in space, but poor temporal resolution. Parasol cells are the opposite: They have great temporal acuity, but poor spatial resolution.</w:t>
        </w:r>
      </w:ins>
      <w:ins w:id="292" w:author=". David ." w:date="2023-10-09T13:41:00Z">
        <w:r w:rsidR="00E76479">
          <w:rPr>
            <w:rFonts w:ascii="Times New Roman" w:hAnsi="Times New Roman" w:cs="Times New Roman"/>
            <w:sz w:val="24"/>
            <w:szCs w:val="24"/>
          </w:rPr>
          <w:t xml:space="preserve"> Recent work from my lab used efficient coding to explain why it is optimal </w:t>
        </w:r>
      </w:ins>
      <w:ins w:id="293" w:author=". David ." w:date="2023-10-09T13:42:00Z">
        <w:r w:rsidR="00E76479">
          <w:rPr>
            <w:rFonts w:ascii="Times New Roman" w:hAnsi="Times New Roman" w:cs="Times New Roman"/>
            <w:sz w:val="24"/>
            <w:szCs w:val="24"/>
          </w:rPr>
          <w:t xml:space="preserve">for RGCs to have either high spatial or </w:t>
        </w:r>
      </w:ins>
      <w:ins w:id="294" w:author=". David ." w:date="2023-10-09T13:43:00Z">
        <w:r w:rsidR="00010491">
          <w:rPr>
            <w:rFonts w:ascii="Times New Roman" w:hAnsi="Times New Roman" w:cs="Times New Roman"/>
            <w:sz w:val="24"/>
            <w:szCs w:val="24"/>
          </w:rPr>
          <w:t xml:space="preserve">high </w:t>
        </w:r>
      </w:ins>
      <w:ins w:id="295" w:author=". David ." w:date="2023-10-09T13:42:00Z">
        <w:r w:rsidR="00E76479">
          <w:rPr>
            <w:rFonts w:ascii="Times New Roman" w:hAnsi="Times New Roman" w:cs="Times New Roman"/>
            <w:sz w:val="24"/>
            <w:szCs w:val="24"/>
          </w:rPr>
          <w:t>temporal acuity.</w:t>
        </w:r>
      </w:ins>
      <w:ins w:id="296" w:author=". David ." w:date="2023-10-09T13:48:00Z">
        <w:r w:rsidR="00010491">
          <w:rPr>
            <w:rFonts w:ascii="Times New Roman" w:hAnsi="Times New Roman" w:cs="Times New Roman"/>
            <w:sz w:val="24"/>
            <w:szCs w:val="24"/>
          </w:rPr>
          <w:t xml:space="preserve"> </w:t>
        </w:r>
      </w:ins>
      <w:ins w:id="297" w:author=". David ." w:date="2023-10-09T13:55:00Z">
        <w:r w:rsidR="00C31C66">
          <w:rPr>
            <w:rFonts w:ascii="Times New Roman" w:hAnsi="Times New Roman" w:cs="Times New Roman"/>
            <w:sz w:val="24"/>
            <w:szCs w:val="24"/>
          </w:rPr>
          <w:t>Building such a spatiotemporal efficient coding model is challenging. To overcome this challenge, we made some assumptions about</w:t>
        </w:r>
      </w:ins>
      <w:ins w:id="298" w:author=". David ." w:date="2023-10-09T13:56:00Z">
        <w:r w:rsidR="00C31C66">
          <w:rPr>
            <w:rFonts w:ascii="Times New Roman" w:hAnsi="Times New Roman" w:cs="Times New Roman"/>
            <w:sz w:val="24"/>
            <w:szCs w:val="24"/>
          </w:rPr>
          <w:t xml:space="preserve">… </w:t>
        </w:r>
      </w:ins>
      <w:ins w:id="299" w:author=". David ." w:date="2023-10-09T13:59:00Z">
        <w:r w:rsidR="00C31C66">
          <w:rPr>
            <w:rFonts w:ascii="Times New Roman" w:hAnsi="Times New Roman" w:cs="Times New Roman"/>
            <w:sz w:val="24"/>
            <w:szCs w:val="24"/>
          </w:rPr>
          <w:t xml:space="preserve"> </w:t>
        </w:r>
      </w:ins>
    </w:p>
    <w:p w14:paraId="40D712EF" w14:textId="75B86986" w:rsidR="005E2EC5" w:rsidRDefault="00010491" w:rsidP="00F061E7">
      <w:pPr>
        <w:spacing w:after="0" w:line="240" w:lineRule="auto"/>
        <w:jc w:val="both"/>
        <w:rPr>
          <w:ins w:id="300" w:author=". David ." w:date="2023-10-09T13:31:00Z"/>
          <w:rFonts w:ascii="Times New Roman" w:hAnsi="Times New Roman" w:cs="Times New Roman"/>
          <w:sz w:val="24"/>
          <w:szCs w:val="24"/>
        </w:rPr>
      </w:pPr>
      <w:ins w:id="301" w:author=". David ." w:date="2023-10-09T13:48:00Z">
        <w:r>
          <w:rPr>
            <w:rFonts w:ascii="Times New Roman" w:hAnsi="Times New Roman" w:cs="Times New Roman"/>
            <w:sz w:val="24"/>
            <w:szCs w:val="24"/>
          </w:rPr>
          <w:t xml:space="preserve">However, an important property of RGCs that this previous model fails to explain is that </w:t>
        </w:r>
      </w:ins>
      <w:ins w:id="302" w:author=". David ." w:date="2023-10-09T13:49:00Z">
        <w:r>
          <w:rPr>
            <w:rFonts w:ascii="Times New Roman" w:hAnsi="Times New Roman" w:cs="Times New Roman"/>
            <w:sz w:val="24"/>
            <w:szCs w:val="24"/>
          </w:rPr>
          <w:t>many</w:t>
        </w:r>
      </w:ins>
      <w:ins w:id="303" w:author=". David ." w:date="2023-10-09T13:48:00Z">
        <w:r>
          <w:rPr>
            <w:rFonts w:ascii="Times New Roman" w:hAnsi="Times New Roman" w:cs="Times New Roman"/>
            <w:sz w:val="24"/>
            <w:szCs w:val="24"/>
          </w:rPr>
          <w:t xml:space="preserve"> RGCs are motion-selective: for example, some n</w:t>
        </w:r>
      </w:ins>
      <w:ins w:id="304" w:author=". David ." w:date="2023-10-09T13:49:00Z">
        <w:r>
          <w:rPr>
            <w:rFonts w:ascii="Times New Roman" w:hAnsi="Times New Roman" w:cs="Times New Roman"/>
            <w:sz w:val="24"/>
            <w:szCs w:val="24"/>
          </w:rPr>
          <w:t xml:space="preserve">eurons will respond stronger if an object moves from left to right than from right to left. </w:t>
        </w:r>
      </w:ins>
    </w:p>
    <w:p w14:paraId="03CA4DC4" w14:textId="77777777" w:rsidR="005E2EC5" w:rsidRPr="00071D97" w:rsidRDefault="005E2EC5" w:rsidP="00F061E7">
      <w:pPr>
        <w:spacing w:after="0" w:line="240" w:lineRule="auto"/>
        <w:jc w:val="both"/>
        <w:rPr>
          <w:rFonts w:ascii="Times New Roman" w:hAnsi="Times New Roman" w:cs="Times New Roman"/>
          <w:sz w:val="24"/>
          <w:szCs w:val="24"/>
        </w:rPr>
      </w:pPr>
    </w:p>
    <w:p w14:paraId="4EAB0361" w14:textId="77777777" w:rsidR="00071D97" w:rsidRPr="00071D97" w:rsidRDefault="00071D97" w:rsidP="00F061E7">
      <w:pPr>
        <w:spacing w:after="0" w:line="240" w:lineRule="auto"/>
        <w:jc w:val="both"/>
        <w:rPr>
          <w:rFonts w:ascii="Times New Roman" w:hAnsi="Times New Roman" w:cs="Times New Roman"/>
          <w:sz w:val="24"/>
          <w:szCs w:val="24"/>
        </w:rPr>
      </w:pPr>
      <w:commentRangeStart w:id="305"/>
      <w:r w:rsidRPr="00071D97">
        <w:rPr>
          <w:rFonts w:ascii="Times New Roman" w:hAnsi="Times New Roman" w:cs="Times New Roman"/>
          <w:sz w:val="24"/>
          <w:szCs w:val="24"/>
        </w:rPr>
        <w:t>Hypothesis: We can replicate how the retina encodes motion from efficient coding principles</w:t>
      </w:r>
      <w:commentRangeEnd w:id="305"/>
      <w:r w:rsidR="00FB4E0E">
        <w:rPr>
          <w:rStyle w:val="CommentReference"/>
        </w:rPr>
        <w:commentReference w:id="305"/>
      </w:r>
      <w:r w:rsidRPr="00071D97">
        <w:rPr>
          <w:rFonts w:ascii="Times New Roman" w:hAnsi="Times New Roman" w:cs="Times New Roman"/>
          <w:sz w:val="24"/>
          <w:szCs w:val="24"/>
        </w:rPr>
        <w:t xml:space="preserve"> </w:t>
      </w:r>
    </w:p>
    <w:p w14:paraId="11AD8FE2" w14:textId="77777777" w:rsidR="00071D97" w:rsidRP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sz w:val="24"/>
          <w:szCs w:val="24"/>
        </w:rPr>
        <w:t xml:space="preserve">Neuronal activity is not only correlated in both space and time, but spatial and temporal correlations also </w:t>
      </w:r>
      <w:commentRangeStart w:id="306"/>
      <w:r w:rsidRPr="00071D97">
        <w:rPr>
          <w:rFonts w:ascii="Times New Roman" w:hAnsi="Times New Roman" w:cs="Times New Roman"/>
          <w:sz w:val="24"/>
          <w:szCs w:val="24"/>
        </w:rPr>
        <w:t>interact with each other</w:t>
      </w:r>
      <w:commentRangeEnd w:id="306"/>
      <w:r w:rsidR="00FB4E0E">
        <w:rPr>
          <w:rStyle w:val="CommentReference"/>
        </w:rPr>
        <w:commentReference w:id="306"/>
      </w:r>
      <w:r w:rsidRPr="00071D97">
        <w:rPr>
          <w:rFonts w:ascii="Times New Roman" w:hAnsi="Times New Roman" w:cs="Times New Roman"/>
          <w:sz w:val="24"/>
          <w:szCs w:val="24"/>
        </w:rPr>
        <w:t xml:space="preserve">. The most prominent example of this phenomenon is motion, where we can predict the future location of a moving object based on its current location and velocity. </w:t>
      </w:r>
      <w:commentRangeStart w:id="307"/>
      <w:r w:rsidRPr="00071D97">
        <w:rPr>
          <w:rFonts w:ascii="Times New Roman" w:hAnsi="Times New Roman" w:cs="Times New Roman"/>
          <w:sz w:val="24"/>
          <w:szCs w:val="24"/>
        </w:rPr>
        <w:t>While it is clear that the efficient coding strategy for RGCs should include encoding motion, what exactly this strategy is – how many neurons should process motion and what should their spatiotemporal receptive fields be– is still unclear</w:t>
      </w:r>
      <w:r w:rsidRPr="00071D97">
        <w:rPr>
          <w:rFonts w:ascii="Times New Roman" w:hAnsi="Times New Roman" w:cs="Times New Roman"/>
          <w:i/>
          <w:iCs/>
          <w:sz w:val="24"/>
          <w:szCs w:val="24"/>
        </w:rPr>
        <w:t xml:space="preserve">. My working hypothesis is that the efficient coding strategy for encoding motion in natural images will replicate experimental findings about motion encoding in RGCs. </w:t>
      </w:r>
      <w:commentRangeEnd w:id="307"/>
      <w:r w:rsidR="00FB4E0E">
        <w:rPr>
          <w:rStyle w:val="CommentReference"/>
        </w:rPr>
        <w:commentReference w:id="307"/>
      </w:r>
      <w:r w:rsidRPr="00071D97">
        <w:rPr>
          <w:rFonts w:ascii="Times New Roman" w:hAnsi="Times New Roman" w:cs="Times New Roman"/>
          <w:sz w:val="24"/>
          <w:szCs w:val="24"/>
        </w:rPr>
        <w:t xml:space="preserve">To answer this question, I will extend the previous spatiotemporal efficient coding model from my lab </w:t>
      </w:r>
      <w:commentRangeStart w:id="308"/>
      <w:r w:rsidRPr="00071D97">
        <w:rPr>
          <w:rFonts w:ascii="Times New Roman" w:hAnsi="Times New Roman" w:cs="Times New Roman"/>
          <w:sz w:val="24"/>
          <w:szCs w:val="24"/>
        </w:rPr>
        <w:t>to be spatiotemporally inseparable; that is, the model will be able to learn a receptive field that changes across time</w:t>
      </w:r>
      <w:commentRangeEnd w:id="308"/>
      <w:r w:rsidR="00FB4E0E">
        <w:rPr>
          <w:rStyle w:val="CommentReference"/>
        </w:rPr>
        <w:commentReference w:id="308"/>
      </w:r>
      <w:r w:rsidRPr="00071D97">
        <w:rPr>
          <w:rFonts w:ascii="Times New Roman" w:hAnsi="Times New Roman" w:cs="Times New Roman"/>
          <w:sz w:val="24"/>
          <w:szCs w:val="24"/>
        </w:rPr>
        <w:t xml:space="preserve">, a crucial property to encode motion. Completion of this aim will enlighten us as to whether how the retina encodes motion can be fully explained by the efficient coding hypothesis. </w:t>
      </w:r>
    </w:p>
    <w:p w14:paraId="701C4600" w14:textId="77777777" w:rsidR="003B61A2" w:rsidRDefault="00FB4E0E" w:rsidP="00F061E7">
      <w:pPr>
        <w:spacing w:after="0" w:line="240" w:lineRule="auto"/>
        <w:jc w:val="both"/>
        <w:rPr>
          <w:ins w:id="309" w:author=". David ." w:date="2023-10-09T12:02:00Z"/>
          <w:rFonts w:cstheme="minorHAnsi"/>
        </w:rPr>
      </w:pPr>
      <w:ins w:id="310" w:author="John Pearson" w:date="2023-10-05T08:51:00Z">
        <w:r>
          <w:rPr>
            <w:rFonts w:cstheme="minorHAnsi"/>
          </w:rPr>
          <w:t xml:space="preserve">Whole paragraph about what we will learn and why </w:t>
        </w:r>
        <w:proofErr w:type="gramStart"/>
        <w:r>
          <w:rPr>
            <w:rFonts w:cstheme="minorHAnsi"/>
          </w:rPr>
          <w:t>this matters</w:t>
        </w:r>
      </w:ins>
      <w:proofErr w:type="gramEnd"/>
    </w:p>
    <w:p w14:paraId="46FA9698" w14:textId="77777777" w:rsidR="00946DCA" w:rsidRDefault="00946DCA" w:rsidP="00F061E7">
      <w:pPr>
        <w:spacing w:after="0" w:line="240" w:lineRule="auto"/>
        <w:jc w:val="both"/>
        <w:rPr>
          <w:ins w:id="311" w:author=". David ." w:date="2023-10-09T12:02:00Z"/>
          <w:rFonts w:cstheme="minorHAnsi"/>
        </w:rPr>
      </w:pPr>
    </w:p>
    <w:p w14:paraId="20168435" w14:textId="77777777" w:rsidR="00946DCA" w:rsidRDefault="00946DCA" w:rsidP="00F061E7">
      <w:pPr>
        <w:spacing w:after="0" w:line="240" w:lineRule="auto"/>
        <w:jc w:val="both"/>
        <w:rPr>
          <w:ins w:id="312" w:author=". David ." w:date="2023-10-09T12:02:00Z"/>
          <w:rFonts w:cstheme="minorHAnsi"/>
        </w:rPr>
      </w:pPr>
    </w:p>
    <w:p w14:paraId="2FE2BC39" w14:textId="77777777" w:rsidR="00946DCA" w:rsidRDefault="00946DCA" w:rsidP="00F061E7">
      <w:pPr>
        <w:spacing w:after="0" w:line="240" w:lineRule="auto"/>
        <w:jc w:val="both"/>
        <w:rPr>
          <w:ins w:id="313" w:author=". David ." w:date="2023-10-09T12:02:00Z"/>
          <w:rFonts w:cstheme="minorHAnsi"/>
        </w:rPr>
      </w:pPr>
    </w:p>
    <w:p w14:paraId="34D4419A" w14:textId="77777777" w:rsidR="00946DCA" w:rsidRDefault="00946DCA" w:rsidP="00F061E7">
      <w:pPr>
        <w:spacing w:after="0" w:line="240" w:lineRule="auto"/>
        <w:jc w:val="both"/>
        <w:rPr>
          <w:ins w:id="314" w:author=". David ." w:date="2023-10-07T14:49:00Z"/>
          <w:rFonts w:cstheme="minorHAnsi"/>
        </w:rPr>
      </w:pPr>
    </w:p>
    <w:p w14:paraId="202909C3" w14:textId="77777777" w:rsidR="00EC7025" w:rsidRPr="003B61A2" w:rsidRDefault="003B61A2">
      <w:pPr>
        <w:spacing w:line="480" w:lineRule="auto"/>
        <w:jc w:val="center"/>
        <w:rPr>
          <w:ins w:id="315" w:author=". David ." w:date="2023-10-07T14:49:00Z"/>
        </w:rPr>
      </w:pPr>
      <w:ins w:id="316" w:author=". David ." w:date="2023-10-07T14:49:00Z">
        <w:r w:rsidRPr="003B61A2">
          <w:lastRenderedPageBreak/>
          <w:t>References</w:t>
        </w:r>
      </w:ins>
    </w:p>
    <w:customXmlInsRangeStart w:id="317" w:author=". David ." w:date="2023-10-08T16:11:00Z"/>
    <w:sdt>
      <w:sdtPr>
        <w:rPr>
          <w:rFonts w:asciiTheme="minorHAnsi" w:eastAsiaTheme="minorHAnsi" w:hAnsiTheme="minorHAnsi" w:cstheme="minorBidi"/>
          <w:color w:val="auto"/>
          <w:kern w:val="2"/>
          <w:sz w:val="22"/>
          <w:szCs w:val="22"/>
          <w14:ligatures w14:val="standardContextual"/>
        </w:rPr>
        <w:id w:val="687803341"/>
        <w:docPartObj>
          <w:docPartGallery w:val="Bibliographies"/>
          <w:docPartUnique/>
        </w:docPartObj>
      </w:sdtPr>
      <w:sdtContent>
        <w:customXmlInsRangeEnd w:id="317"/>
        <w:p w14:paraId="61684E89" w14:textId="5F277065" w:rsidR="00EC7025" w:rsidRDefault="00EC7025">
          <w:pPr>
            <w:pStyle w:val="Heading1"/>
            <w:rPr>
              <w:ins w:id="318" w:author=". David ." w:date="2023-10-08T16:15:00Z"/>
            </w:rPr>
          </w:pPr>
          <w:ins w:id="319" w:author=". David ." w:date="2023-10-08T16:11:00Z">
            <w:r>
              <w:t>References</w:t>
            </w:r>
          </w:ins>
        </w:p>
        <w:p w14:paraId="56B19CA2" w14:textId="287F649B" w:rsidR="00EC7025" w:rsidRPr="00EC7025" w:rsidRDefault="00EC7025">
          <w:pPr>
            <w:rPr>
              <w:ins w:id="320" w:author=". David ." w:date="2023-10-08T16:14:00Z"/>
            </w:rPr>
            <w:pPrChange w:id="321" w:author=". David ." w:date="2023-10-08T16:15:00Z">
              <w:pPr>
                <w:pStyle w:val="Heading1"/>
              </w:pPr>
            </w:pPrChange>
          </w:pPr>
          <w:ins w:id="322" w:author=". David ." w:date="2023-10-08T16:15:00Z">
            <w:r>
              <w:rPr>
                <w:vertAlign w:val="superscript"/>
              </w:rPr>
              <w:t>1</w:t>
            </w:r>
          </w:ins>
        </w:p>
        <w:customXmlInsRangeStart w:id="323" w:author=". David ." w:date="2023-10-08T16:11:00Z"/>
        <w:sdt>
          <w:sdtPr>
            <w:id w:val="-573587230"/>
            <w:bibliography/>
          </w:sdtPr>
          <w:sdtContent>
            <w:customXmlInsRangeEnd w:id="323"/>
            <w:p w14:paraId="7999CFA8" w14:textId="17B38354" w:rsidR="00EC7025" w:rsidRDefault="00EC7025">
              <w:pPr>
                <w:rPr>
                  <w:ins w:id="324" w:author=". David ." w:date="2023-10-08T16:11:00Z"/>
                </w:rPr>
              </w:pPr>
              <w:ins w:id="325" w:author=". David ." w:date="2023-10-08T16:11:00Z">
                <w:r>
                  <w:fldChar w:fldCharType="begin"/>
                </w:r>
                <w:r>
                  <w:instrText xml:space="preserve"> BIBLIOGRAPHY </w:instrText>
                </w:r>
                <w:r>
                  <w:fldChar w:fldCharType="separate"/>
                </w:r>
              </w:ins>
              <w:del w:id="326" w:author=". David ." w:date="2023-10-08T16:13:00Z">
                <w:r w:rsidDel="00EC7025">
                  <w:rPr>
                    <w:b/>
                    <w:bCs/>
                    <w:noProof/>
                  </w:rPr>
                  <w:delText>There are no sources in the current document.</w:delText>
                </w:r>
              </w:del>
              <w:ins w:id="327" w:author=". David ." w:date="2023-10-08T16:11:00Z">
                <w:r>
                  <w:rPr>
                    <w:b/>
                    <w:bCs/>
                    <w:noProof/>
                  </w:rPr>
                  <w:fldChar w:fldCharType="end"/>
                </w:r>
              </w:ins>
            </w:p>
            <w:customXmlInsRangeStart w:id="328" w:author=". David ." w:date="2023-10-08T16:11:00Z"/>
          </w:sdtContent>
        </w:sdt>
        <w:customXmlInsRangeEnd w:id="328"/>
        <w:customXmlInsRangeStart w:id="329" w:author=". David ." w:date="2023-10-08T16:11:00Z"/>
      </w:sdtContent>
    </w:sdt>
    <w:customXmlInsRangeEnd w:id="329"/>
    <w:p w14:paraId="782DE692" w14:textId="12A35CBA" w:rsidR="003B61A2" w:rsidRPr="003B61A2" w:rsidRDefault="003B61A2">
      <w:pPr>
        <w:spacing w:line="480" w:lineRule="auto"/>
        <w:jc w:val="center"/>
        <w:rPr>
          <w:ins w:id="330" w:author=". David ." w:date="2023-10-07T14:49:00Z"/>
        </w:rPr>
        <w:pPrChange w:id="331" w:author=". David ." w:date="2023-10-07T14:49:00Z">
          <w:pPr>
            <w:spacing w:after="0" w:line="240" w:lineRule="auto"/>
            <w:jc w:val="both"/>
          </w:pPr>
        </w:pPrChange>
      </w:pPr>
    </w:p>
    <w:p w14:paraId="37C83855" w14:textId="19F732DC" w:rsidR="003B61A2" w:rsidRPr="003B61A2" w:rsidRDefault="003B61A2">
      <w:pPr>
        <w:spacing w:after="0" w:line="480" w:lineRule="auto"/>
        <w:ind w:left="720" w:hanging="720"/>
        <w:rPr>
          <w:ins w:id="332" w:author=". David ." w:date="2023-10-07T14:49:00Z"/>
        </w:rPr>
        <w:pPrChange w:id="333" w:author=". David ." w:date="2023-10-07T14:49:00Z">
          <w:pPr>
            <w:spacing w:after="0" w:line="240" w:lineRule="auto"/>
            <w:jc w:val="both"/>
          </w:pPr>
        </w:pPrChange>
      </w:pPr>
      <w:proofErr w:type="spellStart"/>
      <w:ins w:id="334" w:author=". David ." w:date="2023-10-07T14:49:00Z">
        <w:r w:rsidRPr="003B61A2">
          <w:t>Atick</w:t>
        </w:r>
        <w:proofErr w:type="spellEnd"/>
        <w:r w:rsidRPr="003B61A2">
          <w:t xml:space="preserve">, J. J., &amp; Redlich, A. N. (1990). Towards a theory of early visual processing. </w:t>
        </w:r>
        <w:r w:rsidRPr="003B61A2">
          <w:rPr>
            <w:i/>
            <w:rPrChange w:id="335" w:author=". David ." w:date="2023-10-07T14:49:00Z">
              <w:rPr/>
            </w:rPrChange>
          </w:rPr>
          <w:t>Neural Computation</w:t>
        </w:r>
        <w:r w:rsidRPr="003B61A2">
          <w:rPr>
            <w:rPrChange w:id="336" w:author=". David ." w:date="2023-10-07T14:49:00Z">
              <w:rPr>
                <w:i/>
              </w:rPr>
            </w:rPrChange>
          </w:rPr>
          <w:t xml:space="preserve">, </w:t>
        </w:r>
        <w:r w:rsidRPr="003B61A2">
          <w:rPr>
            <w:i/>
            <w:rPrChange w:id="337" w:author=". David ." w:date="2023-10-07T14:49:00Z">
              <w:rPr/>
            </w:rPrChange>
          </w:rPr>
          <w:t>2</w:t>
        </w:r>
        <w:r w:rsidRPr="003B61A2">
          <w:rPr>
            <w:rPrChange w:id="338" w:author=". David ." w:date="2023-10-07T14:49:00Z">
              <w:rPr>
                <w:i/>
              </w:rPr>
            </w:rPrChange>
          </w:rPr>
          <w:t>(3), 308–320. https://doi.org/10.1162/neco.1990.2.3.308</w:t>
        </w:r>
      </w:ins>
    </w:p>
    <w:p w14:paraId="4BB3B9FD" w14:textId="77777777" w:rsidR="00EC7025" w:rsidRPr="00EC7025" w:rsidRDefault="00EC7025" w:rsidP="00F061E7">
      <w:pPr>
        <w:spacing w:after="0" w:line="240" w:lineRule="auto"/>
        <w:jc w:val="both"/>
        <w:rPr>
          <w:ins w:id="339" w:author=". David ." w:date="2023-10-08T16:12:00Z"/>
        </w:rPr>
      </w:pPr>
    </w:p>
    <w:p w14:paraId="2B9CB6AA" w14:textId="361871BF" w:rsidR="00EC7025" w:rsidRPr="00EC7025" w:rsidRDefault="00EC7025">
      <w:pPr>
        <w:spacing w:line="480" w:lineRule="auto"/>
        <w:jc w:val="center"/>
        <w:rPr>
          <w:ins w:id="340" w:author=". David ." w:date="2023-10-08T16:12:00Z"/>
        </w:rPr>
        <w:pPrChange w:id="341" w:author=". David ." w:date="2023-10-08T16:12:00Z">
          <w:pPr>
            <w:spacing w:after="0" w:line="240" w:lineRule="auto"/>
            <w:jc w:val="both"/>
          </w:pPr>
        </w:pPrChange>
      </w:pPr>
      <w:ins w:id="342" w:author=". David ." w:date="2023-10-08T16:12:00Z">
        <w:r w:rsidRPr="00EC7025">
          <w:t>References</w:t>
        </w:r>
      </w:ins>
    </w:p>
    <w:p w14:paraId="759786C8" w14:textId="3F37B035" w:rsidR="00EC7025" w:rsidRPr="00EC7025" w:rsidRDefault="00EC7025">
      <w:pPr>
        <w:spacing w:after="0" w:line="480" w:lineRule="auto"/>
        <w:ind w:left="720" w:hanging="720"/>
        <w:rPr>
          <w:ins w:id="343" w:author=". David ." w:date="2023-10-08T16:12:00Z"/>
        </w:rPr>
        <w:pPrChange w:id="344" w:author=". David ." w:date="2023-10-08T16:12:00Z">
          <w:pPr>
            <w:spacing w:after="0" w:line="240" w:lineRule="auto"/>
            <w:jc w:val="both"/>
          </w:pPr>
        </w:pPrChange>
      </w:pPr>
      <w:proofErr w:type="spellStart"/>
      <w:ins w:id="345" w:author=". David ." w:date="2023-10-08T16:12:00Z">
        <w:r w:rsidRPr="00EC7025">
          <w:t>Atick</w:t>
        </w:r>
        <w:proofErr w:type="spellEnd"/>
        <w:r w:rsidRPr="00EC7025">
          <w:t xml:space="preserve">, J. J., &amp; Redlich, A. N. (1990). Towards a theory of early visual processing. </w:t>
        </w:r>
        <w:r w:rsidRPr="00EC7025">
          <w:rPr>
            <w:i/>
            <w:rPrChange w:id="346" w:author=". David ." w:date="2023-10-08T16:12:00Z">
              <w:rPr/>
            </w:rPrChange>
          </w:rPr>
          <w:t>Neural Computation</w:t>
        </w:r>
        <w:r w:rsidRPr="00EC7025">
          <w:rPr>
            <w:rPrChange w:id="347" w:author=". David ." w:date="2023-10-08T16:12:00Z">
              <w:rPr>
                <w:i/>
              </w:rPr>
            </w:rPrChange>
          </w:rPr>
          <w:t xml:space="preserve">, </w:t>
        </w:r>
        <w:r w:rsidRPr="00EC7025">
          <w:rPr>
            <w:i/>
            <w:rPrChange w:id="348" w:author=". David ." w:date="2023-10-08T16:12:00Z">
              <w:rPr/>
            </w:rPrChange>
          </w:rPr>
          <w:t>2</w:t>
        </w:r>
        <w:r w:rsidRPr="00EC7025">
          <w:rPr>
            <w:rPrChange w:id="349" w:author=". David ." w:date="2023-10-08T16:12:00Z">
              <w:rPr>
                <w:i/>
              </w:rPr>
            </w:rPrChange>
          </w:rPr>
          <w:t>(3), 308–320. https://doi.org/10.1162/neco.1990.2.3.308</w:t>
        </w:r>
      </w:ins>
    </w:p>
    <w:p w14:paraId="42F01441" w14:textId="62D08BFE" w:rsidR="004120F0" w:rsidRPr="000A1495" w:rsidRDefault="004120F0" w:rsidP="00F061E7">
      <w:pPr>
        <w:spacing w:after="0" w:line="240" w:lineRule="auto"/>
        <w:jc w:val="both"/>
        <w:rPr>
          <w:rFonts w:cstheme="minorHAnsi"/>
        </w:rPr>
      </w:pPr>
    </w:p>
    <w:sectPr w:rsidR="004120F0" w:rsidRPr="000A1495" w:rsidSect="00071D97">
      <w:headerReference w:type="default" r:id="rId1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hn Pearson" w:date="2023-10-05T08:24:00Z" w:initials="JMP">
    <w:p w14:paraId="65AF23D8" w14:textId="77777777" w:rsidR="00175C62" w:rsidRDefault="00175C62" w:rsidP="000072DC">
      <w:r>
        <w:rPr>
          <w:rStyle w:val="CommentReference"/>
        </w:rPr>
        <w:annotationRef/>
      </w:r>
      <w:r>
        <w:rPr>
          <w:color w:val="000000"/>
          <w:sz w:val="20"/>
          <w:szCs w:val="20"/>
        </w:rPr>
        <w:t>These should all have citations</w:t>
      </w:r>
    </w:p>
  </w:comment>
  <w:comment w:id="11" w:author="John Pearson" w:date="2023-10-05T08:25:00Z" w:initials="JMP">
    <w:p w14:paraId="6BF8AB40" w14:textId="77777777" w:rsidR="00175C62" w:rsidRDefault="00175C62" w:rsidP="00007342">
      <w:r>
        <w:rPr>
          <w:rStyle w:val="CommentReference"/>
        </w:rPr>
        <w:annotationRef/>
      </w:r>
      <w:r>
        <w:rPr>
          <w:color w:val="000000"/>
          <w:sz w:val="20"/>
          <w:szCs w:val="20"/>
        </w:rPr>
        <w:t>If it’s been so successful, you should have a bunch of citations. Not sure about NSERC formatting requirements, but you can always number citations to save space if needed. Here, I’d move citations to the end of the sentence.</w:t>
      </w:r>
    </w:p>
  </w:comment>
  <w:comment w:id="155" w:author=". David ." w:date="2023-10-09T14:06:00Z" w:initials="..">
    <w:p w14:paraId="268B8588" w14:textId="518E75EA" w:rsidR="002A2E0B" w:rsidRDefault="002A2E0B">
      <w:pPr>
        <w:pStyle w:val="CommentText"/>
      </w:pPr>
      <w:r>
        <w:rPr>
          <w:rStyle w:val="CommentReference"/>
        </w:rPr>
        <w:annotationRef/>
      </w:r>
    </w:p>
  </w:comment>
  <w:comment w:id="173" w:author="John Pearson" w:date="2023-10-05T08:39:00Z" w:initials="JMP">
    <w:p w14:paraId="7642FD31" w14:textId="77777777" w:rsidR="009655FF" w:rsidRDefault="009655FF" w:rsidP="00BA5AC6">
      <w:r>
        <w:rPr>
          <w:rStyle w:val="CommentReference"/>
        </w:rPr>
        <w:annotationRef/>
      </w:r>
      <w:r>
        <w:rPr>
          <w:color w:val="000000"/>
          <w:sz w:val="20"/>
          <w:szCs w:val="20"/>
        </w:rPr>
        <w:t>You haven’t defined this acronym. Or said that it’s the output layer of the retina, whose axons form the optic nerve. This is information you should tell reviewers.</w:t>
      </w:r>
    </w:p>
  </w:comment>
  <w:comment w:id="3" w:author="John Pearson" w:date="2023-10-05T08:33:00Z" w:initials="JMP">
    <w:p w14:paraId="2B3A8F19" w14:textId="51C62F21" w:rsidR="009655FF" w:rsidRDefault="009655FF" w:rsidP="00712A30">
      <w:r>
        <w:rPr>
          <w:rStyle w:val="CommentReference"/>
        </w:rPr>
        <w:annotationRef/>
      </w:r>
      <w:r>
        <w:rPr>
          <w:color w:val="000000"/>
          <w:sz w:val="20"/>
          <w:szCs w:val="20"/>
        </w:rPr>
        <w:t xml:space="preserve">Two big-picture comments. I think you want to have your first paragraph encapsulate the whole proposal. </w:t>
      </w:r>
      <w:r>
        <w:rPr>
          <w:color w:val="000000"/>
          <w:sz w:val="20"/>
          <w:szCs w:val="20"/>
        </w:rPr>
        <w:t>So you want to finish this paragraph by saying “EC has been particularly successful in the retina; recent work has carried this even farther by doing X and Y; my goal is to extend these results by P and Q, which will allow us to understand Z.</w:t>
      </w:r>
    </w:p>
    <w:p w14:paraId="00906E7A" w14:textId="77777777" w:rsidR="009655FF" w:rsidRDefault="009655FF" w:rsidP="00712A30"/>
    <w:p w14:paraId="3FEB013B" w14:textId="77777777" w:rsidR="009655FF" w:rsidRDefault="009655FF" w:rsidP="00712A30">
      <w:r>
        <w:rPr>
          <w:color w:val="000000"/>
          <w:sz w:val="20"/>
          <w:szCs w:val="20"/>
        </w:rPr>
        <w:t>Then the rest of this paragraph (the review) needs to be expanded by a lot. Not using all the available space in a grant is a huge crime. The review section here should be at least two full paragraphs: one on previous successes of efficient coding in retina and one on K&amp;S model and our elaborations. And you probably owe a paragraph before either of those (paragraph 2) explaining basics of retinal circuits and physiology. (Na Young had a nice little diagram of the basic cell types in her proposal that wouldn’t take up much space.)</w:t>
      </w:r>
    </w:p>
    <w:p w14:paraId="359B1624" w14:textId="77777777" w:rsidR="009655FF" w:rsidRDefault="009655FF" w:rsidP="00712A30"/>
    <w:p w14:paraId="7B84747B" w14:textId="77777777" w:rsidR="009655FF" w:rsidRDefault="009655FF" w:rsidP="00712A30">
      <w:r>
        <w:rPr>
          <w:color w:val="000000"/>
          <w:sz w:val="20"/>
          <w:szCs w:val="20"/>
        </w:rPr>
        <w:t>Remember that many different types of reviewers might read this, and reviewers are lazy and short on time. Not everybody will remember ON and OFF pathways or other features. You have to introduce this stuff, and right now, you have space.</w:t>
      </w:r>
    </w:p>
  </w:comment>
  <w:comment w:id="4" w:author="John Pearson" w:date="2023-10-05T08:41:00Z" w:initials="JMP">
    <w:p w14:paraId="0371E4ED" w14:textId="77777777" w:rsidR="009655FF" w:rsidRDefault="009655FF" w:rsidP="00F87D4E">
      <w:r>
        <w:rPr>
          <w:rStyle w:val="CommentReference"/>
        </w:rPr>
        <w:annotationRef/>
      </w:r>
      <w:r>
        <w:rPr>
          <w:color w:val="000000"/>
          <w:sz w:val="20"/>
          <w:szCs w:val="20"/>
        </w:rPr>
        <w:t>And you need lots more citations! Show you know the literature!</w:t>
      </w:r>
    </w:p>
  </w:comment>
  <w:comment w:id="179" w:author="John Pearson" w:date="2023-10-05T08:34:00Z" w:initials="JMP">
    <w:p w14:paraId="72C0FEA1" w14:textId="52CF8960" w:rsidR="009655FF" w:rsidRDefault="009655FF" w:rsidP="00CA2EFE">
      <w:r>
        <w:rPr>
          <w:rStyle w:val="CommentReference"/>
        </w:rPr>
        <w:annotationRef/>
      </w:r>
      <w:r>
        <w:rPr>
          <w:color w:val="000000"/>
          <w:sz w:val="20"/>
          <w:szCs w:val="20"/>
        </w:rPr>
        <w:t>I’m not sure I agree with this as a general summary. If, e.g., inputs are uncorrelated or carry independent info, EC models don’t necessarily do this.</w:t>
      </w:r>
    </w:p>
  </w:comment>
  <w:comment w:id="182" w:author="John Pearson" w:date="2023-10-05T08:34:00Z" w:initials="JMP">
    <w:p w14:paraId="164FC55A" w14:textId="77777777" w:rsidR="009655FF" w:rsidRDefault="009655FF" w:rsidP="00CA4520">
      <w:r>
        <w:rPr>
          <w:rStyle w:val="CommentReference"/>
        </w:rPr>
        <w:annotationRef/>
      </w:r>
      <w:r>
        <w:rPr>
          <w:color w:val="000000"/>
          <w:sz w:val="20"/>
          <w:szCs w:val="20"/>
        </w:rPr>
        <w:t>How does something have an input channel across time?</w:t>
      </w:r>
    </w:p>
  </w:comment>
  <w:comment w:id="184" w:author="John Pearson" w:date="2023-10-05T08:35:00Z" w:initials="JMP">
    <w:p w14:paraId="651123CB" w14:textId="77777777" w:rsidR="009655FF" w:rsidRDefault="009655FF" w:rsidP="00520B19">
      <w:r>
        <w:rPr>
          <w:rStyle w:val="CommentReference"/>
        </w:rPr>
        <w:annotationRef/>
      </w:r>
      <w:r>
        <w:rPr>
          <w:color w:val="000000"/>
          <w:sz w:val="20"/>
          <w:szCs w:val="20"/>
        </w:rPr>
        <w:t>I think this will be hard for most readers who are not immersed in the problem to parse. If you just say it’s got highly correlated inputs, I think you’re fine.</w:t>
      </w:r>
    </w:p>
  </w:comment>
  <w:comment w:id="187" w:author="John Pearson" w:date="2023-10-05T08:35:00Z" w:initials="JMP">
    <w:p w14:paraId="20C9A1F5" w14:textId="77777777" w:rsidR="009655FF" w:rsidRDefault="009655FF" w:rsidP="00767F46">
      <w:r>
        <w:rPr>
          <w:rStyle w:val="CommentReference"/>
        </w:rPr>
        <w:annotationRef/>
      </w:r>
      <w:r>
        <w:rPr>
          <w:color w:val="000000"/>
          <w:sz w:val="20"/>
          <w:szCs w:val="20"/>
        </w:rPr>
        <w:t>Perhaps too hyperbolic.</w:t>
      </w:r>
    </w:p>
  </w:comment>
  <w:comment w:id="177" w:author="John Pearson" w:date="2023-10-05T08:36:00Z" w:initials="JMP">
    <w:p w14:paraId="60118D05" w14:textId="77777777" w:rsidR="009655FF" w:rsidRDefault="009655FF" w:rsidP="00A14FB4">
      <w:r>
        <w:rPr>
          <w:rStyle w:val="CommentReference"/>
        </w:rPr>
        <w:annotationRef/>
      </w:r>
      <w:r>
        <w:rPr>
          <w:color w:val="000000"/>
          <w:sz w:val="20"/>
          <w:szCs w:val="20"/>
        </w:rPr>
        <w:t>I know you’re trying here, but it still doesn’t read as if these two aims flow from the same big idea.</w:t>
      </w:r>
    </w:p>
  </w:comment>
  <w:comment w:id="195" w:author="John Pearson" w:date="2023-10-05T08:37:00Z" w:initials="JMP">
    <w:p w14:paraId="22A3EDE2" w14:textId="77777777" w:rsidR="009655FF" w:rsidRDefault="009655FF" w:rsidP="004136F5">
      <w:r>
        <w:rPr>
          <w:rStyle w:val="CommentReference"/>
        </w:rPr>
        <w:annotationRef/>
      </w:r>
      <w:r>
        <w:rPr>
          <w:color w:val="000000"/>
          <w:sz w:val="20"/>
          <w:szCs w:val="20"/>
        </w:rPr>
        <w:t xml:space="preserve">I’m not sure I like breaking out the hypothesis like this. One, because it’s not very specific. Two, because it takes up a lot of space, and by the time you’re done, you’ll need the space. </w:t>
      </w:r>
    </w:p>
  </w:comment>
  <w:comment w:id="198" w:author="John Pearson" w:date="2023-10-05T08:38:00Z" w:initials="JMP">
    <w:p w14:paraId="458BF17B" w14:textId="77777777" w:rsidR="009655FF" w:rsidRDefault="009655FF" w:rsidP="00CF028E">
      <w:r>
        <w:rPr>
          <w:rStyle w:val="CommentReference"/>
        </w:rPr>
        <w:annotationRef/>
      </w:r>
      <w:r>
        <w:rPr>
          <w:color w:val="000000"/>
          <w:sz w:val="20"/>
          <w:szCs w:val="20"/>
        </w:rPr>
        <w:t>Again, for dummies like me, it wouldn’t hurt to say that this roughly corresponds to RGB.</w:t>
      </w:r>
    </w:p>
  </w:comment>
  <w:comment w:id="265" w:author="John Pearson" w:date="2023-10-05T08:46:00Z" w:initials="JMP">
    <w:p w14:paraId="51A4E248" w14:textId="77777777" w:rsidR="008703FF" w:rsidRDefault="008703FF" w:rsidP="008703FF">
      <w:r>
        <w:rPr>
          <w:rStyle w:val="CommentReference"/>
        </w:rPr>
        <w:annotationRef/>
      </w:r>
      <w:r>
        <w:rPr>
          <w:color w:val="000000"/>
          <w:sz w:val="20"/>
          <w:szCs w:val="20"/>
        </w:rPr>
        <w:t>Okay, things you’re missing here: how will you do this, exactly: what changes will you make to the model? How will it be optimized? What do you expect to find? What will we learn at the end of this?</w:t>
      </w:r>
    </w:p>
  </w:comment>
  <w:comment w:id="269" w:author="John Pearson" w:date="2023-10-05T08:41:00Z" w:initials="JMP">
    <w:p w14:paraId="75AA52CE" w14:textId="77777777" w:rsidR="009655FF" w:rsidRDefault="009655FF" w:rsidP="009E5C75">
      <w:r>
        <w:rPr>
          <w:rStyle w:val="CommentReference"/>
        </w:rPr>
        <w:annotationRef/>
      </w:r>
      <w:r>
        <w:rPr>
          <w:color w:val="000000"/>
          <w:sz w:val="20"/>
          <w:szCs w:val="20"/>
        </w:rPr>
        <w:t>You are not citing previous work on this here, which (at least in the linear case) does solve this problem. You have to cite Atick, Li, and Redlich, as well as Buschbaum &amp; Gottschalk and Lee, Wachter, and Sejnowski. Show that you know what’s out there!</w:t>
      </w:r>
    </w:p>
  </w:comment>
  <w:comment w:id="276" w:author="John Pearson" w:date="2023-10-05T08:45:00Z" w:initials="JMP">
    <w:p w14:paraId="6D469940" w14:textId="77777777" w:rsidR="00FB4E0E" w:rsidRDefault="00FB4E0E" w:rsidP="00065992">
      <w:r>
        <w:rPr>
          <w:rStyle w:val="CommentReference"/>
        </w:rPr>
        <w:annotationRef/>
      </w:r>
      <w:r>
        <w:rPr>
          <w:color w:val="000000"/>
          <w:sz w:val="20"/>
          <w:szCs w:val="20"/>
        </w:rPr>
        <w:t>We omit bipolar cells because the model is just an efficient coding model of what RGCs should do. It’s not a biophysical model in the sense that each layer or part corresponds to a piece of the biology. It’s a model that would still make predictions even if we knew nothing about the internal organization of the retina.</w:t>
      </w:r>
    </w:p>
  </w:comment>
  <w:comment w:id="280" w:author="John Pearson" w:date="2023-10-05T08:46:00Z" w:initials="JMP">
    <w:p w14:paraId="40726930" w14:textId="77777777" w:rsidR="00FB4E0E" w:rsidRDefault="00FB4E0E" w:rsidP="00254E62">
      <w:r>
        <w:rPr>
          <w:rStyle w:val="CommentReference"/>
        </w:rPr>
        <w:annotationRef/>
      </w:r>
      <w:r>
        <w:rPr>
          <w:color w:val="000000"/>
          <w:sz w:val="20"/>
          <w:szCs w:val="20"/>
        </w:rPr>
        <w:t>Okay, things you’re missing here: how will you do this, exactly: what changes will you make to the model? How will it be optimized? What do you expect to find? What will we learn at the end of this?</w:t>
      </w:r>
    </w:p>
  </w:comment>
  <w:comment w:id="305" w:author="John Pearson" w:date="2023-10-05T08:46:00Z" w:initials="JMP">
    <w:p w14:paraId="64D0D369" w14:textId="1ED01CC4" w:rsidR="00FB4E0E" w:rsidRDefault="00FB4E0E" w:rsidP="00F34D36">
      <w:r>
        <w:rPr>
          <w:rStyle w:val="CommentReference"/>
        </w:rPr>
        <w:annotationRef/>
      </w:r>
      <w:r w:rsidR="00ED780B">
        <w:rPr>
          <w:rStyle w:val="CommentReference"/>
        </w:rPr>
        <w:t xml:space="preserve"> </w:t>
      </w:r>
    </w:p>
  </w:comment>
  <w:comment w:id="306" w:author="John Pearson" w:date="2023-10-05T08:47:00Z" w:initials="JMP">
    <w:p w14:paraId="634666DF" w14:textId="77777777" w:rsidR="00FB4E0E" w:rsidRDefault="00FB4E0E" w:rsidP="007E4BF5">
      <w:r>
        <w:rPr>
          <w:rStyle w:val="CommentReference"/>
        </w:rPr>
        <w:annotationRef/>
      </w:r>
      <w:r>
        <w:rPr>
          <w:color w:val="000000"/>
          <w:sz w:val="20"/>
          <w:szCs w:val="20"/>
        </w:rPr>
        <w:t>I don’t think this is the best phrasing.</w:t>
      </w:r>
    </w:p>
  </w:comment>
  <w:comment w:id="307" w:author="John Pearson" w:date="2023-10-05T08:49:00Z" w:initials="JMP">
    <w:p w14:paraId="4B231C0D" w14:textId="77777777" w:rsidR="00FB4E0E" w:rsidRDefault="00FB4E0E" w:rsidP="00E51722">
      <w:r>
        <w:rPr>
          <w:rStyle w:val="CommentReference"/>
        </w:rPr>
        <w:annotationRef/>
      </w:r>
      <w:r>
        <w:rPr>
          <w:color w:val="000000"/>
          <w:sz w:val="20"/>
          <w:szCs w:val="20"/>
        </w:rPr>
        <w:t>You need to tell me what’s known about motion encoding in RGCs. You can probably tighten a bit by saying that efficient coding will predict the formation of motion-selective cells.</w:t>
      </w:r>
    </w:p>
  </w:comment>
  <w:comment w:id="308" w:author="John Pearson" w:date="2023-10-05T08:51:00Z" w:initials="JMP">
    <w:p w14:paraId="6E8AC77A" w14:textId="77777777" w:rsidR="00FB4E0E" w:rsidRDefault="00FB4E0E" w:rsidP="00ED4080">
      <w:r>
        <w:rPr>
          <w:rStyle w:val="CommentReference"/>
        </w:rPr>
        <w:annotationRef/>
      </w:r>
      <w:r>
        <w:rPr>
          <w:color w:val="000000"/>
          <w:sz w:val="20"/>
          <w:szCs w:val="20"/>
        </w:rPr>
        <w:t>If you tell me what’s already known, then this won’t seem to come out of nowhere. If the empirical finding is that receptive fields change across time, then state that, and you can say that previous models couldn’t capture this phenomenon, but you will be able to study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F23D8" w15:done="0"/>
  <w15:commentEx w15:paraId="6BF8AB40" w15:done="0"/>
  <w15:commentEx w15:paraId="268B8588" w15:done="0"/>
  <w15:commentEx w15:paraId="7642FD31" w15:done="0"/>
  <w15:commentEx w15:paraId="7B84747B" w15:done="0"/>
  <w15:commentEx w15:paraId="0371E4ED" w15:paraIdParent="7B84747B" w15:done="0"/>
  <w15:commentEx w15:paraId="72C0FEA1" w15:done="0"/>
  <w15:commentEx w15:paraId="164FC55A" w15:done="1"/>
  <w15:commentEx w15:paraId="651123CB" w15:done="0"/>
  <w15:commentEx w15:paraId="20C9A1F5" w15:done="1"/>
  <w15:commentEx w15:paraId="60118D05" w15:done="0"/>
  <w15:commentEx w15:paraId="22A3EDE2" w15:done="0"/>
  <w15:commentEx w15:paraId="458BF17B" w15:done="0"/>
  <w15:commentEx w15:paraId="51A4E248" w15:done="0"/>
  <w15:commentEx w15:paraId="75AA52CE" w15:done="0"/>
  <w15:commentEx w15:paraId="6D469940" w15:done="0"/>
  <w15:commentEx w15:paraId="40726930" w15:done="0"/>
  <w15:commentEx w15:paraId="64D0D369" w15:done="0"/>
  <w15:commentEx w15:paraId="634666DF" w15:done="0"/>
  <w15:commentEx w15:paraId="4B231C0D" w15:done="0"/>
  <w15:commentEx w15:paraId="6E8AC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6A67ED" w16cex:dateUtc="2023-10-05T12:24:00Z"/>
  <w16cex:commentExtensible w16cex:durableId="625F3410" w16cex:dateUtc="2023-10-05T12:25:00Z"/>
  <w16cex:commentExtensible w16cex:durableId="0A1F658F" w16cex:dateUtc="2023-10-09T18:06:00Z"/>
  <w16cex:commentExtensible w16cex:durableId="0EFED368" w16cex:dateUtc="2023-10-05T12:39:00Z"/>
  <w16cex:commentExtensible w16cex:durableId="00480DC4" w16cex:dateUtc="2023-10-05T12:33:00Z"/>
  <w16cex:commentExtensible w16cex:durableId="1E9C6D18" w16cex:dateUtc="2023-10-05T12:41:00Z"/>
  <w16cex:commentExtensible w16cex:durableId="17396E1A" w16cex:dateUtc="2023-10-05T12:34:00Z"/>
  <w16cex:commentExtensible w16cex:durableId="78EF121A" w16cex:dateUtc="2023-10-05T12:34:00Z"/>
  <w16cex:commentExtensible w16cex:durableId="72ABA351" w16cex:dateUtc="2023-10-05T12:35:00Z"/>
  <w16cex:commentExtensible w16cex:durableId="7BFADA8F" w16cex:dateUtc="2023-10-05T12:35:00Z"/>
  <w16cex:commentExtensible w16cex:durableId="259A0CEB" w16cex:dateUtc="2023-10-05T12:36:00Z"/>
  <w16cex:commentExtensible w16cex:durableId="0B17761E" w16cex:dateUtc="2023-10-05T12:37:00Z"/>
  <w16cex:commentExtensible w16cex:durableId="59D452F3" w16cex:dateUtc="2023-10-05T12:38:00Z"/>
  <w16cex:commentExtensible w16cex:durableId="6A54729A" w16cex:dateUtc="2023-10-05T12:46:00Z"/>
  <w16cex:commentExtensible w16cex:durableId="49EF31B8" w16cex:dateUtc="2023-10-05T12:41:00Z"/>
  <w16cex:commentExtensible w16cex:durableId="617BBECC" w16cex:dateUtc="2023-10-05T12:45:00Z"/>
  <w16cex:commentExtensible w16cex:durableId="1DB3D43A" w16cex:dateUtc="2023-10-05T12:46:00Z"/>
  <w16cex:commentExtensible w16cex:durableId="652A72FF" w16cex:dateUtc="2023-10-05T12:46:00Z"/>
  <w16cex:commentExtensible w16cex:durableId="61480FFC" w16cex:dateUtc="2023-10-05T12:47:00Z"/>
  <w16cex:commentExtensible w16cex:durableId="7E88F4D1" w16cex:dateUtc="2023-10-05T12:49:00Z"/>
  <w16cex:commentExtensible w16cex:durableId="095B22C3" w16cex:dateUtc="2023-10-0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F23D8" w16cid:durableId="0C6A67ED"/>
  <w16cid:commentId w16cid:paraId="6BF8AB40" w16cid:durableId="625F3410"/>
  <w16cid:commentId w16cid:paraId="268B8588" w16cid:durableId="0A1F658F"/>
  <w16cid:commentId w16cid:paraId="7642FD31" w16cid:durableId="0EFED368"/>
  <w16cid:commentId w16cid:paraId="7B84747B" w16cid:durableId="00480DC4"/>
  <w16cid:commentId w16cid:paraId="0371E4ED" w16cid:durableId="1E9C6D18"/>
  <w16cid:commentId w16cid:paraId="72C0FEA1" w16cid:durableId="17396E1A"/>
  <w16cid:commentId w16cid:paraId="164FC55A" w16cid:durableId="78EF121A"/>
  <w16cid:commentId w16cid:paraId="651123CB" w16cid:durableId="72ABA351"/>
  <w16cid:commentId w16cid:paraId="20C9A1F5" w16cid:durableId="7BFADA8F"/>
  <w16cid:commentId w16cid:paraId="60118D05" w16cid:durableId="259A0CEB"/>
  <w16cid:commentId w16cid:paraId="22A3EDE2" w16cid:durableId="0B17761E"/>
  <w16cid:commentId w16cid:paraId="458BF17B" w16cid:durableId="59D452F3"/>
  <w16cid:commentId w16cid:paraId="51A4E248" w16cid:durableId="6A54729A"/>
  <w16cid:commentId w16cid:paraId="75AA52CE" w16cid:durableId="49EF31B8"/>
  <w16cid:commentId w16cid:paraId="6D469940" w16cid:durableId="617BBECC"/>
  <w16cid:commentId w16cid:paraId="40726930" w16cid:durableId="1DB3D43A"/>
  <w16cid:commentId w16cid:paraId="64D0D369" w16cid:durableId="652A72FF"/>
  <w16cid:commentId w16cid:paraId="634666DF" w16cid:durableId="61480FFC"/>
  <w16cid:commentId w16cid:paraId="4B231C0D" w16cid:durableId="7E88F4D1"/>
  <w16cid:commentId w16cid:paraId="6E8AC77A" w16cid:durableId="095B2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D30BA" w14:textId="77777777" w:rsidR="00D71940" w:rsidRDefault="00D71940" w:rsidP="007E3B03">
      <w:pPr>
        <w:spacing w:after="0" w:line="240" w:lineRule="auto"/>
      </w:pPr>
      <w:r>
        <w:separator/>
      </w:r>
    </w:p>
  </w:endnote>
  <w:endnote w:type="continuationSeparator" w:id="0">
    <w:p w14:paraId="01F31AA7" w14:textId="77777777" w:rsidR="00D71940" w:rsidRDefault="00D71940"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2E55" w14:textId="77777777" w:rsidR="00D71940" w:rsidRDefault="00D71940" w:rsidP="007E3B03">
      <w:pPr>
        <w:spacing w:after="0" w:line="240" w:lineRule="auto"/>
      </w:pPr>
      <w:r>
        <w:separator/>
      </w:r>
    </w:p>
  </w:footnote>
  <w:footnote w:type="continuationSeparator" w:id="0">
    <w:p w14:paraId="48B6DE60" w14:textId="77777777" w:rsidR="00D71940" w:rsidRDefault="00D71940"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99"/>
    <w:rsid w:val="00010491"/>
    <w:rsid w:val="00014805"/>
    <w:rsid w:val="000701DF"/>
    <w:rsid w:val="00071D97"/>
    <w:rsid w:val="00074C86"/>
    <w:rsid w:val="000A1495"/>
    <w:rsid w:val="000A704A"/>
    <w:rsid w:val="000D4332"/>
    <w:rsid w:val="000D58E2"/>
    <w:rsid w:val="0013518B"/>
    <w:rsid w:val="00171F34"/>
    <w:rsid w:val="00175C62"/>
    <w:rsid w:val="001C2DFF"/>
    <w:rsid w:val="001E5DF1"/>
    <w:rsid w:val="002040BB"/>
    <w:rsid w:val="0020413D"/>
    <w:rsid w:val="0022030E"/>
    <w:rsid w:val="00223945"/>
    <w:rsid w:val="00267D3A"/>
    <w:rsid w:val="00291F78"/>
    <w:rsid w:val="0029231B"/>
    <w:rsid w:val="002A2E0B"/>
    <w:rsid w:val="002E57D3"/>
    <w:rsid w:val="002F56F6"/>
    <w:rsid w:val="003B15E7"/>
    <w:rsid w:val="003B4EC2"/>
    <w:rsid w:val="003B61A2"/>
    <w:rsid w:val="004120F0"/>
    <w:rsid w:val="004604E9"/>
    <w:rsid w:val="004A57AE"/>
    <w:rsid w:val="004D26FF"/>
    <w:rsid w:val="004D6BE0"/>
    <w:rsid w:val="004E0336"/>
    <w:rsid w:val="00532B10"/>
    <w:rsid w:val="005C32BC"/>
    <w:rsid w:val="005D4A51"/>
    <w:rsid w:val="005E029D"/>
    <w:rsid w:val="005E2EC5"/>
    <w:rsid w:val="006173EF"/>
    <w:rsid w:val="0062013E"/>
    <w:rsid w:val="00626EC0"/>
    <w:rsid w:val="00645D20"/>
    <w:rsid w:val="0068468F"/>
    <w:rsid w:val="006F1601"/>
    <w:rsid w:val="00721ADD"/>
    <w:rsid w:val="0072311B"/>
    <w:rsid w:val="007359E6"/>
    <w:rsid w:val="00737E11"/>
    <w:rsid w:val="00771499"/>
    <w:rsid w:val="007808CA"/>
    <w:rsid w:val="007B473B"/>
    <w:rsid w:val="007D361F"/>
    <w:rsid w:val="007D5258"/>
    <w:rsid w:val="007E3B03"/>
    <w:rsid w:val="007F2921"/>
    <w:rsid w:val="008023DE"/>
    <w:rsid w:val="00803621"/>
    <w:rsid w:val="0080490D"/>
    <w:rsid w:val="00841DD3"/>
    <w:rsid w:val="008703FF"/>
    <w:rsid w:val="00870913"/>
    <w:rsid w:val="00877E5F"/>
    <w:rsid w:val="00880727"/>
    <w:rsid w:val="0088345A"/>
    <w:rsid w:val="008A2A27"/>
    <w:rsid w:val="008B7AC1"/>
    <w:rsid w:val="008F1D15"/>
    <w:rsid w:val="009041C4"/>
    <w:rsid w:val="00937413"/>
    <w:rsid w:val="00946DCA"/>
    <w:rsid w:val="009477AA"/>
    <w:rsid w:val="009655FF"/>
    <w:rsid w:val="00980700"/>
    <w:rsid w:val="009911C7"/>
    <w:rsid w:val="009D58E4"/>
    <w:rsid w:val="009D70D3"/>
    <w:rsid w:val="00A02BC9"/>
    <w:rsid w:val="00A725F5"/>
    <w:rsid w:val="00A743E7"/>
    <w:rsid w:val="00AB2E07"/>
    <w:rsid w:val="00AC00B1"/>
    <w:rsid w:val="00AF02CC"/>
    <w:rsid w:val="00B24B4D"/>
    <w:rsid w:val="00B645EB"/>
    <w:rsid w:val="00B73BB8"/>
    <w:rsid w:val="00B75B15"/>
    <w:rsid w:val="00B83605"/>
    <w:rsid w:val="00B97BDD"/>
    <w:rsid w:val="00BA4B6D"/>
    <w:rsid w:val="00BB58C1"/>
    <w:rsid w:val="00BD6ADC"/>
    <w:rsid w:val="00BF13AB"/>
    <w:rsid w:val="00C16DCF"/>
    <w:rsid w:val="00C31C66"/>
    <w:rsid w:val="00C86DF1"/>
    <w:rsid w:val="00CA2C0D"/>
    <w:rsid w:val="00CC24E1"/>
    <w:rsid w:val="00CD1ED5"/>
    <w:rsid w:val="00D047CE"/>
    <w:rsid w:val="00D11819"/>
    <w:rsid w:val="00D31537"/>
    <w:rsid w:val="00D71940"/>
    <w:rsid w:val="00D71FB3"/>
    <w:rsid w:val="00DA2574"/>
    <w:rsid w:val="00DA2A8A"/>
    <w:rsid w:val="00DB3D3A"/>
    <w:rsid w:val="00DB6CE3"/>
    <w:rsid w:val="00DC5231"/>
    <w:rsid w:val="00DD233C"/>
    <w:rsid w:val="00DE1EBE"/>
    <w:rsid w:val="00DE74A4"/>
    <w:rsid w:val="00E25B73"/>
    <w:rsid w:val="00E553BD"/>
    <w:rsid w:val="00E57C08"/>
    <w:rsid w:val="00E60BF9"/>
    <w:rsid w:val="00E671F9"/>
    <w:rsid w:val="00E72B0E"/>
    <w:rsid w:val="00E76479"/>
    <w:rsid w:val="00EA2A85"/>
    <w:rsid w:val="00EA572E"/>
    <w:rsid w:val="00EC7025"/>
    <w:rsid w:val="00ED780B"/>
    <w:rsid w:val="00EE020F"/>
    <w:rsid w:val="00EE04FE"/>
    <w:rsid w:val="00EE782F"/>
    <w:rsid w:val="00F061E7"/>
    <w:rsid w:val="00F24A06"/>
    <w:rsid w:val="00F368F2"/>
    <w:rsid w:val="00F4073E"/>
    <w:rsid w:val="00F54651"/>
    <w:rsid w:val="00FB4E0E"/>
    <w:rsid w:val="00FD2FAA"/>
    <w:rsid w:val="00FD7B12"/>
    <w:rsid w:val="00FE58F7"/>
    <w:rsid w:val="00FF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41CD"/>
  <w15:docId w15:val="{97F1EFFB-86AF-4EAD-98CC-FFC5FA89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7320</TotalTime>
  <Pages>3</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57</cp:revision>
  <dcterms:created xsi:type="dcterms:W3CDTF">2023-10-02T14:40:00Z</dcterms:created>
  <dcterms:modified xsi:type="dcterms:W3CDTF">2023-10-09T21:23:00Z</dcterms:modified>
</cp:coreProperties>
</file>