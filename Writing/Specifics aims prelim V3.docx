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E6AA0" w14:textId="12F2E9C1" w:rsidR="0050247A" w:rsidRPr="00C42D50" w:rsidRDefault="003A5854" w:rsidP="00C42D50">
      <w:pPr>
        <w:spacing w:after="0" w:line="240" w:lineRule="auto"/>
        <w:jc w:val="both"/>
        <w:rPr>
          <w:rFonts w:ascii="Arial" w:hAnsi="Arial" w:cs="Arial"/>
          <w:b/>
          <w:bCs/>
        </w:rPr>
      </w:pPr>
      <w:r w:rsidRPr="005A2087">
        <w:rPr>
          <w:rFonts w:ascii="Arial" w:hAnsi="Arial" w:cs="Arial"/>
          <w:b/>
          <w:bCs/>
        </w:rPr>
        <w:t xml:space="preserve">Specific aims </w:t>
      </w:r>
    </w:p>
    <w:p w14:paraId="19143CA2" w14:textId="17EE829F" w:rsidR="004E6872" w:rsidRDefault="0050247A" w:rsidP="00DE1B88">
      <w:pPr>
        <w:spacing w:after="0" w:line="240" w:lineRule="auto"/>
        <w:ind w:firstLine="720"/>
        <w:jc w:val="both"/>
        <w:rPr>
          <w:ins w:id="0" w:author="David St-Amand" w:date="2024-04-17T22:55:00Z"/>
          <w:rFonts w:ascii="Arial" w:hAnsi="Arial" w:cs="Arial"/>
        </w:rPr>
      </w:pPr>
      <w:commentRangeStart w:id="1"/>
      <w:r>
        <w:rPr>
          <w:rFonts w:ascii="Arial" w:hAnsi="Arial" w:cs="Arial"/>
        </w:rPr>
        <w:t xml:space="preserve">The retina </w:t>
      </w:r>
      <w:ins w:id="2" w:author="David St-Amand" w:date="2024-04-17T21:30:00Z">
        <w:r w:rsidR="00AB3F30">
          <w:rPr>
            <w:rFonts w:ascii="Arial" w:hAnsi="Arial" w:cs="Arial"/>
          </w:rPr>
          <w:t xml:space="preserve">plays an important role in early visual processing by separating visual information </w:t>
        </w:r>
      </w:ins>
      <w:del w:id="3" w:author="David St-Amand" w:date="2024-04-17T21:30:00Z">
        <w:r w:rsidDel="00AB3F30">
          <w:rPr>
            <w:rFonts w:ascii="Arial" w:hAnsi="Arial" w:cs="Arial"/>
          </w:rPr>
          <w:delText>has to compress the visual world so that it can</w:delText>
        </w:r>
        <w:r w:rsidR="00804FAA" w:rsidDel="00AB3F30">
          <w:rPr>
            <w:rFonts w:ascii="Arial" w:hAnsi="Arial" w:cs="Arial"/>
          </w:rPr>
          <w:delText xml:space="preserve"> </w:delText>
        </w:r>
        <w:r w:rsidDel="00AB3F30">
          <w:rPr>
            <w:rFonts w:ascii="Arial" w:hAnsi="Arial" w:cs="Arial"/>
          </w:rPr>
          <w:delText xml:space="preserve">be sent to the cortex through the optic nerve. </w:delText>
        </w:r>
        <w:commentRangeEnd w:id="1"/>
        <w:r w:rsidR="0007087A" w:rsidDel="00AB3F30">
          <w:rPr>
            <w:rStyle w:val="CommentReference"/>
          </w:rPr>
          <w:commentReference w:id="1"/>
        </w:r>
        <w:r w:rsidDel="00AB3F30">
          <w:rPr>
            <w:rFonts w:ascii="Arial" w:hAnsi="Arial" w:cs="Arial"/>
          </w:rPr>
          <w:delText xml:space="preserve">This information is separated </w:delText>
        </w:r>
      </w:del>
      <w:r>
        <w:rPr>
          <w:rFonts w:ascii="Arial" w:hAnsi="Arial" w:cs="Arial"/>
        </w:rPr>
        <w:t xml:space="preserve">into </w:t>
      </w:r>
      <w:r w:rsidR="003A5854">
        <w:rPr>
          <w:rFonts w:ascii="Arial" w:hAnsi="Arial" w:cs="Arial"/>
        </w:rPr>
        <w:t xml:space="preserve">multiple </w:t>
      </w:r>
      <w:r w:rsidR="004218BA">
        <w:rPr>
          <w:rFonts w:ascii="Arial" w:hAnsi="Arial" w:cs="Arial"/>
        </w:rPr>
        <w:t>cell types</w:t>
      </w:r>
      <w:r w:rsidR="003A5854">
        <w:rPr>
          <w:rFonts w:ascii="Arial" w:hAnsi="Arial" w:cs="Arial"/>
        </w:rPr>
        <w:t xml:space="preserve"> </w:t>
      </w:r>
      <w:ins w:id="4" w:author="David St-Amand" w:date="2024-04-17T21:30:00Z">
        <w:r w:rsidR="00AB3F30">
          <w:rPr>
            <w:rFonts w:ascii="Arial" w:hAnsi="Arial" w:cs="Arial"/>
          </w:rPr>
          <w:t xml:space="preserve">that each </w:t>
        </w:r>
      </w:ins>
      <w:ins w:id="5" w:author="David St-Amand" w:date="2024-04-17T21:31:00Z">
        <w:r w:rsidR="00AB3F30">
          <w:rPr>
            <w:rFonts w:ascii="Arial" w:hAnsi="Arial" w:cs="Arial"/>
          </w:rPr>
          <w:t xml:space="preserve">process </w:t>
        </w:r>
      </w:ins>
      <w:del w:id="6" w:author="David St-Amand" w:date="2024-04-17T21:30:00Z">
        <w:r w:rsidR="003A5854" w:rsidDel="00AB3F30">
          <w:rPr>
            <w:rFonts w:ascii="Arial" w:hAnsi="Arial" w:cs="Arial"/>
          </w:rPr>
          <w:delText xml:space="preserve">with each </w:delText>
        </w:r>
        <w:r w:rsidR="004218BA" w:rsidDel="00AB3F30">
          <w:rPr>
            <w:rFonts w:ascii="Arial" w:hAnsi="Arial" w:cs="Arial"/>
          </w:rPr>
          <w:delText>cell type</w:delText>
        </w:r>
        <w:r w:rsidR="003A5854" w:rsidDel="00AB3F30">
          <w:rPr>
            <w:rFonts w:ascii="Arial" w:hAnsi="Arial" w:cs="Arial"/>
          </w:rPr>
          <w:delText xml:space="preserve"> processing </w:delText>
        </w:r>
      </w:del>
      <w:r w:rsidR="003A5854">
        <w:rPr>
          <w:rFonts w:ascii="Arial" w:hAnsi="Arial" w:cs="Arial"/>
        </w:rPr>
        <w:t xml:space="preserve">specific visual information. </w:t>
      </w:r>
      <w:r>
        <w:rPr>
          <w:rFonts w:ascii="Arial" w:hAnsi="Arial" w:cs="Arial"/>
        </w:rPr>
        <w:t>These pathways do not encode all information in visual scenes,</w:t>
      </w:r>
      <w:r w:rsidR="00804FAA">
        <w:rPr>
          <w:rFonts w:ascii="Arial" w:hAnsi="Arial" w:cs="Arial"/>
        </w:rPr>
        <w:t xml:space="preserve"> but instead focus on encoding specific patterns of stimuli. While we know what visual information is encoded by these neurons, </w:t>
      </w:r>
      <w:ins w:id="7" w:author="David St-Amand" w:date="2024-04-17T21:48:00Z">
        <w:r w:rsidR="00916776">
          <w:rPr>
            <w:rFonts w:ascii="Arial" w:hAnsi="Arial" w:cs="Arial"/>
          </w:rPr>
          <w:t xml:space="preserve">the </w:t>
        </w:r>
      </w:ins>
      <w:r w:rsidR="00804FAA">
        <w:rPr>
          <w:rFonts w:ascii="Arial" w:hAnsi="Arial" w:cs="Arial"/>
        </w:rPr>
        <w:t>physiology</w:t>
      </w:r>
      <w:ins w:id="8" w:author="David St-Amand" w:date="2024-04-17T21:48:00Z">
        <w:r w:rsidR="00916776">
          <w:rPr>
            <w:rFonts w:ascii="Arial" w:hAnsi="Arial" w:cs="Arial"/>
          </w:rPr>
          <w:t xml:space="preserve"> itself</w:t>
        </w:r>
      </w:ins>
      <w:r w:rsidR="00804FAA">
        <w:rPr>
          <w:rFonts w:ascii="Arial" w:hAnsi="Arial" w:cs="Arial"/>
        </w:rPr>
        <w:t xml:space="preserve"> cannot tell us </w:t>
      </w:r>
      <w:r w:rsidR="00804FAA">
        <w:rPr>
          <w:rFonts w:ascii="Arial" w:hAnsi="Arial" w:cs="Arial"/>
          <w:i/>
          <w:iCs/>
        </w:rPr>
        <w:t>why</w:t>
      </w:r>
      <w:r w:rsidR="00804FAA">
        <w:rPr>
          <w:rFonts w:ascii="Arial" w:hAnsi="Arial" w:cs="Arial"/>
        </w:rPr>
        <w:t xml:space="preserve"> the receptive fields of neurons are </w:t>
      </w:r>
      <w:r w:rsidR="0007087A">
        <w:rPr>
          <w:rFonts w:ascii="Arial" w:hAnsi="Arial" w:cs="Arial"/>
        </w:rPr>
        <w:t>organized in this way</w:t>
      </w:r>
      <w:r w:rsidR="00804FAA">
        <w:rPr>
          <w:rFonts w:ascii="Arial" w:hAnsi="Arial" w:cs="Arial"/>
        </w:rPr>
        <w:t>.</w:t>
      </w:r>
      <w:ins w:id="9" w:author="David St-Amand" w:date="2024-04-17T21:50:00Z">
        <w:r w:rsidR="00916776">
          <w:rPr>
            <w:rFonts w:ascii="Arial" w:hAnsi="Arial" w:cs="Arial"/>
          </w:rPr>
          <w:t xml:space="preserve"> </w:t>
        </w:r>
      </w:ins>
      <w:ins w:id="10" w:author="David St-Amand" w:date="2024-04-17T21:58:00Z">
        <w:r w:rsidR="00DE1B88">
          <w:rPr>
            <w:rFonts w:ascii="Arial" w:hAnsi="Arial" w:cs="Arial"/>
          </w:rPr>
          <w:t xml:space="preserve">We </w:t>
        </w:r>
      </w:ins>
      <w:ins w:id="11" w:author="David St-Amand" w:date="2024-04-17T22:00:00Z">
        <w:r w:rsidR="00DE1B88">
          <w:rPr>
            <w:rFonts w:ascii="Arial" w:hAnsi="Arial" w:cs="Arial"/>
          </w:rPr>
          <w:t>want to</w:t>
        </w:r>
      </w:ins>
      <w:ins w:id="12" w:author="David St-Amand" w:date="2024-04-17T21:58:00Z">
        <w:r w:rsidR="00DE1B88">
          <w:rPr>
            <w:rFonts w:ascii="Arial" w:hAnsi="Arial" w:cs="Arial"/>
          </w:rPr>
          <w:t xml:space="preserve"> make theories t</w:t>
        </w:r>
      </w:ins>
      <w:ins w:id="13" w:author="David St-Amand" w:date="2024-04-17T22:00:00Z">
        <w:r w:rsidR="00DE1B88">
          <w:rPr>
            <w:rFonts w:ascii="Arial" w:hAnsi="Arial" w:cs="Arial"/>
          </w:rPr>
          <w:t>hat</w:t>
        </w:r>
      </w:ins>
      <w:ins w:id="14" w:author="David St-Amand" w:date="2024-04-17T21:58:00Z">
        <w:r w:rsidR="00DE1B88">
          <w:rPr>
            <w:rFonts w:ascii="Arial" w:hAnsi="Arial" w:cs="Arial"/>
          </w:rPr>
          <w:t xml:space="preserve"> explain retinal</w:t>
        </w:r>
      </w:ins>
      <w:ins w:id="15" w:author="David St-Amand" w:date="2024-04-17T23:05:00Z">
        <w:r w:rsidR="0098782E">
          <w:rPr>
            <w:rFonts w:ascii="Arial" w:hAnsi="Arial" w:cs="Arial"/>
          </w:rPr>
          <w:t xml:space="preserve"> function</w:t>
        </w:r>
      </w:ins>
      <w:ins w:id="16" w:author="David St-Amand" w:date="2024-04-17T21:58:00Z">
        <w:r w:rsidR="00DE1B88">
          <w:rPr>
            <w:rFonts w:ascii="Arial" w:hAnsi="Arial" w:cs="Arial"/>
          </w:rPr>
          <w:t xml:space="preserve">, </w:t>
        </w:r>
      </w:ins>
      <w:ins w:id="17" w:author="David St-Amand" w:date="2024-04-17T22:00:00Z">
        <w:r w:rsidR="00DE1B88">
          <w:rPr>
            <w:rFonts w:ascii="Arial" w:hAnsi="Arial" w:cs="Arial"/>
          </w:rPr>
          <w:t>and</w:t>
        </w:r>
      </w:ins>
      <w:ins w:id="18" w:author="David St-Amand" w:date="2024-04-17T21:58:00Z">
        <w:r w:rsidR="00DE1B88">
          <w:rPr>
            <w:rFonts w:ascii="Arial" w:hAnsi="Arial" w:cs="Arial"/>
          </w:rPr>
          <w:t xml:space="preserve"> such theories need corresponding quantitative models </w:t>
        </w:r>
      </w:ins>
      <w:ins w:id="19" w:author="David St-Amand" w:date="2024-04-17T22:01:00Z">
        <w:r w:rsidR="00DE1B88">
          <w:rPr>
            <w:rFonts w:ascii="Arial" w:hAnsi="Arial" w:cs="Arial"/>
          </w:rPr>
          <w:t>that ca</w:t>
        </w:r>
      </w:ins>
      <w:ins w:id="20" w:author="David St-Amand" w:date="2024-04-17T22:02:00Z">
        <w:r w:rsidR="00DE1B88">
          <w:rPr>
            <w:rFonts w:ascii="Arial" w:hAnsi="Arial" w:cs="Arial"/>
          </w:rPr>
          <w:t>n make</w:t>
        </w:r>
      </w:ins>
      <w:ins w:id="21" w:author="David St-Amand" w:date="2024-04-17T22:01:00Z">
        <w:r w:rsidR="00DE1B88">
          <w:rPr>
            <w:rFonts w:ascii="Arial" w:hAnsi="Arial" w:cs="Arial"/>
          </w:rPr>
          <w:t xml:space="preserve"> predictions about how the retina </w:t>
        </w:r>
      </w:ins>
      <w:ins w:id="22" w:author="David St-Amand" w:date="2024-04-17T22:02:00Z">
        <w:r w:rsidR="00DE1B88">
          <w:rPr>
            <w:rFonts w:ascii="Arial" w:hAnsi="Arial" w:cs="Arial"/>
          </w:rPr>
          <w:t>is organized.</w:t>
        </w:r>
      </w:ins>
      <w:ins w:id="23" w:author="David St-Amand" w:date="2024-04-17T22:56:00Z">
        <w:r w:rsidR="003A655F">
          <w:rPr>
            <w:rFonts w:ascii="Arial" w:hAnsi="Arial" w:cs="Arial"/>
          </w:rPr>
          <w:t xml:space="preserve"> Successful theories </w:t>
        </w:r>
      </w:ins>
      <w:ins w:id="24" w:author="David St-Amand" w:date="2024-04-17T22:40:00Z">
        <w:r w:rsidR="003F324D">
          <w:rPr>
            <w:rFonts w:ascii="Arial" w:hAnsi="Arial" w:cs="Arial"/>
          </w:rPr>
          <w:t xml:space="preserve">should be able to explain many properties of </w:t>
        </w:r>
      </w:ins>
      <w:del w:id="25" w:author="David St-Amand" w:date="2024-04-17T21:45:00Z">
        <w:r w:rsidR="00804FAA" w:rsidDel="00916776">
          <w:rPr>
            <w:rFonts w:ascii="Arial" w:hAnsi="Arial" w:cs="Arial"/>
          </w:rPr>
          <w:delText xml:space="preserve"> </w:delText>
        </w:r>
      </w:del>
      <w:ins w:id="26" w:author="David St-Amand" w:date="2024-04-17T22:46:00Z">
        <w:r w:rsidR="00657B42">
          <w:rPr>
            <w:rFonts w:ascii="Arial" w:hAnsi="Arial" w:cs="Arial"/>
          </w:rPr>
          <w:t>retinal ganglion cells (RGCs)</w:t>
        </w:r>
      </w:ins>
      <w:ins w:id="27" w:author="David St-Amand" w:date="2024-04-17T22:45:00Z">
        <w:r w:rsidR="00657B42">
          <w:rPr>
            <w:rFonts w:ascii="Arial" w:hAnsi="Arial" w:cs="Arial"/>
          </w:rPr>
          <w:t>, such</w:t>
        </w:r>
      </w:ins>
      <w:ins w:id="28" w:author="David St-Amand" w:date="2024-04-17T23:22:00Z">
        <w:r w:rsidR="00227CAA">
          <w:rPr>
            <w:rFonts w:ascii="Arial" w:hAnsi="Arial" w:cs="Arial"/>
          </w:rPr>
          <w:t xml:space="preserve"> as</w:t>
        </w:r>
      </w:ins>
      <w:ins w:id="29" w:author="David St-Amand" w:date="2024-04-17T22:48:00Z">
        <w:r w:rsidR="00657B42">
          <w:rPr>
            <w:rFonts w:ascii="Arial" w:hAnsi="Arial" w:cs="Arial"/>
          </w:rPr>
          <w:t xml:space="preserve"> </w:t>
        </w:r>
      </w:ins>
      <w:ins w:id="30" w:author="David St-Amand" w:date="2024-04-17T22:46:00Z">
        <w:r w:rsidR="00657B42">
          <w:rPr>
            <w:rFonts w:ascii="Arial" w:hAnsi="Arial" w:cs="Arial"/>
          </w:rPr>
          <w:t xml:space="preserve">why RGCs are separated into multiple cell types with each cell type having </w:t>
        </w:r>
      </w:ins>
      <w:ins w:id="31" w:author="David St-Amand" w:date="2024-04-17T22:48:00Z">
        <w:r w:rsidR="00657B42">
          <w:rPr>
            <w:rFonts w:ascii="Arial" w:hAnsi="Arial" w:cs="Arial"/>
          </w:rPr>
          <w:t>neurons tiling the entire retina at different spatial locations to form a mosaic.</w:t>
        </w:r>
      </w:ins>
      <w:ins w:id="32" w:author="David St-Amand" w:date="2024-04-17T22:45:00Z">
        <w:r w:rsidR="00657B42">
          <w:rPr>
            <w:rFonts w:ascii="Arial" w:hAnsi="Arial" w:cs="Arial"/>
          </w:rPr>
          <w:t xml:space="preserve"> </w:t>
        </w:r>
      </w:ins>
      <w:commentRangeStart w:id="33"/>
      <w:del w:id="34" w:author="David St-Amand" w:date="2024-04-17T22:02:00Z">
        <w:r w:rsidR="004333D3" w:rsidDel="00DE1B88">
          <w:rPr>
            <w:rFonts w:ascii="Arial" w:hAnsi="Arial" w:cs="Arial"/>
          </w:rPr>
          <w:delText>To understand how the retina processes information, we need quantitative theories that can explain retinal physiology.</w:delText>
        </w:r>
        <w:r w:rsidR="00804FAA" w:rsidDel="00DE1B88">
          <w:rPr>
            <w:rFonts w:ascii="Arial" w:hAnsi="Arial" w:cs="Arial"/>
          </w:rPr>
          <w:delText xml:space="preserve"> </w:delText>
        </w:r>
        <w:commentRangeEnd w:id="33"/>
        <w:r w:rsidR="0007087A" w:rsidDel="00DE1B88">
          <w:rPr>
            <w:rStyle w:val="CommentReference"/>
          </w:rPr>
          <w:commentReference w:id="33"/>
        </w:r>
      </w:del>
    </w:p>
    <w:p w14:paraId="40CC8B2E" w14:textId="17BE13A4" w:rsidR="00DD5B27" w:rsidRDefault="006E6CCC" w:rsidP="00DE1B88">
      <w:pPr>
        <w:spacing w:after="0" w:line="240" w:lineRule="auto"/>
        <w:ind w:firstLine="720"/>
        <w:jc w:val="both"/>
        <w:rPr>
          <w:rFonts w:ascii="Arial" w:hAnsi="Arial" w:cs="Arial"/>
        </w:rPr>
      </w:pPr>
      <w:r>
        <w:rPr>
          <w:rFonts w:ascii="Arial" w:hAnsi="Arial" w:cs="Arial"/>
        </w:rPr>
        <w:t>T</w:t>
      </w:r>
      <w:r w:rsidR="003A5854">
        <w:rPr>
          <w:rFonts w:ascii="Arial" w:hAnsi="Arial" w:cs="Arial"/>
        </w:rPr>
        <w:t>he efficient coding hypothesis is o</w:t>
      </w:r>
      <w:r w:rsidR="003A5854" w:rsidRPr="005A2087">
        <w:rPr>
          <w:rFonts w:ascii="Arial" w:hAnsi="Arial" w:cs="Arial"/>
        </w:rPr>
        <w:t>ne of the most successful theories in this vein</w:t>
      </w:r>
      <w:r w:rsidR="003A5854">
        <w:rPr>
          <w:rFonts w:ascii="Arial" w:hAnsi="Arial" w:cs="Arial"/>
        </w:rPr>
        <w:t>, which</w:t>
      </w:r>
      <w:r w:rsidR="003A5854" w:rsidRPr="005A2087">
        <w:rPr>
          <w:rFonts w:ascii="Arial" w:hAnsi="Arial" w:cs="Arial"/>
        </w:rPr>
        <w:t xml:space="preserve"> states that </w:t>
      </w:r>
      <w:r w:rsidR="00A04F37">
        <w:rPr>
          <w:rFonts w:ascii="Arial" w:hAnsi="Arial" w:cs="Arial"/>
        </w:rPr>
        <w:t xml:space="preserve">the retina </w:t>
      </w:r>
      <w:r w:rsidR="003A5854" w:rsidRPr="005A2087">
        <w:rPr>
          <w:rFonts w:ascii="Arial" w:hAnsi="Arial" w:cs="Arial"/>
        </w:rPr>
        <w:t>should remove redundancies</w:t>
      </w:r>
      <w:r w:rsidR="00A04F37">
        <w:rPr>
          <w:rFonts w:ascii="Arial" w:hAnsi="Arial" w:cs="Arial"/>
        </w:rPr>
        <w:t xml:space="preserve"> to maximize the amount of information transmitted to the brain through the finite-size optic nerve</w:t>
      </w:r>
      <w:r w:rsidR="003A5854">
        <w:rPr>
          <w:rFonts w:ascii="Arial" w:hAnsi="Arial" w:cs="Arial"/>
        </w:rPr>
        <w:t xml:space="preserve">. </w:t>
      </w:r>
      <w:r w:rsidR="003A5854" w:rsidRPr="005A2087">
        <w:rPr>
          <w:rFonts w:ascii="Arial" w:hAnsi="Arial" w:cs="Arial"/>
        </w:rPr>
        <w:t>This hypothesis can explain many features of retinal encoding such as center-surround receptive fields and ON-OFF pathways</w:t>
      </w:r>
      <w:r w:rsidR="003A5854" w:rsidRPr="005A2087">
        <w:rPr>
          <w:rFonts w:ascii="Arial" w:hAnsi="Arial" w:cs="Arial"/>
        </w:rPr>
        <w:fldChar w:fldCharType="begin">
          <w:fldData xml:space="preserve">PEVuZE5vdGU+PENpdGU+PEF1dGhvcj5BdGljazwvQXV0aG9yPjxZZWFyPjE5OTA8L1llYXI+PFJl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</w:fldData>
        </w:fldChar>
      </w:r>
      <w:r w:rsidR="008D1C0B">
        <w:rPr>
          <w:rFonts w:ascii="Arial" w:hAnsi="Arial" w:cs="Arial"/>
        </w:rPr>
        <w:instrText xml:space="preserve"> ADDIN EN.CITE </w:instrText>
      </w:r>
      <w:r w:rsidR="008D1C0B">
        <w:rPr>
          <w:rFonts w:ascii="Arial" w:hAnsi="Arial" w:cs="Arial"/>
        </w:rPr>
        <w:fldChar w:fldCharType="begin">
          <w:fldData xml:space="preserve">PEVuZE5vdGU+PENpdGU+PEF1dGhvcj5BdGljazwvQXV0aG9yPjxZZWFyPjE5OTA8L1llYXI+PFJl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</w:fldData>
        </w:fldChar>
      </w:r>
      <w:r w:rsidR="008D1C0B">
        <w:rPr>
          <w:rFonts w:ascii="Arial" w:hAnsi="Arial" w:cs="Arial"/>
        </w:rPr>
        <w:instrText xml:space="preserve"> ADDIN EN.CITE.DATA </w:instrText>
      </w:r>
      <w:r w:rsidR="008D1C0B">
        <w:rPr>
          <w:rFonts w:ascii="Arial" w:hAnsi="Arial" w:cs="Arial"/>
        </w:rPr>
      </w:r>
      <w:r w:rsidR="008D1C0B">
        <w:rPr>
          <w:rFonts w:ascii="Arial" w:hAnsi="Arial" w:cs="Arial"/>
        </w:rPr>
        <w:fldChar w:fldCharType="end"/>
      </w:r>
      <w:r w:rsidR="003A5854" w:rsidRPr="005A2087">
        <w:rPr>
          <w:rFonts w:ascii="Arial" w:hAnsi="Arial" w:cs="Arial"/>
        </w:rPr>
      </w:r>
      <w:r w:rsidR="003A5854" w:rsidRPr="005A2087">
        <w:rPr>
          <w:rFonts w:ascii="Arial" w:hAnsi="Arial" w:cs="Arial"/>
        </w:rPr>
        <w:fldChar w:fldCharType="separate"/>
      </w:r>
      <w:r w:rsidR="008D1C0B" w:rsidRPr="008D1C0B">
        <w:rPr>
          <w:rFonts w:ascii="Arial" w:hAnsi="Arial" w:cs="Arial"/>
          <w:noProof/>
          <w:vertAlign w:val="superscript"/>
        </w:rPr>
        <w:t>1-5</w:t>
      </w:r>
      <w:r w:rsidR="003A5854" w:rsidRPr="005A2087">
        <w:rPr>
          <w:rFonts w:ascii="Arial" w:hAnsi="Arial" w:cs="Arial"/>
        </w:rPr>
        <w:fldChar w:fldCharType="end"/>
      </w:r>
      <w:r w:rsidR="003A5854">
        <w:rPr>
          <w:rFonts w:ascii="Arial" w:hAnsi="Arial" w:cs="Arial"/>
        </w:rPr>
        <w:t>.</w:t>
      </w:r>
      <w:ins w:id="35" w:author="David St-Amand" w:date="2024-04-17T22:49:00Z">
        <w:r w:rsidR="00657B42">
          <w:rPr>
            <w:rFonts w:ascii="Arial" w:hAnsi="Arial" w:cs="Arial"/>
          </w:rPr>
          <w:t xml:space="preserve"> Previous work from my lab has succeeded in using </w:t>
        </w:r>
      </w:ins>
      <w:ins w:id="36" w:author="David St-Amand" w:date="2024-04-17T22:50:00Z">
        <w:r w:rsidR="00657B42">
          <w:rPr>
            <w:rFonts w:ascii="Arial" w:hAnsi="Arial" w:cs="Arial"/>
          </w:rPr>
          <w:t xml:space="preserve">efficient coding to explain why neurons are divided in different cell types that </w:t>
        </w:r>
      </w:ins>
      <w:ins w:id="37" w:author="David St-Amand" w:date="2024-04-17T22:53:00Z">
        <w:r w:rsidR="004E6872">
          <w:rPr>
            <w:rFonts w:ascii="Arial" w:hAnsi="Arial" w:cs="Arial"/>
          </w:rPr>
          <w:t xml:space="preserve">each form its own </w:t>
        </w:r>
      </w:ins>
      <w:ins w:id="38" w:author="David St-Amand" w:date="2024-04-17T22:50:00Z">
        <w:r w:rsidR="00657B42">
          <w:rPr>
            <w:rFonts w:ascii="Arial" w:hAnsi="Arial" w:cs="Arial"/>
          </w:rPr>
          <w:t xml:space="preserve">mosaic. </w:t>
        </w:r>
      </w:ins>
      <w:ins w:id="39" w:author="David St-Amand" w:date="2024-04-17T22:53:00Z">
        <w:r w:rsidR="004E6872">
          <w:rPr>
            <w:rFonts w:ascii="Arial" w:hAnsi="Arial" w:cs="Arial"/>
          </w:rPr>
          <w:t xml:space="preserve">These models </w:t>
        </w:r>
      </w:ins>
      <w:ins w:id="40" w:author="David St-Amand" w:date="2024-04-17T22:54:00Z">
        <w:r w:rsidR="004E6872">
          <w:rPr>
            <w:rFonts w:ascii="Arial" w:hAnsi="Arial" w:cs="Arial"/>
          </w:rPr>
          <w:t>explain the anti-alignment between ON and OFF mosaics, as well as</w:t>
        </w:r>
      </w:ins>
      <w:ins w:id="41" w:author="David St-Amand" w:date="2024-04-17T23:06:00Z">
        <w:r w:rsidR="00062EED">
          <w:rPr>
            <w:rFonts w:ascii="Arial" w:hAnsi="Arial" w:cs="Arial"/>
          </w:rPr>
          <w:t xml:space="preserve"> how </w:t>
        </w:r>
      </w:ins>
      <w:ins w:id="42" w:author="David St-Amand" w:date="2024-04-17T22:55:00Z">
        <w:r w:rsidR="004E6872">
          <w:rPr>
            <w:rFonts w:ascii="Arial" w:hAnsi="Arial" w:cs="Arial"/>
          </w:rPr>
          <w:t xml:space="preserve">cell types </w:t>
        </w:r>
      </w:ins>
      <w:ins w:id="43" w:author="David St-Amand" w:date="2024-04-17T23:06:00Z">
        <w:r w:rsidR="00062EED">
          <w:rPr>
            <w:rFonts w:ascii="Arial" w:hAnsi="Arial" w:cs="Arial"/>
          </w:rPr>
          <w:t>process</w:t>
        </w:r>
      </w:ins>
      <w:ins w:id="44" w:author="David St-Amand" w:date="2024-04-17T22:55:00Z">
        <w:r w:rsidR="004E6872">
          <w:rPr>
            <w:rFonts w:ascii="Arial" w:hAnsi="Arial" w:cs="Arial"/>
          </w:rPr>
          <w:t xml:space="preserve"> different spatial and temporal frequencies.</w:t>
        </w:r>
      </w:ins>
      <w:ins w:id="45" w:author="David St-Amand" w:date="2024-04-17T22:57:00Z">
        <w:r w:rsidR="004D0634">
          <w:rPr>
            <w:rFonts w:ascii="Arial" w:hAnsi="Arial" w:cs="Arial"/>
          </w:rPr>
          <w:t xml:space="preserve"> However, th</w:t>
        </w:r>
      </w:ins>
      <w:ins w:id="46" w:author="David St-Amand" w:date="2024-04-17T23:23:00Z">
        <w:r w:rsidR="00E61C3C">
          <w:rPr>
            <w:rFonts w:ascii="Arial" w:hAnsi="Arial" w:cs="Arial"/>
          </w:rPr>
          <w:t>ese</w:t>
        </w:r>
      </w:ins>
      <w:ins w:id="47" w:author="David St-Amand" w:date="2024-04-17T22:57:00Z">
        <w:r w:rsidR="004D0634">
          <w:rPr>
            <w:rFonts w:ascii="Arial" w:hAnsi="Arial" w:cs="Arial"/>
          </w:rPr>
          <w:t xml:space="preserve"> model</w:t>
        </w:r>
      </w:ins>
      <w:ins w:id="48" w:author="David St-Amand" w:date="2024-04-17T23:23:00Z">
        <w:r w:rsidR="00E61C3C">
          <w:rPr>
            <w:rFonts w:ascii="Arial" w:hAnsi="Arial" w:cs="Arial"/>
          </w:rPr>
          <w:t>s</w:t>
        </w:r>
      </w:ins>
      <w:ins w:id="49" w:author="David St-Amand" w:date="2024-04-17T22:57:00Z">
        <w:r w:rsidR="004D0634">
          <w:rPr>
            <w:rFonts w:ascii="Arial" w:hAnsi="Arial" w:cs="Arial"/>
          </w:rPr>
          <w:t xml:space="preserve"> do not explain </w:t>
        </w:r>
      </w:ins>
      <w:ins w:id="50" w:author="David St-Amand" w:date="2024-04-17T22:58:00Z">
        <w:r w:rsidR="004D0634">
          <w:rPr>
            <w:rFonts w:ascii="Arial" w:hAnsi="Arial" w:cs="Arial"/>
          </w:rPr>
          <w:t>how the retina processes c</w:t>
        </w:r>
      </w:ins>
      <w:ins w:id="51" w:author="David St-Amand" w:date="2024-04-17T23:06:00Z">
        <w:r w:rsidR="00062EED">
          <w:rPr>
            <w:rFonts w:ascii="Arial" w:hAnsi="Arial" w:cs="Arial"/>
          </w:rPr>
          <w:t>hromatic information</w:t>
        </w:r>
      </w:ins>
      <w:ins w:id="52" w:author="David St-Amand" w:date="2024-04-17T22:59:00Z">
        <w:r w:rsidR="004D0634">
          <w:rPr>
            <w:rFonts w:ascii="Arial" w:hAnsi="Arial" w:cs="Arial"/>
          </w:rPr>
          <w:t xml:space="preserve"> or </w:t>
        </w:r>
        <w:r w:rsidR="009C23C4">
          <w:rPr>
            <w:rFonts w:ascii="Arial" w:hAnsi="Arial" w:cs="Arial"/>
          </w:rPr>
          <w:t>why RGCs can be direction-selective.</w:t>
        </w:r>
      </w:ins>
      <w:ins w:id="53" w:author="David St-Amand" w:date="2024-04-17T22:55:00Z">
        <w:r w:rsidR="004E6872">
          <w:rPr>
            <w:rFonts w:ascii="Arial" w:hAnsi="Arial" w:cs="Arial"/>
          </w:rPr>
          <w:t xml:space="preserve"> </w:t>
        </w:r>
      </w:ins>
      <w:del w:id="54" w:author="David St-Amand" w:date="2024-04-17T22:50:00Z">
        <w:r w:rsidR="003A5854" w:rsidDel="00657B42">
          <w:rPr>
            <w:rFonts w:ascii="Arial" w:hAnsi="Arial" w:cs="Arial"/>
          </w:rPr>
          <w:delText xml:space="preserve"> However, most </w:delText>
        </w:r>
        <w:r w:rsidR="0007087A" w:rsidDel="00657B42">
          <w:rPr>
            <w:rFonts w:ascii="Arial" w:hAnsi="Arial" w:cs="Arial"/>
          </w:rPr>
          <w:delText>efficient coding</w:delText>
        </w:r>
        <w:r w:rsidR="003A5854" w:rsidDel="00657B42">
          <w:rPr>
            <w:rFonts w:ascii="Arial" w:hAnsi="Arial" w:cs="Arial"/>
          </w:rPr>
          <w:delText xml:space="preserve"> models </w:delText>
        </w:r>
        <w:r w:rsidR="008D1C0B" w:rsidDel="00657B42">
          <w:rPr>
            <w:rFonts w:ascii="Arial" w:hAnsi="Arial" w:cs="Arial"/>
          </w:rPr>
          <w:delText xml:space="preserve">assume an infinite number of neurons, which makes it difficult for these </w:delText>
        </w:r>
        <w:r w:rsidR="00B01985" w:rsidDel="00657B42">
          <w:rPr>
            <w:rFonts w:ascii="Arial" w:hAnsi="Arial" w:cs="Arial"/>
          </w:rPr>
          <w:delText>models</w:delText>
        </w:r>
        <w:r w:rsidR="008D1C0B" w:rsidDel="00657B42">
          <w:rPr>
            <w:rFonts w:ascii="Arial" w:hAnsi="Arial" w:cs="Arial"/>
          </w:rPr>
          <w:delText xml:space="preserve"> to make predictions about how the retina should </w:delText>
        </w:r>
        <w:r w:rsidR="00007C76" w:rsidDel="00657B42">
          <w:rPr>
            <w:rFonts w:ascii="Arial" w:hAnsi="Arial" w:cs="Arial"/>
          </w:rPr>
          <w:delText xml:space="preserve">select what </w:delText>
        </w:r>
        <w:r w:rsidR="008D1C0B" w:rsidDel="00657B42">
          <w:rPr>
            <w:rFonts w:ascii="Arial" w:hAnsi="Arial" w:cs="Arial"/>
          </w:rPr>
          <w:delText>information</w:delText>
        </w:r>
        <w:r w:rsidR="00007C76" w:rsidDel="00657B42">
          <w:rPr>
            <w:rFonts w:ascii="Arial" w:hAnsi="Arial" w:cs="Arial"/>
          </w:rPr>
          <w:delText xml:space="preserve"> to send</w:delText>
        </w:r>
      </w:del>
      <w:del w:id="55" w:author="David St-Amand" w:date="2024-04-17T22:03:00Z">
        <w:r w:rsidR="008D1C0B" w:rsidDel="00E86101">
          <w:rPr>
            <w:rFonts w:ascii="Arial" w:hAnsi="Arial" w:cs="Arial"/>
          </w:rPr>
          <w:delText xml:space="preserve"> </w:delText>
        </w:r>
        <w:commentRangeStart w:id="56"/>
        <w:r w:rsidR="008D1C0B" w:rsidDel="00E86101">
          <w:rPr>
            <w:rFonts w:ascii="Arial" w:hAnsi="Arial" w:cs="Arial"/>
          </w:rPr>
          <w:delText>through the finite-size optic nerve</w:delText>
        </w:r>
        <w:commentRangeEnd w:id="56"/>
        <w:r w:rsidR="0007087A" w:rsidDel="00E86101">
          <w:rPr>
            <w:rStyle w:val="CommentReference"/>
          </w:rPr>
          <w:commentReference w:id="56"/>
        </w:r>
      </w:del>
      <w:r w:rsidR="008D1C0B">
        <w:rPr>
          <w:rFonts w:ascii="Arial" w:hAnsi="Arial" w:cs="Arial"/>
        </w:rPr>
        <w:t xml:space="preserve">. </w:t>
      </w:r>
      <w:commentRangeStart w:id="57"/>
      <w:r w:rsidR="00CE14EB">
        <w:rPr>
          <w:rFonts w:ascii="Arial" w:hAnsi="Arial" w:cs="Arial"/>
        </w:rPr>
        <w:t>My project will make</w:t>
      </w:r>
      <w:ins w:id="58" w:author="David St-Amand" w:date="2024-04-17T23:07:00Z">
        <w:r w:rsidR="00062EED">
          <w:rPr>
            <w:rFonts w:ascii="Arial" w:hAnsi="Arial" w:cs="Arial"/>
          </w:rPr>
          <w:t xml:space="preserve"> such</w:t>
        </w:r>
      </w:ins>
      <w:ins w:id="59" w:author="David St-Amand" w:date="2024-04-17T22:58:00Z">
        <w:r w:rsidR="004D0634">
          <w:rPr>
            <w:rFonts w:ascii="Arial" w:hAnsi="Arial" w:cs="Arial"/>
          </w:rPr>
          <w:t xml:space="preserve"> efficient coding</w:t>
        </w:r>
      </w:ins>
      <w:ins w:id="60" w:author="David St-Amand" w:date="2024-04-17T22:59:00Z">
        <w:r w:rsidR="00AA23A2">
          <w:rPr>
            <w:rFonts w:ascii="Arial" w:hAnsi="Arial" w:cs="Arial"/>
          </w:rPr>
          <w:t xml:space="preserve"> predictions for the encoding of col</w:t>
        </w:r>
      </w:ins>
      <w:ins w:id="61" w:author="David St-Amand" w:date="2024-04-17T23:00:00Z">
        <w:r w:rsidR="00AA23A2">
          <w:rPr>
            <w:rFonts w:ascii="Arial" w:hAnsi="Arial" w:cs="Arial"/>
          </w:rPr>
          <w:t>or</w:t>
        </w:r>
      </w:ins>
      <w:ins w:id="62" w:author="David St-Amand" w:date="2024-04-17T23:01:00Z">
        <w:r w:rsidR="00AA23A2">
          <w:rPr>
            <w:rFonts w:ascii="Arial" w:hAnsi="Arial" w:cs="Arial"/>
          </w:rPr>
          <w:t xml:space="preserve"> (Aim 1)</w:t>
        </w:r>
      </w:ins>
      <w:ins w:id="63" w:author="David St-Amand" w:date="2024-04-17T23:00:00Z">
        <w:r w:rsidR="00AA23A2">
          <w:rPr>
            <w:rFonts w:ascii="Arial" w:hAnsi="Arial" w:cs="Arial"/>
          </w:rPr>
          <w:t xml:space="preserve"> and motion</w:t>
        </w:r>
      </w:ins>
      <w:ins w:id="64" w:author="David St-Amand" w:date="2024-04-17T23:01:00Z">
        <w:r w:rsidR="00AA23A2">
          <w:rPr>
            <w:rFonts w:ascii="Arial" w:hAnsi="Arial" w:cs="Arial"/>
          </w:rPr>
          <w:t xml:space="preserve"> (Aim</w:t>
        </w:r>
      </w:ins>
      <w:ins w:id="65" w:author="David St-Amand" w:date="2024-04-17T23:02:00Z">
        <w:r w:rsidR="00AA23A2">
          <w:rPr>
            <w:rFonts w:ascii="Arial" w:hAnsi="Arial" w:cs="Arial"/>
          </w:rPr>
          <w:t xml:space="preserve"> 2)</w:t>
        </w:r>
      </w:ins>
      <w:del w:id="66" w:author="David St-Amand" w:date="2024-04-17T22:58:00Z">
        <w:r w:rsidR="00CE14EB" w:rsidDel="004D0634">
          <w:rPr>
            <w:rFonts w:ascii="Arial" w:hAnsi="Arial" w:cs="Arial"/>
          </w:rPr>
          <w:delText xml:space="preserve"> suc</w:delText>
        </w:r>
      </w:del>
      <w:del w:id="67" w:author="David St-Amand" w:date="2024-04-17T23:02:00Z">
        <w:r w:rsidR="00CE14EB" w:rsidDel="00AA23A2">
          <w:rPr>
            <w:rFonts w:ascii="Arial" w:hAnsi="Arial" w:cs="Arial"/>
          </w:rPr>
          <w:delText xml:space="preserve">h predictions </w:delText>
        </w:r>
      </w:del>
      <w:r w:rsidR="00CE14EB">
        <w:rPr>
          <w:rFonts w:ascii="Arial" w:hAnsi="Arial" w:cs="Arial"/>
        </w:rPr>
        <w:t>by</w:t>
      </w:r>
      <w:ins w:id="68" w:author="David St-Amand" w:date="2024-04-17T23:00:00Z">
        <w:r w:rsidR="00AA23A2">
          <w:rPr>
            <w:rFonts w:ascii="Arial" w:hAnsi="Arial" w:cs="Arial"/>
          </w:rPr>
          <w:t xml:space="preserve"> building an efficient coding model that can process multiple correlated channels. </w:t>
        </w:r>
      </w:ins>
      <w:del w:id="69" w:author="David St-Amand" w:date="2024-04-17T23:00:00Z">
        <w:r w:rsidR="00CE14EB" w:rsidDel="00AA23A2">
          <w:rPr>
            <w:rFonts w:ascii="Arial" w:hAnsi="Arial" w:cs="Arial"/>
          </w:rPr>
          <w:delText xml:space="preserve"> using</w:delText>
        </w:r>
        <w:r w:rsidR="003A5854" w:rsidDel="00AA23A2">
          <w:rPr>
            <w:rFonts w:ascii="Arial" w:hAnsi="Arial" w:cs="Arial"/>
          </w:rPr>
          <w:delText xml:space="preserve"> machine learning to build a more flexible </w:delText>
        </w:r>
        <w:r w:rsidR="00C74893" w:rsidDel="00AA23A2">
          <w:rPr>
            <w:rFonts w:ascii="Arial" w:hAnsi="Arial" w:cs="Arial"/>
          </w:rPr>
          <w:delText xml:space="preserve">efficient coding </w:delText>
        </w:r>
        <w:r w:rsidR="003A5854" w:rsidDel="00AA23A2">
          <w:rPr>
            <w:rFonts w:ascii="Arial" w:hAnsi="Arial" w:cs="Arial"/>
          </w:rPr>
          <w:delText>model that</w:delText>
        </w:r>
        <w:r w:rsidR="00007C76" w:rsidDel="00AA23A2">
          <w:rPr>
            <w:rFonts w:ascii="Arial" w:hAnsi="Arial" w:cs="Arial"/>
          </w:rPr>
          <w:delText xml:space="preserve"> assumes a limited number of neurons</w:delText>
        </w:r>
      </w:del>
      <w:r w:rsidR="003A5854">
        <w:rPr>
          <w:rFonts w:ascii="Arial" w:hAnsi="Arial" w:cs="Arial"/>
        </w:rPr>
        <w:t xml:space="preserve">. </w:t>
      </w:r>
      <w:commentRangeEnd w:id="57"/>
      <w:r w:rsidR="0007087A">
        <w:rPr>
          <w:rStyle w:val="CommentReference"/>
        </w:rPr>
        <w:commentReference w:id="57"/>
      </w:r>
      <w:del w:id="70" w:author="David St-Amand" w:date="2024-04-17T23:02:00Z">
        <w:r w:rsidR="003A5854" w:rsidDel="00AA23A2">
          <w:rPr>
            <w:rFonts w:ascii="Arial" w:hAnsi="Arial" w:cs="Arial"/>
          </w:rPr>
          <w:delText xml:space="preserve">More specifically, I will provide efficient coding predictions about how the retina should </w:delText>
        </w:r>
      </w:del>
      <w:del w:id="71" w:author="David St-Amand" w:date="2024-04-17T23:01:00Z">
        <w:r w:rsidR="003A5854" w:rsidDel="00AA23A2">
          <w:rPr>
            <w:rFonts w:ascii="Arial" w:hAnsi="Arial" w:cs="Arial"/>
          </w:rPr>
          <w:delText xml:space="preserve">process chromatic inputs </w:delText>
        </w:r>
      </w:del>
      <w:del w:id="72" w:author="David St-Amand" w:date="2024-04-17T23:02:00Z">
        <w:r w:rsidR="003A5854" w:rsidDel="00AA23A2">
          <w:rPr>
            <w:rFonts w:ascii="Arial" w:hAnsi="Arial" w:cs="Arial"/>
          </w:rPr>
          <w:delText>(Aim 1), and about how the retina should process motion (Aim 2).</w:delText>
        </w:r>
      </w:del>
      <w:r w:rsidR="003A5854">
        <w:rPr>
          <w:rFonts w:ascii="Arial" w:hAnsi="Arial" w:cs="Arial"/>
        </w:rPr>
        <w:t xml:space="preserve"> By comparing these results with experimental data</w:t>
      </w:r>
      <w:ins w:id="73" w:author="David St-Amand" w:date="2024-04-17T23:19:00Z">
        <w:r w:rsidR="0061611D">
          <w:rPr>
            <w:rFonts w:ascii="Arial" w:hAnsi="Arial" w:cs="Arial"/>
          </w:rPr>
          <w:t xml:space="preserve"> from the Field Lab at UCLA</w:t>
        </w:r>
      </w:ins>
      <w:r w:rsidR="003A5854">
        <w:rPr>
          <w:rFonts w:ascii="Arial" w:hAnsi="Arial" w:cs="Arial"/>
        </w:rPr>
        <w:t xml:space="preserve">, </w:t>
      </w:r>
      <w:commentRangeStart w:id="74"/>
      <w:r w:rsidR="003A5854">
        <w:rPr>
          <w:rFonts w:ascii="Arial" w:hAnsi="Arial" w:cs="Arial"/>
        </w:rPr>
        <w:t>we will</w:t>
      </w:r>
      <w:r w:rsidR="00791097">
        <w:rPr>
          <w:rFonts w:ascii="Arial" w:hAnsi="Arial" w:cs="Arial"/>
        </w:rPr>
        <w:t xml:space="preserve"> learn how many properties of </w:t>
      </w:r>
      <w:r w:rsidR="00CE14EB">
        <w:rPr>
          <w:rFonts w:ascii="Arial" w:hAnsi="Arial" w:cs="Arial"/>
        </w:rPr>
        <w:t>retinal receptive fields</w:t>
      </w:r>
      <w:r w:rsidR="00791097">
        <w:rPr>
          <w:rFonts w:ascii="Arial" w:hAnsi="Arial" w:cs="Arial"/>
        </w:rPr>
        <w:t xml:space="preserve"> can be </w:t>
      </w:r>
      <w:ins w:id="75" w:author="David St-Amand" w:date="2024-04-17T21:30:00Z">
        <w:r w:rsidR="00AB3F30">
          <w:rPr>
            <w:rFonts w:ascii="Arial" w:hAnsi="Arial" w:cs="Arial"/>
          </w:rPr>
          <w:t>accounted for</w:t>
        </w:r>
      </w:ins>
      <w:del w:id="76" w:author="David St-Amand" w:date="2024-04-17T21:30:00Z">
        <w:r w:rsidR="00791097" w:rsidDel="00AB3F30">
          <w:rPr>
            <w:rFonts w:ascii="Arial" w:hAnsi="Arial" w:cs="Arial"/>
          </w:rPr>
          <w:delText>explained</w:delText>
        </w:r>
        <w:commentRangeEnd w:id="74"/>
        <w:r w:rsidR="0007087A" w:rsidDel="00AB3F30">
          <w:rPr>
            <w:rStyle w:val="CommentReference"/>
          </w:rPr>
          <w:commentReference w:id="74"/>
        </w:r>
      </w:del>
      <w:ins w:id="77" w:author="David St-Amand" w:date="2024-04-17T22:04:00Z">
        <w:r w:rsidR="006F7EB5">
          <w:rPr>
            <w:rFonts w:ascii="Arial" w:hAnsi="Arial" w:cs="Arial"/>
          </w:rPr>
          <w:t xml:space="preserve"> </w:t>
        </w:r>
      </w:ins>
      <w:del w:id="78" w:author="David St-Amand" w:date="2024-04-17T21:30:00Z">
        <w:r w:rsidR="00791097" w:rsidDel="00AB3F30">
          <w:rPr>
            <w:rFonts w:ascii="Arial" w:hAnsi="Arial" w:cs="Arial"/>
          </w:rPr>
          <w:delText xml:space="preserve"> </w:delText>
        </w:r>
      </w:del>
      <w:r w:rsidR="00791097">
        <w:rPr>
          <w:rFonts w:ascii="Arial" w:hAnsi="Arial" w:cs="Arial"/>
        </w:rPr>
        <w:t xml:space="preserve">by efficient coding principles. </w:t>
      </w:r>
      <w:r w:rsidR="003A5854">
        <w:rPr>
          <w:rFonts w:ascii="Arial" w:hAnsi="Arial" w:cs="Arial"/>
        </w:rPr>
        <w:t xml:space="preserve"> </w:t>
      </w:r>
    </w:p>
    <w:p w14:paraId="3D3ECCB6" w14:textId="77777777" w:rsidR="003A5854" w:rsidRPr="005A2087" w:rsidRDefault="0007087A" w:rsidP="004218BA">
      <w:pPr>
        <w:spacing w:after="0" w:line="240" w:lineRule="auto"/>
        <w:ind w:firstLine="720"/>
        <w:jc w:val="both"/>
        <w:rPr>
          <w:rFonts w:ascii="Arial" w:hAnsi="Arial" w:cs="Arial"/>
        </w:rPr>
      </w:pPr>
      <w:commentRangeStart w:id="79"/>
      <w:commentRangeEnd w:id="79"/>
      <w:r>
        <w:rPr>
          <w:rStyle w:val="CommentReference"/>
        </w:rPr>
        <w:commentReference w:id="79"/>
      </w:r>
    </w:p>
    <w:p w14:paraId="2D4043AD" w14:textId="77777777" w:rsidR="003A5854" w:rsidRPr="005A2087" w:rsidRDefault="003A5854" w:rsidP="003A5854">
      <w:pPr>
        <w:spacing w:after="0" w:line="240" w:lineRule="auto"/>
        <w:jc w:val="both"/>
        <w:rPr>
          <w:rFonts w:ascii="Arial" w:hAnsi="Arial" w:cs="Arial"/>
        </w:rPr>
      </w:pPr>
      <w:r w:rsidRPr="005A2087">
        <w:rPr>
          <w:rFonts w:ascii="Arial" w:hAnsi="Arial" w:cs="Arial"/>
          <w:b/>
          <w:bCs/>
        </w:rPr>
        <w:t>Aim 1: Expand efficient coding models to encompass chromatic information</w:t>
      </w:r>
    </w:p>
    <w:p w14:paraId="15710A5C" w14:textId="5E581F6F" w:rsidR="003A5854" w:rsidRPr="005A2087" w:rsidRDefault="003A5854" w:rsidP="00E85484">
      <w:pPr>
        <w:spacing w:after="0" w:line="240" w:lineRule="auto"/>
        <w:ind w:firstLine="720"/>
        <w:jc w:val="both"/>
        <w:rPr>
          <w:rFonts w:ascii="Arial" w:hAnsi="Arial" w:cs="Arial"/>
        </w:rPr>
      </w:pPr>
      <w:r w:rsidRPr="005A2087">
        <w:rPr>
          <w:rFonts w:ascii="Arial" w:hAnsi="Arial" w:cs="Arial"/>
        </w:rPr>
        <w:t xml:space="preserve">Encoding </w:t>
      </w:r>
      <w:r w:rsidR="00282D4A">
        <w:rPr>
          <w:rFonts w:ascii="Arial" w:hAnsi="Arial" w:cs="Arial"/>
        </w:rPr>
        <w:t xml:space="preserve">of </w:t>
      </w:r>
      <w:r w:rsidRPr="005A2087">
        <w:rPr>
          <w:rFonts w:ascii="Arial" w:hAnsi="Arial" w:cs="Arial"/>
        </w:rPr>
        <w:t>color starts at the level of cone photoreceptors in the retina</w:t>
      </w:r>
      <w:r w:rsidR="005803DD">
        <w:rPr>
          <w:rFonts w:ascii="Arial" w:hAnsi="Arial" w:cs="Arial"/>
        </w:rPr>
        <w:t>,</w:t>
      </w:r>
      <w:r w:rsidRPr="005A2087">
        <w:rPr>
          <w:rFonts w:ascii="Arial" w:hAnsi="Arial" w:cs="Arial"/>
        </w:rPr>
        <w:t xml:space="preserve"> which come in three types</w:t>
      </w:r>
      <w:r w:rsidR="005803DD">
        <w:rPr>
          <w:rFonts w:ascii="Arial" w:hAnsi="Arial" w:cs="Arial"/>
        </w:rPr>
        <w:t>:</w:t>
      </w:r>
      <w:r w:rsidRPr="005A2087">
        <w:rPr>
          <w:rFonts w:ascii="Arial" w:hAnsi="Arial" w:cs="Arial"/>
        </w:rPr>
        <w:t xml:space="preserve"> </w:t>
      </w:r>
      <w:commentRangeStart w:id="80"/>
      <w:commentRangeStart w:id="81"/>
      <w:commentRangeStart w:id="82"/>
      <w:r w:rsidRPr="005A2087">
        <w:rPr>
          <w:rFonts w:ascii="Arial" w:hAnsi="Arial" w:cs="Arial"/>
        </w:rPr>
        <w:t>Long (L), Medium (M), and Short (S)</w:t>
      </w:r>
      <w:r w:rsidRPr="005A2087">
        <w:rPr>
          <w:rStyle w:val="CommentReference"/>
          <w:rFonts w:ascii="Arial" w:hAnsi="Arial" w:cs="Arial"/>
        </w:rPr>
        <w:t xml:space="preserve">, </w:t>
      </w:r>
      <w:r w:rsidRPr="005A2087">
        <w:rPr>
          <w:rFonts w:ascii="Arial" w:hAnsi="Arial" w:cs="Arial"/>
        </w:rPr>
        <w:t>roughly encoding red, green and blue stimuli, respectively</w:t>
      </w:r>
      <w:r w:rsidRPr="005A2087">
        <w:rPr>
          <w:rFonts w:ascii="Arial" w:hAnsi="Arial" w:cs="Arial"/>
        </w:rPr>
        <w:fldChar w:fldCharType="begin"/>
      </w:r>
      <w:r w:rsidR="008D1C0B">
        <w:rPr>
          <w:rFonts w:ascii="Arial" w:hAnsi="Arial" w:cs="Arial"/>
        </w:rPr>
        <w:instrText xml:space="preserve"> ADDIN EN.CITE &lt;EndNote&gt;&lt;Cite&gt;&lt;Author&gt;Crook&lt;/Author&gt;&lt;Year&gt;2011&lt;/Year&gt;&lt;RecNum&gt;24&lt;/RecNum&gt;&lt;DisplayText&gt;&lt;style face="superscript"&gt;6&lt;/style&gt;&lt;/DisplayText&gt;&lt;record&gt;&lt;rec-number&gt;24&lt;/rec-number&gt;&lt;foreign-keys&gt;&lt;key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Pr="005A2087">
        <w:rPr>
          <w:rFonts w:ascii="Arial" w:hAnsi="Arial" w:cs="Arial"/>
        </w:rPr>
        <w:fldChar w:fldCharType="separate"/>
      </w:r>
      <w:r w:rsidR="008D1C0B" w:rsidRPr="008D1C0B">
        <w:rPr>
          <w:rFonts w:ascii="Arial" w:hAnsi="Arial" w:cs="Arial"/>
          <w:noProof/>
          <w:vertAlign w:val="superscript"/>
        </w:rPr>
        <w:t>6</w:t>
      </w:r>
      <w:r w:rsidRPr="005A2087">
        <w:rPr>
          <w:rFonts w:ascii="Arial" w:hAnsi="Arial" w:cs="Arial"/>
        </w:rPr>
        <w:fldChar w:fldCharType="end"/>
      </w:r>
      <w:r w:rsidRPr="005A2087">
        <w:rPr>
          <w:rFonts w:ascii="Arial" w:hAnsi="Arial" w:cs="Arial"/>
        </w:rPr>
        <w:t xml:space="preserve">. </w:t>
      </w:r>
      <w:r w:rsidR="00B70913">
        <w:rPr>
          <w:rFonts w:ascii="Arial" w:hAnsi="Arial" w:cs="Arial"/>
        </w:rPr>
        <w:t>Most retinal ganglion cells (RGCs)</w:t>
      </w:r>
      <w:r w:rsidR="00341DE4">
        <w:rPr>
          <w:rFonts w:ascii="Arial" w:hAnsi="Arial" w:cs="Arial"/>
        </w:rPr>
        <w:t xml:space="preserve"> </w:t>
      </w:r>
      <w:r w:rsidR="007707A2">
        <w:rPr>
          <w:rFonts w:ascii="Arial" w:hAnsi="Arial" w:cs="Arial"/>
        </w:rPr>
        <w:t>in the fovea are</w:t>
      </w:r>
      <w:r w:rsidR="00B70913">
        <w:rPr>
          <w:rFonts w:ascii="Arial" w:hAnsi="Arial" w:cs="Arial"/>
        </w:rPr>
        <w:t xml:space="preserve"> color-opponent, meaning they are excited by one color and inhibited by another.</w:t>
      </w:r>
      <w:ins w:id="83" w:author="David St-Amand" w:date="2024-04-17T22:06:00Z">
        <w:r w:rsidR="006F7EB5">
          <w:rPr>
            <w:rFonts w:ascii="Arial" w:hAnsi="Arial" w:cs="Arial"/>
          </w:rPr>
          <w:t xml:space="preserve"> Color-opponent cells can be separated into two types: Midget cells, which encode red-green opponency</w:t>
        </w:r>
      </w:ins>
      <w:ins w:id="84" w:author="David St-Amand" w:date="2024-04-18T00:16:00Z">
        <w:r w:rsidR="004600D0">
          <w:rPr>
            <w:rFonts w:ascii="Arial" w:hAnsi="Arial" w:cs="Arial"/>
          </w:rPr>
          <w:t xml:space="preserve"> in the fovea</w:t>
        </w:r>
      </w:ins>
      <w:ins w:id="85" w:author="David St-Amand" w:date="2024-04-17T22:06:00Z">
        <w:r w:rsidR="006F7EB5">
          <w:rPr>
            <w:rFonts w:ascii="Arial" w:hAnsi="Arial" w:cs="Arial"/>
          </w:rPr>
          <w:t>, and bistratified cells which encode blue-yellow opponency.</w:t>
        </w:r>
      </w:ins>
      <w:r w:rsidR="00341DE4">
        <w:rPr>
          <w:rFonts w:ascii="Arial" w:hAnsi="Arial" w:cs="Arial"/>
        </w:rPr>
        <w:t xml:space="preserve"> </w:t>
      </w:r>
      <w:ins w:id="86" w:author="David St-Amand" w:date="2024-04-17T23:45:00Z">
        <w:r w:rsidR="00130CF0">
          <w:rPr>
            <w:rFonts w:ascii="Arial" w:hAnsi="Arial" w:cs="Arial"/>
          </w:rPr>
          <w:t>While previous efficient coding</w:t>
        </w:r>
      </w:ins>
      <w:ins w:id="87" w:author="David St-Amand" w:date="2024-04-17T23:57:00Z">
        <w:r w:rsidR="00B424DB">
          <w:rPr>
            <w:rFonts w:ascii="Arial" w:hAnsi="Arial" w:cs="Arial"/>
          </w:rPr>
          <w:t xml:space="preserve"> models</w:t>
        </w:r>
      </w:ins>
      <w:ins w:id="88" w:author="David St-Amand" w:date="2024-04-17T23:45:00Z">
        <w:r w:rsidR="00130CF0">
          <w:rPr>
            <w:rFonts w:ascii="Arial" w:hAnsi="Arial" w:cs="Arial"/>
          </w:rPr>
          <w:t xml:space="preserve"> have successfully explained color-opponency</w:t>
        </w:r>
      </w:ins>
      <w:r w:rsidR="00385145">
        <w:rPr>
          <w:rFonts w:ascii="Arial" w:hAnsi="Arial" w:cs="Arial"/>
        </w:rPr>
        <w:fldChar w:fldCharType="begin"/>
      </w:r>
      <w:r w:rsidR="00385145">
        <w:rPr>
          <w:rFonts w:ascii="Arial" w:hAnsi="Arial" w:cs="Arial"/>
        </w:rPr>
        <w:instrText xml:space="preserve"> ADDIN EN.CITE &lt;EndNote&gt;&lt;Cite&gt;&lt;Author&gt;Lee&lt;/Author&gt;&lt;Year&gt;2002&lt;/Year&gt;&lt;RecNum&gt;48&lt;/RecNum&gt;&lt;DisplayText&gt;&lt;style face="superscript"&gt;7, 8&lt;/style&gt;&lt;/DisplayText&gt;&lt;record&gt;&lt;rec-number&gt;48&lt;/rec-number&gt;&lt;foreign-keys&gt;&lt;key app="EN" db-id="5wd52x90lterdlefr95xtvpjftes5w9fpzwx" timestamp="1698006914"&gt;48&lt;/key&gt;&lt;/foreign-keys&gt;&lt;ref-type name="Journal Article"&gt;17&lt;/ref-type&gt;&lt;contributors&gt;&lt;authors&gt;&lt;author&gt;Lee, Te-Won&lt;/author&gt;&lt;author&gt;Wachtler, Thomas&lt;/author&gt;&lt;author&gt;Sejnowski, Terrence J&lt;/author&gt;&lt;/authors&gt;&lt;/contributors&gt;&lt;titles&gt;&lt;title&gt;Color opponency is an efficient representation of spectral properties in natural scenes&lt;/title&gt;&lt;secondary-title&gt;Vision Research&lt;/secondary-title&gt;&lt;/titles&gt;&lt;periodical&gt;&lt;full-title&gt;Vision research&lt;/full-title&gt;&lt;/periodical&gt;&lt;pages&gt;2095-2103&lt;/pages&gt;&lt;volume&gt;42&lt;/volume&gt;&lt;number&gt;17&lt;/number&gt;&lt;dates&gt;&lt;year&gt;2002&lt;/year&gt;&lt;/dates&gt;&lt;isbn&gt;0042-6989&lt;/isbn&gt;&lt;urls&gt;&lt;/urls&gt;&lt;/record&gt;&lt;/Cite&gt;&lt;Cite&gt;&lt;Author&gt;Atick&lt;/Author&gt;&lt;Year&gt;1992&lt;/Year&gt;&lt;RecNum&gt;38&lt;/RecNum&gt;&lt;record&gt;&lt;rec-number&gt;38&lt;/rec-number&gt;&lt;foreign-keys&gt;&lt;key app="EN" db-id="5wd52x90lterdlefr95xtvpjftes5w9fpzwx" timestamp="1697243956"&gt;38&lt;/key&gt;&lt;/foreign-keys&gt;&lt;ref-type name="Journal Article"&gt;17&lt;/ref-type&gt;&lt;contributors&gt;&lt;authors&gt;&lt;author&gt;Atick, Joseph J&lt;/author&gt;&lt;author&gt;Li, Zhaoping&lt;/author&gt;&lt;author&gt;Redlich, A Norman&lt;/author&gt;&lt;/authors&gt;&lt;/contributors&gt;&lt;titles&gt;&lt;title&gt;Understanding retinal color coding from first principles&lt;/title&gt;&lt;secondary-title&gt;Neural computation&lt;/secondary-title&gt;&lt;/titles&gt;&lt;periodical&gt;&lt;full-title&gt;Neural computation&lt;/full-title&gt;&lt;/periodical&gt;&lt;pages&gt;559-572&lt;/pages&gt;&lt;volume&gt;4&lt;/volume&gt;&lt;number&gt;4&lt;/number&gt;&lt;dates&gt;&lt;year&gt;1992&lt;/year&gt;&lt;/dates&gt;&lt;isbn&gt;0899-7667&lt;/isbn&gt;&lt;urls&gt;&lt;/urls&gt;&lt;/record&gt;&lt;/Cite&gt;&lt;/EndNote&gt;</w:instrText>
      </w:r>
      <w:r w:rsidR="00385145">
        <w:rPr>
          <w:rFonts w:ascii="Arial" w:hAnsi="Arial" w:cs="Arial"/>
        </w:rPr>
        <w:fldChar w:fldCharType="separate"/>
      </w:r>
      <w:r w:rsidR="00385145" w:rsidRPr="00385145">
        <w:rPr>
          <w:rFonts w:ascii="Arial" w:hAnsi="Arial" w:cs="Arial"/>
          <w:noProof/>
          <w:vertAlign w:val="superscript"/>
        </w:rPr>
        <w:t>7, 8</w:t>
      </w:r>
      <w:r w:rsidR="00385145">
        <w:rPr>
          <w:rFonts w:ascii="Arial" w:hAnsi="Arial" w:cs="Arial"/>
        </w:rPr>
        <w:fldChar w:fldCharType="end"/>
      </w:r>
      <w:ins w:id="89" w:author="David St-Amand" w:date="2024-04-17T23:45:00Z">
        <w:r w:rsidR="00130CF0">
          <w:rPr>
            <w:rFonts w:ascii="Arial" w:hAnsi="Arial" w:cs="Arial"/>
          </w:rPr>
          <w:t xml:space="preserve">, they have </w:t>
        </w:r>
      </w:ins>
      <w:ins w:id="90" w:author="David St-Amand" w:date="2024-04-17T23:46:00Z">
        <w:r w:rsidR="00130CF0">
          <w:rPr>
            <w:rFonts w:ascii="Arial" w:hAnsi="Arial" w:cs="Arial"/>
          </w:rPr>
          <w:t>failed to explain the sep</w:t>
        </w:r>
      </w:ins>
      <w:ins w:id="91" w:author="David St-Amand" w:date="2024-04-17T23:47:00Z">
        <w:r w:rsidR="00130CF0">
          <w:rPr>
            <w:rFonts w:ascii="Arial" w:hAnsi="Arial" w:cs="Arial"/>
          </w:rPr>
          <w:t xml:space="preserve">aration of color processing into midget and bistratified cells. </w:t>
        </w:r>
      </w:ins>
      <w:ins w:id="92" w:author="David St-Amand" w:date="2024-04-18T00:08:00Z">
        <w:r w:rsidR="00BF04C4">
          <w:rPr>
            <w:rFonts w:ascii="Arial" w:hAnsi="Arial" w:cs="Arial"/>
          </w:rPr>
          <w:t xml:space="preserve">More specifically, they fail to explain </w:t>
        </w:r>
      </w:ins>
      <w:ins w:id="93" w:author="David St-Amand" w:date="2024-04-18T00:09:00Z">
        <w:r w:rsidR="00BF04C4">
          <w:rPr>
            <w:rFonts w:ascii="Arial" w:hAnsi="Arial" w:cs="Arial"/>
          </w:rPr>
          <w:t xml:space="preserve">why midget cells represent 70-80% of RGCs, despite red-green </w:t>
        </w:r>
      </w:ins>
      <w:ins w:id="94" w:author="David St-Amand" w:date="2024-04-18T00:19:00Z">
        <w:r w:rsidR="00996CE5">
          <w:rPr>
            <w:rFonts w:ascii="Arial" w:hAnsi="Arial" w:cs="Arial"/>
          </w:rPr>
          <w:t>opponency</w:t>
        </w:r>
      </w:ins>
      <w:ins w:id="95" w:author="David St-Amand" w:date="2024-04-18T00:09:00Z">
        <w:r w:rsidR="00BF04C4">
          <w:rPr>
            <w:rFonts w:ascii="Arial" w:hAnsi="Arial" w:cs="Arial"/>
          </w:rPr>
          <w:t xml:space="preserve"> rarely occurring in natural images. </w:t>
        </w:r>
      </w:ins>
      <w:ins w:id="96" w:author="David St-Amand" w:date="2024-04-18T00:02:00Z">
        <w:r w:rsidR="00385145">
          <w:rPr>
            <w:rFonts w:ascii="Arial" w:hAnsi="Arial" w:cs="Arial"/>
          </w:rPr>
          <w:t>Previous</w:t>
        </w:r>
      </w:ins>
      <w:ins w:id="97" w:author="David St-Amand" w:date="2024-04-17T23:51:00Z">
        <w:r w:rsidR="006F7799">
          <w:rPr>
            <w:rFonts w:ascii="Arial" w:hAnsi="Arial" w:cs="Arial"/>
          </w:rPr>
          <w:t xml:space="preserve"> models also fail to</w:t>
        </w:r>
      </w:ins>
      <w:ins w:id="98" w:author="David St-Amand" w:date="2024-04-18T00:10:00Z">
        <w:r w:rsidR="00BF04C4">
          <w:rPr>
            <w:rFonts w:ascii="Arial" w:hAnsi="Arial" w:cs="Arial"/>
          </w:rPr>
          <w:t xml:space="preserve"> explain</w:t>
        </w:r>
      </w:ins>
      <w:ins w:id="99" w:author="David St-Amand" w:date="2024-04-17T23:51:00Z">
        <w:r w:rsidR="006F7799">
          <w:rPr>
            <w:rFonts w:ascii="Arial" w:hAnsi="Arial" w:cs="Arial"/>
          </w:rPr>
          <w:t xml:space="preserve"> why </w:t>
        </w:r>
      </w:ins>
      <w:ins w:id="100" w:author="David St-Amand" w:date="2024-04-18T00:00:00Z">
        <w:r w:rsidR="00385145">
          <w:rPr>
            <w:rFonts w:ascii="Arial" w:hAnsi="Arial" w:cs="Arial"/>
          </w:rPr>
          <w:t>the retina only has an ON but not an OFF pathway to encode blue-yellow opponency</w:t>
        </w:r>
      </w:ins>
      <w:ins w:id="101" w:author="David St-Amand" w:date="2024-04-18T00:01:00Z">
        <w:r w:rsidR="00385145">
          <w:rPr>
            <w:rFonts w:ascii="Arial" w:hAnsi="Arial" w:cs="Arial"/>
          </w:rPr>
          <w:t xml:space="preserve">. </w:t>
        </w:r>
      </w:ins>
      <w:ins w:id="102" w:author="David St-Amand" w:date="2024-04-18T00:06:00Z">
        <w:r w:rsidR="00190F05">
          <w:rPr>
            <w:rFonts w:ascii="Arial" w:hAnsi="Arial" w:cs="Arial"/>
          </w:rPr>
          <w:t xml:space="preserve">My </w:t>
        </w:r>
      </w:ins>
      <w:ins w:id="103" w:author="David St-Amand" w:date="2024-04-18T00:11:00Z">
        <w:r w:rsidR="00BF04C4">
          <w:rPr>
            <w:rFonts w:ascii="Arial" w:hAnsi="Arial" w:cs="Arial"/>
          </w:rPr>
          <w:t xml:space="preserve">machine learning </w:t>
        </w:r>
      </w:ins>
      <w:ins w:id="104" w:author="David St-Amand" w:date="2024-04-18T00:06:00Z">
        <w:r w:rsidR="00190F05">
          <w:rPr>
            <w:rFonts w:ascii="Arial" w:hAnsi="Arial" w:cs="Arial"/>
          </w:rPr>
          <w:t>model has t</w:t>
        </w:r>
      </w:ins>
      <w:ins w:id="105" w:author="David St-Amand" w:date="2024-04-18T00:17:00Z">
        <w:r w:rsidR="00EC609B">
          <w:rPr>
            <w:rFonts w:ascii="Arial" w:hAnsi="Arial" w:cs="Arial"/>
          </w:rPr>
          <w:t>hree</w:t>
        </w:r>
      </w:ins>
      <w:ins w:id="106" w:author="David St-Amand" w:date="2024-04-18T00:06:00Z">
        <w:r w:rsidR="00190F05">
          <w:rPr>
            <w:rFonts w:ascii="Arial" w:hAnsi="Arial" w:cs="Arial"/>
          </w:rPr>
          <w:t xml:space="preserve"> key </w:t>
        </w:r>
      </w:ins>
      <w:ins w:id="107" w:author="David St-Amand" w:date="2024-04-18T00:25:00Z">
        <w:r w:rsidR="00DA4B5D">
          <w:rPr>
            <w:rFonts w:ascii="Arial" w:hAnsi="Arial" w:cs="Arial"/>
          </w:rPr>
          <w:t>differences</w:t>
        </w:r>
      </w:ins>
      <w:ins w:id="108" w:author="David St-Amand" w:date="2024-04-18T00:06:00Z">
        <w:r w:rsidR="00190F05">
          <w:rPr>
            <w:rFonts w:ascii="Arial" w:hAnsi="Arial" w:cs="Arial"/>
          </w:rPr>
          <w:t xml:space="preserve"> that put me in</w:t>
        </w:r>
      </w:ins>
      <w:ins w:id="109" w:author="David St-Amand" w:date="2024-04-18T00:07:00Z">
        <w:r w:rsidR="00190F05">
          <w:rPr>
            <w:rFonts w:ascii="Arial" w:hAnsi="Arial" w:cs="Arial"/>
          </w:rPr>
          <w:t xml:space="preserve"> a</w:t>
        </w:r>
      </w:ins>
      <w:ins w:id="110" w:author="David St-Amand" w:date="2024-04-18T00:20:00Z">
        <w:r w:rsidR="00C92D22">
          <w:rPr>
            <w:rFonts w:ascii="Arial" w:hAnsi="Arial" w:cs="Arial"/>
          </w:rPr>
          <w:t>n advantageous</w:t>
        </w:r>
      </w:ins>
      <w:ins w:id="111" w:author="David St-Amand" w:date="2024-04-18T00:07:00Z">
        <w:r w:rsidR="00190F05">
          <w:rPr>
            <w:rFonts w:ascii="Arial" w:hAnsi="Arial" w:cs="Arial"/>
          </w:rPr>
          <w:t xml:space="preserve"> position to explain such phenomena.</w:t>
        </w:r>
      </w:ins>
      <w:ins w:id="112" w:author="David St-Amand" w:date="2024-04-18T00:06:00Z">
        <w:r w:rsidR="00385145">
          <w:rPr>
            <w:rFonts w:ascii="Arial" w:hAnsi="Arial" w:cs="Arial"/>
          </w:rPr>
          <w:t xml:space="preserve"> </w:t>
        </w:r>
      </w:ins>
      <w:ins w:id="113" w:author="David St-Amand" w:date="2024-04-18T00:04:00Z">
        <w:r w:rsidR="00385145">
          <w:rPr>
            <w:rFonts w:ascii="Arial" w:hAnsi="Arial" w:cs="Arial"/>
          </w:rPr>
          <w:t xml:space="preserve">First, </w:t>
        </w:r>
      </w:ins>
      <w:ins w:id="114" w:author="David St-Amand" w:date="2024-04-18T00:27:00Z">
        <w:r w:rsidR="00432E4D">
          <w:rPr>
            <w:rFonts w:ascii="Arial" w:hAnsi="Arial" w:cs="Arial"/>
          </w:rPr>
          <w:t>because my model</w:t>
        </w:r>
      </w:ins>
      <w:ins w:id="115" w:author="David St-Amand" w:date="2024-04-18T00:04:00Z">
        <w:r w:rsidR="00385145">
          <w:rPr>
            <w:rFonts w:ascii="Arial" w:hAnsi="Arial" w:cs="Arial"/>
          </w:rPr>
          <w:t xml:space="preserve"> assume</w:t>
        </w:r>
      </w:ins>
      <w:ins w:id="116" w:author="David St-Amand" w:date="2024-04-18T00:27:00Z">
        <w:r w:rsidR="00432E4D">
          <w:rPr>
            <w:rFonts w:ascii="Arial" w:hAnsi="Arial" w:cs="Arial"/>
          </w:rPr>
          <w:t>s</w:t>
        </w:r>
      </w:ins>
      <w:ins w:id="117" w:author="David St-Amand" w:date="2024-04-18T00:04:00Z">
        <w:r w:rsidR="00385145">
          <w:rPr>
            <w:rFonts w:ascii="Arial" w:hAnsi="Arial" w:cs="Arial"/>
          </w:rPr>
          <w:t xml:space="preserve"> a limited number of neurons, </w:t>
        </w:r>
      </w:ins>
      <w:ins w:id="118" w:author="David St-Amand" w:date="2024-04-18T00:27:00Z">
        <w:r w:rsidR="00432E4D">
          <w:rPr>
            <w:rFonts w:ascii="Arial" w:hAnsi="Arial" w:cs="Arial"/>
          </w:rPr>
          <w:t xml:space="preserve">it is successful at simulating </w:t>
        </w:r>
      </w:ins>
      <w:ins w:id="119" w:author="David St-Amand" w:date="2024-04-18T00:07:00Z">
        <w:r w:rsidR="00190F05">
          <w:rPr>
            <w:rFonts w:ascii="Arial" w:hAnsi="Arial" w:cs="Arial"/>
          </w:rPr>
          <w:t xml:space="preserve">different </w:t>
        </w:r>
      </w:ins>
      <w:ins w:id="120" w:author="David St-Amand" w:date="2024-04-18T00:05:00Z">
        <w:r w:rsidR="00385145">
          <w:rPr>
            <w:rFonts w:ascii="Arial" w:hAnsi="Arial" w:cs="Arial"/>
          </w:rPr>
          <w:t>cell types that each form a mosaic</w:t>
        </w:r>
      </w:ins>
      <w:r w:rsidR="00432E4D">
        <w:rPr>
          <w:rFonts w:ascii="Arial" w:hAnsi="Arial" w:cs="Arial"/>
        </w:rPr>
        <w:fldChar w:fldCharType="begin"/>
      </w:r>
      <w:r w:rsidR="00432E4D">
        <w:rPr>
          <w:rFonts w:ascii="Arial" w:hAnsi="Arial" w:cs="Arial"/>
        </w:rPr>
        <w:instrText xml:space="preserve"> ADDIN EN.CITE &lt;EndNote&gt;&lt;Cite&gt;&lt;Author&gt;Jun&lt;/Author&gt;&lt;Year&gt;2022&lt;/Year&gt;&lt;RecNum&gt;12&lt;/RecNum&gt;&lt;DisplayText&gt;&lt;style face="superscript"&gt;9, 10&lt;/style&gt;&lt;/DisplayText&gt;&lt;record&gt;&lt;rec-number&gt;12&lt;/rec-number&gt;&lt;foreign-keys&gt;&lt;key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Cite&gt;&lt;Author&gt;Jun&lt;/Author&gt;&lt;Year&gt;2021&lt;/Year&gt;&lt;RecNum&gt;8&lt;/RecNum&gt;&lt;record&gt;&lt;rec-number&gt;8&lt;/rec-number&gt;&lt;foreign-keys&gt;&lt;key app="EN" db-id="5wd52x90lterdlefr95xtvpjftes5w9fpzwx" timestamp="1696909112"&gt;8&lt;/key&gt;&lt;/foreign-keys&gt;&lt;ref-type name="Journal Article"&gt;17&lt;/ref-type&gt;&lt;contributors&gt;&lt;authors&gt;&lt;author&gt;Jun, Na Young&lt;/author&gt;&lt;author&gt;Field, Greg D&lt;/author&gt;&lt;author&gt;Pearson, John&lt;/author&gt;&lt;/authors&gt;&lt;/contributors&gt;&lt;titles&gt;&lt;title&gt;Scene statistics and noise determine the relative arrangement of receptive field mosaics&lt;/title&gt;&lt;secondary-title&gt;Proceedings of the National Academy of Sciences&lt;/secondary-title&gt;&lt;/titles&gt;&lt;periodical&gt;&lt;full-title&gt;Proceedings of the National Academy of Sciences&lt;/full-title&gt;&lt;/periodical&gt;&lt;pages&gt;e2105115118&lt;/pages&gt;&lt;volume&gt;118&lt;/volume&gt;&lt;number&gt;39&lt;/number&gt;&lt;dates&gt;&lt;year&gt;2021&lt;/year&gt;&lt;/dates&gt;&lt;isbn&gt;0027-8424&lt;/isbn&gt;&lt;urls&gt;&lt;/urls&gt;&lt;/record&gt;&lt;/Cite&gt;&lt;/EndNote&gt;</w:instrText>
      </w:r>
      <w:r w:rsidR="00432E4D">
        <w:rPr>
          <w:rFonts w:ascii="Arial" w:hAnsi="Arial" w:cs="Arial"/>
        </w:rPr>
        <w:fldChar w:fldCharType="separate"/>
      </w:r>
      <w:r w:rsidR="00432E4D" w:rsidRPr="00432E4D">
        <w:rPr>
          <w:rFonts w:ascii="Arial" w:hAnsi="Arial" w:cs="Arial"/>
          <w:noProof/>
          <w:vertAlign w:val="superscript"/>
        </w:rPr>
        <w:t>9, 10</w:t>
      </w:r>
      <w:r w:rsidR="00432E4D">
        <w:rPr>
          <w:rFonts w:ascii="Arial" w:hAnsi="Arial" w:cs="Arial"/>
        </w:rPr>
        <w:fldChar w:fldCharType="end"/>
      </w:r>
      <w:ins w:id="121" w:author="David St-Amand" w:date="2024-04-18T00:05:00Z">
        <w:r w:rsidR="00385145">
          <w:rPr>
            <w:rFonts w:ascii="Arial" w:hAnsi="Arial" w:cs="Arial"/>
          </w:rPr>
          <w:t>.</w:t>
        </w:r>
      </w:ins>
      <w:ins w:id="122" w:author="David St-Amand" w:date="2024-04-18T00:26:00Z">
        <w:r w:rsidR="00432E4D">
          <w:rPr>
            <w:rFonts w:ascii="Arial" w:hAnsi="Arial" w:cs="Arial"/>
          </w:rPr>
          <w:t xml:space="preserve"> </w:t>
        </w:r>
      </w:ins>
      <w:ins w:id="123" w:author="David St-Amand" w:date="2024-04-18T00:05:00Z">
        <w:r w:rsidR="00385145">
          <w:rPr>
            <w:rFonts w:ascii="Arial" w:hAnsi="Arial" w:cs="Arial"/>
          </w:rPr>
          <w:t xml:space="preserve">Second, </w:t>
        </w:r>
      </w:ins>
      <w:ins w:id="124" w:author="David St-Amand" w:date="2024-04-18T00:06:00Z">
        <w:r w:rsidR="00385145">
          <w:rPr>
            <w:rFonts w:ascii="Arial" w:hAnsi="Arial" w:cs="Arial"/>
          </w:rPr>
          <w:t>my</w:t>
        </w:r>
      </w:ins>
      <w:ins w:id="125" w:author="David St-Amand" w:date="2024-04-18T00:05:00Z">
        <w:r w:rsidR="00385145">
          <w:rPr>
            <w:rFonts w:ascii="Arial" w:hAnsi="Arial" w:cs="Arial"/>
          </w:rPr>
          <w:t xml:space="preserve"> model has an output nonlinearity, which allows </w:t>
        </w:r>
      </w:ins>
      <w:ins w:id="126" w:author="David St-Amand" w:date="2024-04-18T00:06:00Z">
        <w:r w:rsidR="00385145">
          <w:rPr>
            <w:rFonts w:ascii="Arial" w:hAnsi="Arial" w:cs="Arial"/>
          </w:rPr>
          <w:t>me</w:t>
        </w:r>
      </w:ins>
      <w:ins w:id="127" w:author="David St-Amand" w:date="2024-04-18T00:05:00Z">
        <w:r w:rsidR="00385145">
          <w:rPr>
            <w:rFonts w:ascii="Arial" w:hAnsi="Arial" w:cs="Arial"/>
          </w:rPr>
          <w:t xml:space="preserve"> to make different predictions for the ON and OFF pathways.</w:t>
        </w:r>
      </w:ins>
      <w:ins w:id="128" w:author="David St-Amand" w:date="2024-04-18T00:16:00Z">
        <w:r w:rsidR="00EC609B">
          <w:rPr>
            <w:rFonts w:ascii="Arial" w:hAnsi="Arial" w:cs="Arial"/>
          </w:rPr>
          <w:t xml:space="preserve"> </w:t>
        </w:r>
      </w:ins>
      <w:ins w:id="129" w:author="David St-Amand" w:date="2024-04-18T00:17:00Z">
        <w:r w:rsidR="00EC609B">
          <w:rPr>
            <w:rFonts w:ascii="Arial" w:hAnsi="Arial" w:cs="Arial"/>
          </w:rPr>
          <w:t>Third, my model takes natural images as input</w:t>
        </w:r>
      </w:ins>
      <w:ins w:id="130" w:author="David St-Amand" w:date="2024-04-18T00:20:00Z">
        <w:r w:rsidR="00C92D22">
          <w:rPr>
            <w:rFonts w:ascii="Arial" w:hAnsi="Arial" w:cs="Arial"/>
          </w:rPr>
          <w:t xml:space="preserve">, which might be crucial </w:t>
        </w:r>
      </w:ins>
      <w:ins w:id="131" w:author="David St-Amand" w:date="2024-04-18T00:21:00Z">
        <w:r w:rsidR="00C92D22">
          <w:rPr>
            <w:rFonts w:ascii="Arial" w:hAnsi="Arial" w:cs="Arial"/>
          </w:rPr>
          <w:t xml:space="preserve">to </w:t>
        </w:r>
      </w:ins>
      <w:ins w:id="132" w:author="David St-Amand" w:date="2024-04-18T00:22:00Z">
        <w:r w:rsidR="00496ECF">
          <w:rPr>
            <w:rFonts w:ascii="Arial" w:hAnsi="Arial" w:cs="Arial"/>
          </w:rPr>
          <w:t>replicate details about retinal processing</w:t>
        </w:r>
      </w:ins>
      <w:ins w:id="133" w:author="David St-Amand" w:date="2024-04-18T00:17:00Z">
        <w:r w:rsidR="00EC609B">
          <w:rPr>
            <w:rFonts w:ascii="Arial" w:hAnsi="Arial" w:cs="Arial"/>
          </w:rPr>
          <w:t>.</w:t>
        </w:r>
      </w:ins>
      <w:ins w:id="134" w:author="David St-Amand" w:date="2024-04-18T00:25:00Z">
        <w:r w:rsidR="00DA4B5D">
          <w:rPr>
            <w:rFonts w:ascii="Arial" w:hAnsi="Arial" w:cs="Arial"/>
          </w:rPr>
          <w:t xml:space="preserve"> </w:t>
        </w:r>
      </w:ins>
      <w:ins w:id="135" w:author="David St-Amand" w:date="2024-04-18T00:27:00Z">
        <w:r w:rsidR="00432E4D">
          <w:rPr>
            <w:rFonts w:ascii="Arial" w:hAnsi="Arial" w:cs="Arial"/>
          </w:rPr>
          <w:t xml:space="preserve">Using this model, I will focus on trying to explain </w:t>
        </w:r>
      </w:ins>
      <w:del w:id="136" w:author="David St-Amand" w:date="2024-04-17T23:25:00Z">
        <w:r w:rsidR="00341DE4" w:rsidDel="00A23E94">
          <w:rPr>
            <w:rFonts w:ascii="Arial" w:hAnsi="Arial" w:cs="Arial"/>
          </w:rPr>
          <w:delText>While c</w:delText>
        </w:r>
        <w:r w:rsidR="00B70913" w:rsidDel="00A23E94">
          <w:rPr>
            <w:rFonts w:ascii="Arial" w:hAnsi="Arial" w:cs="Arial"/>
          </w:rPr>
          <w:delText>olor-opponency can be explained by efficient coding principles</w:delText>
        </w:r>
        <w:r w:rsidR="003033BE" w:rsidDel="00A23E94">
          <w:rPr>
            <w:rFonts w:ascii="Arial" w:hAnsi="Arial" w:cs="Arial"/>
          </w:rPr>
          <w:fldChar w:fldCharType="begin"/>
        </w:r>
        <w:r w:rsidR="003033BE" w:rsidDel="00A23E94">
          <w:rPr>
            <w:rFonts w:ascii="Arial" w:hAnsi="Arial" w:cs="Arial"/>
          </w:rPr>
          <w:delInstrText xml:space="preserve"> ADDIN EN.CITE &lt;EndNote&gt;&lt;Cite&gt;&lt;Author&gt;Atick&lt;/Author&gt;&lt;Year&gt;1992&lt;/Year&gt;&lt;RecNum&gt;38&lt;/RecNum&gt;&lt;DisplayText&gt;&lt;style face="superscript"&gt;7, 8&lt;/style&gt;&lt;/DisplayText&gt;&lt;record&gt;&lt;rec-number&gt;38&lt;/rec-number&gt;&lt;foreign-keys&gt;&lt;key app="EN" db-id="5wd52x90lterdlefr95xtvpjftes5w9fpzwx" timestamp="1697243956"&gt;38&lt;/key&gt;&lt;/foreign-keys&gt;&lt;ref-type name="Journal Article"&gt;17&lt;/ref-type&gt;&lt;contributors&gt;&lt;authors&gt;&lt;author&gt;Atick, Joseph J&lt;/author&gt;&lt;author&gt;Li, Zhaoping&lt;/author&gt;&lt;author&gt;Redlich, A Norman&lt;/author&gt;&lt;/authors&gt;&lt;/contributors&gt;&lt;titles&gt;&lt;title&gt;Understanding retinal color coding from first principles&lt;/title&gt;&lt;secondary-title&gt;Neural computation&lt;/secondary-title&gt;&lt;/titles&gt;&lt;periodical&gt;&lt;full-title&gt;Neural computation&lt;/full-title&gt;&lt;/periodical&gt;&lt;pages&gt;559-572&lt;/pages&gt;&lt;volume&gt;4&lt;/volume&gt;&lt;number&gt;4&lt;/number&gt;&lt;dates&gt;&lt;year&gt;1992&lt;/year&gt;&lt;/dates&gt;&lt;isbn&gt;0899-7667&lt;/isbn&gt;&lt;urls&gt;&lt;/urls&gt;&lt;/record&gt;&lt;/Cite&gt;&lt;Cite&gt;&lt;Author&gt;Lee&lt;/Author&gt;&lt;Year&gt;2002&lt;/Year&gt;&lt;RecNum&gt;48&lt;/RecNum&gt;&lt;record&gt;&lt;rec-number&gt;48&lt;/rec-number&gt;&lt;foreign-keys&gt;&lt;key app="EN" db-id="5wd52x90lterdlefr95xtvpjftes5w9fpzwx" timestamp="1698006914"&gt;48&lt;/key&gt;&lt;/foreign-keys&gt;&lt;ref-type name="Journal Article"&gt;17&lt;/ref-type&gt;&lt;contributors&gt;&lt;authors&gt;&lt;author&gt;Lee, Te-Won&lt;/author&gt;&lt;author&gt;Wachtler, Thomas&lt;/author&gt;&lt;author&gt;Sejnowski, Terrence J&lt;/author&gt;&lt;/authors&gt;&lt;/contributors&gt;&lt;titles&gt;&lt;title&gt;Color opponency is an efficient representation of spectral properties in natural scenes&lt;/title&gt;&lt;secondary-title&gt;Vision Research&lt;/secondary-title&gt;&lt;/titles&gt;&lt;periodical&gt;&lt;full-title&gt;Vision research&lt;/full-title&gt;&lt;/periodical&gt;&lt;pages&gt;2095-2103&lt;/pages&gt;&lt;volume&gt;42&lt;/volume&gt;&lt;number&gt;17&lt;/number&gt;&lt;dates&gt;&lt;year&gt;2002&lt;/year&gt;&lt;/dates&gt;&lt;isbn&gt;0042-6989&lt;/isbn&gt;&lt;urls&gt;&lt;/urls&gt;&lt;/record&gt;&lt;/Cite&gt;&lt;/EndNote&gt;</w:delInstrText>
        </w:r>
        <w:r w:rsidR="003033BE" w:rsidDel="00A23E94">
          <w:rPr>
            <w:rFonts w:ascii="Arial" w:hAnsi="Arial" w:cs="Arial"/>
          </w:rPr>
          <w:fldChar w:fldCharType="separate"/>
        </w:r>
        <w:r w:rsidR="003033BE" w:rsidRPr="003033BE" w:rsidDel="00A23E94">
          <w:rPr>
            <w:rFonts w:ascii="Arial" w:hAnsi="Arial" w:cs="Arial"/>
            <w:noProof/>
            <w:vertAlign w:val="superscript"/>
          </w:rPr>
          <w:delText>7, 8</w:delText>
        </w:r>
        <w:r w:rsidR="003033BE" w:rsidDel="00A23E94">
          <w:rPr>
            <w:rFonts w:ascii="Arial" w:hAnsi="Arial" w:cs="Arial"/>
          </w:rPr>
          <w:fldChar w:fldCharType="end"/>
        </w:r>
        <w:r w:rsidR="00B70913" w:rsidDel="00A23E94">
          <w:rPr>
            <w:rFonts w:ascii="Arial" w:hAnsi="Arial" w:cs="Arial"/>
          </w:rPr>
          <w:delText xml:space="preserve">, these models </w:delText>
        </w:r>
        <w:commentRangeStart w:id="137"/>
        <w:r w:rsidR="00B70913" w:rsidDel="00A23E94">
          <w:rPr>
            <w:rFonts w:ascii="Arial" w:hAnsi="Arial" w:cs="Arial"/>
          </w:rPr>
          <w:delText xml:space="preserve">fail to explain </w:delText>
        </w:r>
        <w:commentRangeEnd w:id="137"/>
        <w:r w:rsidR="00282D4A" w:rsidDel="00A23E94">
          <w:rPr>
            <w:rStyle w:val="CommentReference"/>
          </w:rPr>
          <w:commentReference w:id="137"/>
        </w:r>
        <w:r w:rsidR="00341DE4" w:rsidDel="00A23E94">
          <w:rPr>
            <w:rFonts w:ascii="Arial" w:hAnsi="Arial" w:cs="Arial"/>
          </w:rPr>
          <w:delText>red-green opponency</w:delText>
        </w:r>
        <w:r w:rsidR="009A5DA8" w:rsidDel="00A23E94">
          <w:rPr>
            <w:rFonts w:ascii="Arial" w:hAnsi="Arial" w:cs="Arial"/>
          </w:rPr>
          <w:delText xml:space="preserve"> in midget cells</w:delText>
        </w:r>
        <w:r w:rsidR="00341DE4" w:rsidDel="00A23E94">
          <w:rPr>
            <w:rFonts w:ascii="Arial" w:hAnsi="Arial" w:cs="Arial"/>
          </w:rPr>
          <w:delText>, which</w:delText>
        </w:r>
        <w:r w:rsidR="009A5DA8" w:rsidDel="00A23E94">
          <w:rPr>
            <w:rFonts w:ascii="Arial" w:hAnsi="Arial" w:cs="Arial"/>
          </w:rPr>
          <w:delText xml:space="preserve"> </w:delText>
        </w:r>
        <w:r w:rsidR="00341DE4" w:rsidDel="00A23E94">
          <w:rPr>
            <w:rFonts w:ascii="Arial" w:hAnsi="Arial" w:cs="Arial"/>
          </w:rPr>
          <w:delText xml:space="preserve">represent 80% of RGCs in the fovea. </w:delText>
        </w:r>
        <w:r w:rsidR="009A5DA8" w:rsidDel="00A23E94">
          <w:rPr>
            <w:rFonts w:ascii="Arial" w:hAnsi="Arial" w:cs="Arial"/>
          </w:rPr>
          <w:delText xml:space="preserve">These models instead predict that </w:delText>
        </w:r>
        <w:r w:rsidR="00E07422" w:rsidDel="00A23E94">
          <w:rPr>
            <w:rFonts w:ascii="Arial" w:hAnsi="Arial" w:cs="Arial"/>
          </w:rPr>
          <w:delText xml:space="preserve">most </w:delText>
        </w:r>
        <w:r w:rsidR="009A5DA8" w:rsidDel="00A23E94">
          <w:rPr>
            <w:rFonts w:ascii="Arial" w:hAnsi="Arial" w:cs="Arial"/>
          </w:rPr>
          <w:delText>RGCs in the fovea should add</w:delText>
        </w:r>
        <w:r w:rsidR="00B91492" w:rsidDel="00A23E94">
          <w:rPr>
            <w:rFonts w:ascii="Arial" w:hAnsi="Arial" w:cs="Arial"/>
          </w:rPr>
          <w:delText xml:space="preserve"> L and M cones. </w:delText>
        </w:r>
        <w:r w:rsidR="00A35B7D" w:rsidDel="00A23E94">
          <w:rPr>
            <w:rFonts w:ascii="Arial" w:hAnsi="Arial" w:cs="Arial"/>
          </w:rPr>
          <w:delText>This phenomenon</w:delText>
        </w:r>
        <w:r w:rsidR="009A5DA8" w:rsidDel="00A23E94">
          <w:rPr>
            <w:rFonts w:ascii="Arial" w:hAnsi="Arial" w:cs="Arial"/>
          </w:rPr>
          <w:delText xml:space="preserve"> only occurs in </w:delText>
        </w:r>
        <w:r w:rsidR="00B91492" w:rsidDel="00A23E94">
          <w:rPr>
            <w:rFonts w:ascii="Arial" w:hAnsi="Arial" w:cs="Arial"/>
          </w:rPr>
          <w:delText>p</w:delText>
        </w:r>
        <w:r w:rsidR="009A5DA8" w:rsidDel="00A23E94">
          <w:rPr>
            <w:rFonts w:ascii="Arial" w:hAnsi="Arial" w:cs="Arial"/>
          </w:rPr>
          <w:delText xml:space="preserve">arasol cells, which represent about 10% of RGCs. </w:delText>
        </w:r>
        <w:r w:rsidR="00E85484" w:rsidDel="00A23E94">
          <w:rPr>
            <w:rFonts w:ascii="Arial" w:hAnsi="Arial" w:cs="Arial"/>
          </w:rPr>
          <w:delText xml:space="preserve">The remaining 10% of RGCs are bistratified cells, which </w:delText>
        </w:r>
        <w:r w:rsidDel="00A23E94">
          <w:rPr>
            <w:rFonts w:ascii="Arial" w:hAnsi="Arial" w:cs="Arial"/>
          </w:rPr>
          <w:delText xml:space="preserve"> integrate ON inputs from S cones and OFF inputs from L and M cones. Bistratified cells are unique in that they asymmetric, and are the only major cell type to have an ON but not an OFF pathway.</w:delText>
        </w:r>
        <w:r w:rsidR="00E85484" w:rsidDel="00A23E94">
          <w:rPr>
            <w:rFonts w:ascii="Arial" w:hAnsi="Arial" w:cs="Arial"/>
          </w:rPr>
          <w:delText xml:space="preserve"> </w:delText>
        </w:r>
        <w:r w:rsidDel="00A23E94">
          <w:rPr>
            <w:rFonts w:ascii="Arial" w:hAnsi="Arial" w:cs="Arial"/>
          </w:rPr>
          <w:delText xml:space="preserve"> </w:delText>
        </w:r>
        <w:commentRangeEnd w:id="80"/>
        <w:r w:rsidR="005803DD" w:rsidDel="00A23E94">
          <w:rPr>
            <w:rStyle w:val="CommentReference"/>
          </w:rPr>
          <w:commentReference w:id="80"/>
        </w:r>
        <w:commentRangeEnd w:id="81"/>
        <w:r w:rsidR="005803DD" w:rsidDel="00A23E94">
          <w:rPr>
            <w:rStyle w:val="CommentReference"/>
          </w:rPr>
          <w:commentReference w:id="81"/>
        </w:r>
        <w:commentRangeEnd w:id="82"/>
        <w:r w:rsidR="00282D4A" w:rsidDel="00A23E94">
          <w:rPr>
            <w:rStyle w:val="CommentReference"/>
          </w:rPr>
          <w:commentReference w:id="82"/>
        </w:r>
      </w:del>
      <w:ins w:id="138" w:author="David St-Amand" w:date="2024-04-18T00:28:00Z">
        <w:r w:rsidR="00432E4D">
          <w:rPr>
            <w:rFonts w:ascii="Arial" w:hAnsi="Arial" w:cs="Arial"/>
          </w:rPr>
          <w:t>two</w:t>
        </w:r>
      </w:ins>
      <w:commentRangeStart w:id="139"/>
      <w:del w:id="140" w:author="David St-Amand" w:date="2024-04-18T00:28:00Z">
        <w:r w:rsidDel="00432E4D">
          <w:rPr>
            <w:rFonts w:ascii="Arial" w:hAnsi="Arial" w:cs="Arial"/>
          </w:rPr>
          <w:delText xml:space="preserve">My model will try to explain </w:delText>
        </w:r>
        <w:commentRangeEnd w:id="139"/>
        <w:r w:rsidR="00282D4A" w:rsidDel="00432E4D">
          <w:rPr>
            <w:rStyle w:val="CommentReference"/>
          </w:rPr>
          <w:commentReference w:id="139"/>
        </w:r>
        <w:r w:rsidDel="00432E4D">
          <w:rPr>
            <w:rFonts w:ascii="Arial" w:hAnsi="Arial" w:cs="Arial"/>
          </w:rPr>
          <w:delText>two</w:delText>
        </w:r>
      </w:del>
      <w:r>
        <w:rPr>
          <w:rFonts w:ascii="Arial" w:hAnsi="Arial" w:cs="Arial"/>
        </w:rPr>
        <w:t xml:space="preserve"> major findings: 1) Why th</w:t>
      </w:r>
      <w:ins w:id="141" w:author="David St-Amand" w:date="2024-04-18T00:25:00Z">
        <w:r w:rsidR="00DA4B5D">
          <w:rPr>
            <w:rFonts w:ascii="Arial" w:hAnsi="Arial" w:cs="Arial"/>
          </w:rPr>
          <w:t>e</w:t>
        </w:r>
      </w:ins>
      <w:del w:id="142" w:author="David St-Amand" w:date="2024-04-18T00:25:00Z">
        <w:r w:rsidDel="00DA4B5D">
          <w:rPr>
            <w:rFonts w:ascii="Arial" w:hAnsi="Arial" w:cs="Arial"/>
          </w:rPr>
          <w:delText>is</w:delText>
        </w:r>
      </w:del>
      <w:r>
        <w:rPr>
          <w:rFonts w:ascii="Arial" w:hAnsi="Arial" w:cs="Arial"/>
        </w:rPr>
        <w:t xml:space="preserve"> </w:t>
      </w:r>
      <w:ins w:id="143" w:author="David St-Amand" w:date="2024-04-18T00:25:00Z">
        <w:r w:rsidR="00DA4B5D">
          <w:rPr>
            <w:rFonts w:ascii="Arial" w:hAnsi="Arial" w:cs="Arial"/>
          </w:rPr>
          <w:t xml:space="preserve">ON-OFF </w:t>
        </w:r>
      </w:ins>
      <w:r>
        <w:rPr>
          <w:rFonts w:ascii="Arial" w:hAnsi="Arial" w:cs="Arial"/>
        </w:rPr>
        <w:t>asymmetry in bistratified cells occurs, and 2) why midget cells represent most neurons</w:t>
      </w:r>
      <w:r w:rsidR="00E85484">
        <w:rPr>
          <w:rFonts w:ascii="Arial" w:hAnsi="Arial" w:cs="Arial"/>
        </w:rPr>
        <w:t xml:space="preserve"> in the fovea</w:t>
      </w:r>
      <w:r>
        <w:rPr>
          <w:rFonts w:ascii="Arial" w:hAnsi="Arial" w:cs="Arial"/>
        </w:rPr>
        <w:t xml:space="preserve"> despite encoding events that rarely occur in natural images. </w:t>
      </w:r>
      <w:r w:rsidRPr="005A2087">
        <w:rPr>
          <w:rFonts w:ascii="Arial" w:hAnsi="Arial" w:cs="Arial"/>
        </w:rPr>
        <w:t xml:space="preserve">Completion of this aim </w:t>
      </w:r>
      <w:r>
        <w:rPr>
          <w:rFonts w:ascii="Arial" w:hAnsi="Arial" w:cs="Arial"/>
        </w:rPr>
        <w:t>will</w:t>
      </w:r>
      <w:ins w:id="144" w:author="David St-Amand" w:date="2024-04-18T00:23:00Z">
        <w:r w:rsidR="00496ECF">
          <w:rPr>
            <w:rFonts w:ascii="Arial" w:hAnsi="Arial" w:cs="Arial"/>
          </w:rPr>
          <w:t xml:space="preserve"> test whether a go</w:t>
        </w:r>
      </w:ins>
      <w:ins w:id="145" w:author="David St-Amand" w:date="2024-04-18T00:24:00Z">
        <w:r w:rsidR="00496ECF">
          <w:rPr>
            <w:rFonts w:ascii="Arial" w:hAnsi="Arial" w:cs="Arial"/>
          </w:rPr>
          <w:t xml:space="preserve">od efficient coding model can help us understand </w:t>
        </w:r>
      </w:ins>
      <w:ins w:id="146" w:author="David St-Amand" w:date="2024-04-18T00:34:00Z">
        <w:r w:rsidR="00994977">
          <w:rPr>
            <w:rFonts w:ascii="Arial" w:hAnsi="Arial" w:cs="Arial"/>
          </w:rPr>
          <w:t xml:space="preserve">how cell types are </w:t>
        </w:r>
      </w:ins>
      <w:ins w:id="147" w:author="David St-Amand" w:date="2024-04-18T00:35:00Z">
        <w:r w:rsidR="00994977">
          <w:rPr>
            <w:rFonts w:ascii="Arial" w:hAnsi="Arial" w:cs="Arial"/>
          </w:rPr>
          <w:t xml:space="preserve">structured to encode chromatic </w:t>
        </w:r>
      </w:ins>
      <w:ins w:id="148" w:author="David St-Amand" w:date="2024-04-18T00:32:00Z">
        <w:r w:rsidR="00CD5C81">
          <w:rPr>
            <w:rFonts w:ascii="Arial" w:hAnsi="Arial" w:cs="Arial"/>
          </w:rPr>
          <w:t>information</w:t>
        </w:r>
      </w:ins>
      <w:ins w:id="149" w:author="David St-Amand" w:date="2024-04-18T00:31:00Z">
        <w:r w:rsidR="001B1E6C">
          <w:rPr>
            <w:rFonts w:ascii="Arial" w:hAnsi="Arial" w:cs="Arial"/>
          </w:rPr>
          <w:t xml:space="preserve">. </w:t>
        </w:r>
      </w:ins>
      <w:del w:id="150" w:author="David St-Amand" w:date="2024-04-18T00:08:00Z">
        <w:r w:rsidDel="00F5422C">
          <w:rPr>
            <w:rFonts w:ascii="Arial" w:hAnsi="Arial" w:cs="Arial"/>
          </w:rPr>
          <w:delText xml:space="preserve"> </w:delText>
        </w:r>
        <w:commentRangeStart w:id="151"/>
        <w:commentRangeStart w:id="152"/>
        <w:r w:rsidDel="00F5422C">
          <w:rPr>
            <w:rFonts w:ascii="Arial" w:hAnsi="Arial" w:cs="Arial"/>
          </w:rPr>
          <w:delText xml:space="preserve">inform us </w:delText>
        </w:r>
        <w:commentRangeEnd w:id="151"/>
        <w:r w:rsidR="00282D4A" w:rsidDel="00F5422C">
          <w:rPr>
            <w:rStyle w:val="CommentReference"/>
          </w:rPr>
          <w:commentReference w:id="151"/>
        </w:r>
      </w:del>
      <w:commentRangeEnd w:id="152"/>
      <w:r w:rsidR="00070951">
        <w:rPr>
          <w:rStyle w:val="CommentReference"/>
        </w:rPr>
        <w:commentReference w:id="152"/>
      </w:r>
      <w:del w:id="153" w:author="David St-Amand" w:date="2024-04-18T00:08:00Z">
        <w:r w:rsidDel="00F5422C">
          <w:rPr>
            <w:rFonts w:ascii="Arial" w:hAnsi="Arial" w:cs="Arial"/>
          </w:rPr>
          <w:delText xml:space="preserve">whether efficient coding can successfully explain how the retina processes color in different pathways. </w:delText>
        </w:r>
        <w:r w:rsidRPr="005A2087" w:rsidDel="00F5422C">
          <w:rPr>
            <w:rFonts w:ascii="Arial" w:hAnsi="Arial" w:cs="Arial"/>
          </w:rPr>
          <w:delText xml:space="preserve"> </w:delText>
        </w:r>
      </w:del>
    </w:p>
    <w:p w14:paraId="2CA71BFA" w14:textId="77777777" w:rsidR="003A5854" w:rsidRPr="005A2087" w:rsidRDefault="003A5854" w:rsidP="003A5854">
      <w:pPr>
        <w:spacing w:after="0" w:line="240" w:lineRule="auto"/>
        <w:jc w:val="both"/>
        <w:rPr>
          <w:rFonts w:ascii="Arial" w:hAnsi="Arial" w:cs="Arial"/>
        </w:rPr>
      </w:pPr>
    </w:p>
    <w:p w14:paraId="21E91446" w14:textId="77777777" w:rsidR="003A5854" w:rsidRPr="005A2087" w:rsidRDefault="003A5854" w:rsidP="003A5854">
      <w:pPr>
        <w:spacing w:after="0" w:line="240" w:lineRule="auto"/>
        <w:jc w:val="both"/>
        <w:rPr>
          <w:rFonts w:ascii="Arial" w:hAnsi="Arial" w:cs="Arial"/>
        </w:rPr>
      </w:pPr>
      <w:r w:rsidRPr="005A2087">
        <w:rPr>
          <w:rFonts w:ascii="Arial" w:hAnsi="Arial" w:cs="Arial"/>
          <w:b/>
          <w:bCs/>
        </w:rPr>
        <w:t>Aim 2: Expand efficient coding models to explain motion-selectivity in RGCs</w:t>
      </w:r>
    </w:p>
    <w:p w14:paraId="0DC2602E" w14:textId="5F584DF4" w:rsidR="00C42D50" w:rsidRDefault="003A5854" w:rsidP="00C42D50">
      <w:pPr>
        <w:spacing w:after="0" w:line="240" w:lineRule="auto"/>
        <w:ind w:firstLine="720"/>
        <w:jc w:val="both"/>
        <w:rPr>
          <w:rFonts w:ascii="Arial" w:hAnsi="Arial" w:cs="Arial"/>
        </w:rPr>
      </w:pPr>
      <w:r w:rsidRPr="005A2087">
        <w:rPr>
          <w:rFonts w:ascii="Arial" w:hAnsi="Arial" w:cs="Arial"/>
        </w:rPr>
        <w:lastRenderedPageBreak/>
        <w:t>Visual scenes typically</w:t>
      </w:r>
      <w:r w:rsidR="009C4DD3">
        <w:rPr>
          <w:rFonts w:ascii="Arial" w:hAnsi="Arial" w:cs="Arial"/>
        </w:rPr>
        <w:t xml:space="preserve"> involve movement,</w:t>
      </w:r>
      <w:r w:rsidRPr="005A2087">
        <w:rPr>
          <w:rFonts w:ascii="Arial" w:hAnsi="Arial" w:cs="Arial"/>
        </w:rPr>
        <w:t xml:space="preserve"> either </w:t>
      </w:r>
      <w:r w:rsidR="00282D4A">
        <w:rPr>
          <w:rFonts w:ascii="Arial" w:hAnsi="Arial" w:cs="Arial"/>
        </w:rPr>
        <w:t>from motion of objects through the visual scene</w:t>
      </w:r>
      <w:r w:rsidRPr="005A2087">
        <w:rPr>
          <w:rFonts w:ascii="Arial" w:hAnsi="Arial" w:cs="Arial"/>
        </w:rPr>
        <w:t xml:space="preserve"> or optic flow from our own movements. The encoding of visual motion starts as early as the retina, with several subtypes of retinal ganglion cells (RGCs) having stronger responses to one direction of motion than to its opposite</w:t>
      </w:r>
      <w:r w:rsidRPr="005A2087">
        <w:rPr>
          <w:rFonts w:ascii="Arial" w:hAnsi="Arial" w:cs="Arial"/>
        </w:rPr>
        <w:fldChar w:fldCharType="begin"/>
      </w:r>
      <w:r w:rsidR="00432E4D">
        <w:rPr>
          <w:rFonts w:ascii="Arial" w:hAnsi="Arial" w:cs="Arial"/>
        </w:rPr>
        <w:instrText xml:space="preserve"> ADDIN EN.CITE &lt;EndNote&gt;&lt;Cite&gt;&lt;Author&gt;Rasmussen&lt;/Author&gt;&lt;Year&gt;2020&lt;/Year&gt;&lt;RecNum&gt;26&lt;/RecNum&gt;&lt;DisplayText&gt;&lt;style face="superscript"&gt;11, 12&lt;/style&gt;&lt;/DisplayText&gt;&lt;record&gt;&lt;rec-number&gt;26&lt;/rec-number&gt;&lt;foreign-keys&gt;&lt;key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00432E4D" w:rsidRPr="00432E4D">
        <w:rPr>
          <w:rFonts w:ascii="Arial" w:hAnsi="Arial" w:cs="Arial"/>
          <w:noProof/>
          <w:vertAlign w:val="superscript"/>
        </w:rPr>
        <w:t>11, 12</w:t>
      </w:r>
      <w:r w:rsidRPr="005A2087">
        <w:rPr>
          <w:rFonts w:ascii="Arial" w:hAnsi="Arial" w:cs="Arial"/>
        </w:rPr>
        <w:fldChar w:fldCharType="end"/>
      </w:r>
      <w:r w:rsidRPr="005A2087">
        <w:rPr>
          <w:rFonts w:ascii="Arial" w:hAnsi="Arial" w:cs="Arial"/>
        </w:rPr>
        <w:t>. The major type of motion</w:t>
      </w:r>
      <w:r w:rsidR="005803DD">
        <w:rPr>
          <w:rFonts w:ascii="Arial" w:hAnsi="Arial" w:cs="Arial"/>
        </w:rPr>
        <w:t>-</w:t>
      </w:r>
      <w:r w:rsidRPr="005A2087">
        <w:rPr>
          <w:rFonts w:ascii="Arial" w:hAnsi="Arial" w:cs="Arial"/>
        </w:rPr>
        <w:t>encoding RGCs are ON-OFF direction-selective ganglion cells</w:t>
      </w:r>
      <w:r>
        <w:rPr>
          <w:rFonts w:ascii="Arial" w:hAnsi="Arial" w:cs="Arial"/>
        </w:rPr>
        <w:t xml:space="preserve"> (DSGC)</w:t>
      </w:r>
      <w:r w:rsidRPr="005A2087">
        <w:rPr>
          <w:rFonts w:ascii="Arial" w:hAnsi="Arial" w:cs="Arial"/>
        </w:rPr>
        <w:fldChar w:fldCharType="begin"/>
      </w:r>
      <w:r w:rsidR="00432E4D">
        <w:rPr>
          <w:rFonts w:ascii="Arial" w:hAnsi="Arial" w:cs="Arial"/>
        </w:rPr>
        <w:instrText xml:space="preserve"> ADDIN EN.CITE &lt;EndNote&gt;&lt;Cite&gt;&lt;Author&gt;Wei&lt;/Author&gt;&lt;Year&gt;2011&lt;/Year&gt;&lt;RecNum&gt;45&lt;/RecNum&gt;&lt;DisplayText&gt;&lt;style face="superscript"&gt;13&lt;/style&gt;&lt;/DisplayText&gt;&lt;record&gt;&lt;rec-number&gt;45&lt;/rec-number&gt;&lt;foreign-keys&gt;&lt;key app="EN" db-id="5wd52x90lterdlefr95xtvpjftes5w9fpzwx" timestamp="1697515528"&gt;45&lt;/key&gt;&lt;/foreign-keys&gt;&lt;ref-type name="Journal Article"&gt;17&lt;/ref-type&gt;&lt;contributors&gt;&lt;authors&gt;&lt;author&gt;Wei, Wei&lt;/author&gt;&lt;author&gt;Hamby, Aaron M&lt;/author&gt;&lt;author&gt;Zhou, Kaili&lt;/author&gt;&lt;author&gt;Feller, Marla B&lt;/author&gt;&lt;/authors&gt;&lt;/contributors&gt;&lt;titles&gt;&lt;title&gt;Development of asymmetric inhibition underlying direction selectivity in the retina&lt;/title&gt;&lt;secondary-title&gt;Nature&lt;/secondary-title&gt;&lt;/titles&gt;&lt;periodical&gt;&lt;full-title&gt;Nature&lt;/full-title&gt;&lt;/periodical&gt;&lt;pages&gt;402-406&lt;/pages&gt;&lt;volume&gt;469&lt;/volume&gt;&lt;number&gt;7330&lt;/number&gt;&lt;dates&gt;&lt;year&gt;2011&lt;/year&gt;&lt;/dates&gt;&lt;isbn&gt;0028-0836&lt;/isbn&gt;&lt;urls&gt;&lt;/urls&gt;&lt;/record&gt;&lt;/Cite&gt;&lt;/EndNote&gt;</w:instrText>
      </w:r>
      <w:r w:rsidRPr="005A2087">
        <w:rPr>
          <w:rFonts w:ascii="Arial" w:hAnsi="Arial" w:cs="Arial"/>
        </w:rPr>
        <w:fldChar w:fldCharType="separate"/>
      </w:r>
      <w:r w:rsidR="00432E4D" w:rsidRPr="00432E4D">
        <w:rPr>
          <w:rFonts w:ascii="Arial" w:hAnsi="Arial" w:cs="Arial"/>
          <w:noProof/>
          <w:vertAlign w:val="superscript"/>
        </w:rPr>
        <w:t>13</w:t>
      </w:r>
      <w:r w:rsidRPr="005A2087">
        <w:rPr>
          <w:rFonts w:ascii="Arial" w:hAnsi="Arial" w:cs="Arial"/>
        </w:rPr>
        <w:fldChar w:fldCharType="end"/>
      </w:r>
      <w:r w:rsidRPr="005A2087">
        <w:rPr>
          <w:rFonts w:ascii="Arial" w:hAnsi="Arial" w:cs="Arial"/>
        </w:rPr>
        <w:t>, which are divided into four subtypes that respond preferentially to each of the four cardinal directions</w:t>
      </w:r>
      <w:r w:rsidRPr="005A2087">
        <w:rPr>
          <w:rFonts w:ascii="Arial" w:hAnsi="Arial" w:cs="Arial"/>
        </w:rPr>
        <w:fldChar w:fldCharType="begin"/>
      </w:r>
      <w:r w:rsidR="00432E4D">
        <w:rPr>
          <w:rFonts w:ascii="Arial" w:hAnsi="Arial" w:cs="Arial"/>
        </w:rPr>
        <w:instrText xml:space="preserve"> ADDIN EN.CITE &lt;EndNote&gt;&lt;Cite&gt;&lt;Author&gt;Vaney&lt;/Author&gt;&lt;Year&gt;2012&lt;/Year&gt;&lt;RecNum&gt;27&lt;/RecNum&gt;&lt;DisplayText&gt;&lt;style face="superscript"&gt;12&lt;/style&gt;&lt;/DisplayText&gt;&lt;record&gt;&lt;rec-number&gt;27&lt;/rec-number&gt;&lt;foreign-keys&gt;&lt;key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00432E4D" w:rsidRPr="00432E4D">
        <w:rPr>
          <w:rFonts w:ascii="Arial" w:hAnsi="Arial" w:cs="Arial"/>
          <w:noProof/>
          <w:vertAlign w:val="superscript"/>
        </w:rPr>
        <w:t>12</w:t>
      </w:r>
      <w:r w:rsidRPr="005A2087">
        <w:rPr>
          <w:rFonts w:ascii="Arial" w:hAnsi="Arial" w:cs="Arial"/>
        </w:rPr>
        <w:fldChar w:fldCharType="end"/>
      </w:r>
      <w:r w:rsidRPr="005A2087">
        <w:rPr>
          <w:rFonts w:ascii="Arial" w:hAnsi="Arial" w:cs="Arial"/>
        </w:rPr>
        <w:t>.</w:t>
      </w:r>
      <w:r w:rsidR="009C4DD3">
        <w:rPr>
          <w:rFonts w:ascii="Arial" w:hAnsi="Arial" w:cs="Arial"/>
        </w:rPr>
        <w:t xml:space="preserve"> I hypothesize that these populations emerge naturally from efficient coding principles.</w:t>
      </w:r>
      <w:r>
        <w:rPr>
          <w:rFonts w:ascii="Arial" w:hAnsi="Arial" w:cs="Arial"/>
        </w:rPr>
        <w:t xml:space="preserve"> </w:t>
      </w:r>
      <w:ins w:id="154" w:author="David St-Amand" w:date="2024-04-17T22:26:00Z">
        <w:r w:rsidR="00FC20F7">
          <w:rPr>
            <w:rFonts w:ascii="Arial" w:hAnsi="Arial" w:cs="Arial"/>
          </w:rPr>
          <w:t>P</w:t>
        </w:r>
      </w:ins>
      <w:del w:id="155" w:author="David St-Amand" w:date="2024-04-17T22:26:00Z">
        <w:r w:rsidR="005803DD" w:rsidDel="00FC20F7">
          <w:rPr>
            <w:rFonts w:ascii="Arial" w:hAnsi="Arial" w:cs="Arial"/>
          </w:rPr>
          <w:delText>Where p</w:delText>
        </w:r>
      </w:del>
      <w:r w:rsidR="005803DD">
        <w:rPr>
          <w:rFonts w:ascii="Arial" w:hAnsi="Arial" w:cs="Arial"/>
        </w:rPr>
        <w:t>revious models assumed independent spatial and temporal receptive fields</w:t>
      </w:r>
      <w:ins w:id="156" w:author="David St-Amand" w:date="2024-04-17T22:26:00Z">
        <w:r w:rsidR="00FC20F7">
          <w:rPr>
            <w:rFonts w:ascii="Arial" w:hAnsi="Arial" w:cs="Arial"/>
          </w:rPr>
          <w:t xml:space="preserve">, which are incapable of capturing </w:t>
        </w:r>
      </w:ins>
      <w:ins w:id="157" w:author="David St-Amand" w:date="2024-04-17T22:27:00Z">
        <w:r w:rsidR="00FC20F7">
          <w:rPr>
            <w:rFonts w:ascii="Arial" w:hAnsi="Arial" w:cs="Arial"/>
          </w:rPr>
          <w:t>motion in a specific direction because the</w:t>
        </w:r>
      </w:ins>
      <w:ins w:id="158" w:author="David St-Amand" w:date="2024-04-17T22:37:00Z">
        <w:r w:rsidR="00FC20F7">
          <w:rPr>
            <w:rFonts w:ascii="Arial" w:hAnsi="Arial" w:cs="Arial"/>
          </w:rPr>
          <w:t xml:space="preserve"> spatial receptive field</w:t>
        </w:r>
      </w:ins>
      <w:ins w:id="159" w:author="David St-Amand" w:date="2024-04-18T00:33:00Z">
        <w:r w:rsidR="000A4CD7">
          <w:rPr>
            <w:rFonts w:ascii="Arial" w:hAnsi="Arial" w:cs="Arial"/>
          </w:rPr>
          <w:t>s are static</w:t>
        </w:r>
      </w:ins>
      <w:ins w:id="160" w:author="David St-Amand" w:date="2024-04-17T22:38:00Z">
        <w:r w:rsidR="00412C06">
          <w:rPr>
            <w:rFonts w:ascii="Arial" w:hAnsi="Arial" w:cs="Arial"/>
          </w:rPr>
          <w:t xml:space="preserve"> </w:t>
        </w:r>
      </w:ins>
      <w:ins w:id="161" w:author="David St-Amand" w:date="2024-04-17T22:37:00Z">
        <w:r w:rsidR="00FC20F7">
          <w:rPr>
            <w:rFonts w:ascii="Arial" w:hAnsi="Arial" w:cs="Arial"/>
          </w:rPr>
          <w:t>across time</w:t>
        </w:r>
      </w:ins>
      <w:ins w:id="162" w:author="David St-Amand" w:date="2024-04-17T22:31:00Z">
        <w:r w:rsidR="00FC20F7">
          <w:rPr>
            <w:rFonts w:ascii="Arial" w:hAnsi="Arial" w:cs="Arial"/>
          </w:rPr>
          <w:t>. Instead,</w:t>
        </w:r>
      </w:ins>
      <w:del w:id="163" w:author="David St-Amand" w:date="2024-04-17T22:31:00Z">
        <w:r w:rsidR="005803DD" w:rsidDel="00FC20F7">
          <w:rPr>
            <w:rFonts w:ascii="Arial" w:hAnsi="Arial" w:cs="Arial"/>
          </w:rPr>
          <w:delText xml:space="preserve"> that are </w:delText>
        </w:r>
        <w:commentRangeStart w:id="164"/>
        <w:commentRangeStart w:id="165"/>
        <w:r w:rsidR="005803DD" w:rsidDel="00FC20F7">
          <w:rPr>
            <w:rFonts w:ascii="Arial" w:hAnsi="Arial" w:cs="Arial"/>
          </w:rPr>
          <w:delText>incapable of capturing motion responsiveness</w:delText>
        </w:r>
        <w:commentRangeEnd w:id="164"/>
        <w:r w:rsidR="00282D4A" w:rsidDel="00FC20F7">
          <w:rPr>
            <w:rStyle w:val="CommentReference"/>
          </w:rPr>
          <w:commentReference w:id="164"/>
        </w:r>
      </w:del>
      <w:commentRangeEnd w:id="165"/>
      <w:r w:rsidR="008D6193">
        <w:rPr>
          <w:rStyle w:val="CommentReference"/>
        </w:rPr>
        <w:commentReference w:id="165"/>
      </w:r>
      <w:r w:rsidR="005803DD">
        <w:rPr>
          <w:rFonts w:ascii="Arial" w:hAnsi="Arial" w:cs="Arial"/>
        </w:rPr>
        <w:t xml:space="preserve">, </w:t>
      </w:r>
      <w:r>
        <w:rPr>
          <w:rFonts w:ascii="Arial" w:hAnsi="Arial" w:cs="Arial"/>
        </w:rPr>
        <w:t xml:space="preserve">I will build an efficient coding model that </w:t>
      </w:r>
      <w:r w:rsidR="005803DD">
        <w:rPr>
          <w:rFonts w:ascii="Arial" w:hAnsi="Arial" w:cs="Arial"/>
        </w:rPr>
        <w:t xml:space="preserve">allows for </w:t>
      </w:r>
      <w:r w:rsidR="00C353D2">
        <w:rPr>
          <w:rFonts w:ascii="Arial" w:hAnsi="Arial" w:cs="Arial"/>
        </w:rPr>
        <w:t>fully general</w:t>
      </w:r>
      <w:r w:rsidR="005803DD">
        <w:rPr>
          <w:rFonts w:ascii="Arial" w:hAnsi="Arial" w:cs="Arial"/>
        </w:rPr>
        <w:t xml:space="preserve"> spatiotemporal receptive fields</w:t>
      </w:r>
      <w:r w:rsidR="00C353D2">
        <w:rPr>
          <w:rFonts w:ascii="Arial" w:hAnsi="Arial" w:cs="Arial"/>
        </w:rPr>
        <w:t>.</w:t>
      </w:r>
      <w:r>
        <w:rPr>
          <w:rFonts w:ascii="Arial" w:hAnsi="Arial" w:cs="Arial"/>
        </w:rPr>
        <w:t xml:space="preserve"> I will then test whether </w:t>
      </w:r>
      <w:r w:rsidR="00C353D2">
        <w:rPr>
          <w:rFonts w:ascii="Arial" w:hAnsi="Arial" w:cs="Arial"/>
        </w:rPr>
        <w:t>this model, trained to efficiently encode natural movies,</w:t>
      </w:r>
      <w:r>
        <w:rPr>
          <w:rFonts w:ascii="Arial" w:hAnsi="Arial" w:cs="Arial"/>
        </w:rPr>
        <w:t xml:space="preserve"> </w:t>
      </w:r>
      <w:r w:rsidR="00C353D2">
        <w:rPr>
          <w:rFonts w:ascii="Arial" w:hAnsi="Arial" w:cs="Arial"/>
        </w:rPr>
        <w:t xml:space="preserve">successfully </w:t>
      </w:r>
      <w:r>
        <w:rPr>
          <w:rFonts w:ascii="Arial" w:hAnsi="Arial" w:cs="Arial"/>
        </w:rPr>
        <w:t>replicate</w:t>
      </w:r>
      <w:r w:rsidR="00C353D2">
        <w:rPr>
          <w:rFonts w:ascii="Arial" w:hAnsi="Arial" w:cs="Arial"/>
        </w:rPr>
        <w:t>s</w:t>
      </w:r>
      <w:r>
        <w:rPr>
          <w:rFonts w:ascii="Arial" w:hAnsi="Arial" w:cs="Arial"/>
        </w:rPr>
        <w:t xml:space="preserve"> ON-OFF DSGCs that only encode the four cardinal directions</w:t>
      </w:r>
      <w:r w:rsidRPr="005A2087">
        <w:rPr>
          <w:rFonts w:ascii="Arial" w:hAnsi="Arial" w:cs="Arial"/>
        </w:rPr>
        <w:fldChar w:fldCharType="begin"/>
      </w:r>
      <w:r w:rsidR="00432E4D">
        <w:rPr>
          <w:rFonts w:ascii="Arial" w:hAnsi="Arial" w:cs="Arial"/>
        </w:rPr>
        <w:instrText xml:space="preserve"> ADDIN EN.CITE &lt;EndNote&gt;&lt;Cite&gt;&lt;Author&gt;Vaney&lt;/Author&gt;&lt;Year&gt;2012&lt;/Year&gt;&lt;RecNum&gt;27&lt;/RecNum&gt;&lt;DisplayText&gt;&lt;style face="superscript"&gt;12&lt;/style&gt;&lt;/DisplayText&gt;&lt;record&gt;&lt;rec-number&gt;27&lt;/rec-number&gt;&lt;foreign-keys&gt;&lt;key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00432E4D" w:rsidRPr="00432E4D">
        <w:rPr>
          <w:rFonts w:ascii="Arial" w:hAnsi="Arial" w:cs="Arial"/>
          <w:noProof/>
          <w:vertAlign w:val="superscript"/>
        </w:rPr>
        <w:t>12</w:t>
      </w:r>
      <w:r w:rsidRPr="005A2087">
        <w:rPr>
          <w:rFonts w:ascii="Arial" w:hAnsi="Arial" w:cs="Arial"/>
        </w:rPr>
        <w:fldChar w:fldCharType="end"/>
      </w:r>
      <w:r w:rsidR="003F1A08">
        <w:rPr>
          <w:rFonts w:ascii="Arial" w:hAnsi="Arial" w:cs="Arial"/>
        </w:rPr>
        <w:t>.</w:t>
      </w:r>
      <w:del w:id="166" w:author="David St-Amand" w:date="2024-04-17T23:19:00Z">
        <w:r w:rsidR="003F1A08" w:rsidDel="0061611D">
          <w:rPr>
            <w:rFonts w:ascii="Arial" w:hAnsi="Arial" w:cs="Arial"/>
          </w:rPr>
          <w:delText xml:space="preserve"> To further validate the model, we will also test </w:delText>
        </w:r>
        <w:commentRangeStart w:id="167"/>
        <w:commentRangeStart w:id="168"/>
        <w:r w:rsidR="003F1A08" w:rsidDel="0061611D">
          <w:rPr>
            <w:rFonts w:ascii="Arial" w:hAnsi="Arial" w:cs="Arial"/>
          </w:rPr>
          <w:delText xml:space="preserve">novel predictions </w:delText>
        </w:r>
        <w:commentRangeEnd w:id="167"/>
        <w:r w:rsidR="00282D4A" w:rsidDel="0061611D">
          <w:rPr>
            <w:rStyle w:val="CommentReference"/>
          </w:rPr>
          <w:commentReference w:id="167"/>
        </w:r>
      </w:del>
      <w:commentRangeEnd w:id="168"/>
      <w:r w:rsidR="008D6193">
        <w:rPr>
          <w:rStyle w:val="CommentReference"/>
        </w:rPr>
        <w:commentReference w:id="168"/>
      </w:r>
      <w:del w:id="169" w:author="David St-Amand" w:date="2024-04-17T23:19:00Z">
        <w:r w:rsidR="003F1A08" w:rsidDel="0061611D">
          <w:rPr>
            <w:rFonts w:ascii="Arial" w:hAnsi="Arial" w:cs="Arial"/>
          </w:rPr>
          <w:delText xml:space="preserve">against </w:delText>
        </w:r>
        <w:commentRangeStart w:id="170"/>
        <w:r w:rsidDel="0061611D">
          <w:rPr>
            <w:rFonts w:ascii="Arial" w:hAnsi="Arial" w:cs="Arial"/>
          </w:rPr>
          <w:delText xml:space="preserve"> experimental data from the Field Lab at UCLA</w:delText>
        </w:r>
      </w:del>
      <w:r>
        <w:rPr>
          <w:rFonts w:ascii="Arial" w:hAnsi="Arial" w:cs="Arial"/>
        </w:rPr>
        <w:t>.</w:t>
      </w:r>
      <w:commentRangeEnd w:id="170"/>
      <w:r w:rsidR="00C353D2">
        <w:rPr>
          <w:rStyle w:val="CommentReference"/>
        </w:rPr>
        <w:commentReference w:id="170"/>
      </w:r>
      <w:r w:rsidRPr="005A2087">
        <w:rPr>
          <w:rFonts w:ascii="Arial" w:hAnsi="Arial" w:cs="Arial"/>
        </w:rPr>
        <w:t xml:space="preserve"> </w:t>
      </w:r>
      <w:commentRangeStart w:id="171"/>
      <w:commentRangeStart w:id="172"/>
      <w:r w:rsidRPr="005A2087">
        <w:rPr>
          <w:rFonts w:ascii="Arial" w:hAnsi="Arial" w:cs="Arial"/>
        </w:rPr>
        <w:t xml:space="preserve">Completion of this aim will </w:t>
      </w:r>
      <w:r w:rsidR="0078619D">
        <w:rPr>
          <w:rFonts w:ascii="Arial" w:hAnsi="Arial" w:cs="Arial"/>
        </w:rPr>
        <w:t>enlighten us as to whether efficient coding can explain the</w:t>
      </w:r>
      <w:ins w:id="173" w:author="David St-Amand" w:date="2024-04-17T23:19:00Z">
        <w:r w:rsidR="0061611D">
          <w:rPr>
            <w:rFonts w:ascii="Arial" w:hAnsi="Arial" w:cs="Arial"/>
          </w:rPr>
          <w:t xml:space="preserve"> diversity of </w:t>
        </w:r>
      </w:ins>
      <w:ins w:id="174" w:author="David St-Amand" w:date="2024-04-18T00:34:00Z">
        <w:r w:rsidR="000A4CD7">
          <w:rPr>
            <w:rFonts w:ascii="Arial" w:hAnsi="Arial" w:cs="Arial"/>
          </w:rPr>
          <w:t xml:space="preserve">motion-encoding </w:t>
        </w:r>
      </w:ins>
      <w:ins w:id="175" w:author="David St-Amand" w:date="2024-04-17T23:19:00Z">
        <w:r w:rsidR="0061611D">
          <w:rPr>
            <w:rFonts w:ascii="Arial" w:hAnsi="Arial" w:cs="Arial"/>
          </w:rPr>
          <w:t xml:space="preserve">cell types in the retina. </w:t>
        </w:r>
      </w:ins>
      <w:del w:id="176" w:author="David St-Amand" w:date="2024-04-17T23:19:00Z">
        <w:r w:rsidR="0078619D" w:rsidDel="0061611D">
          <w:rPr>
            <w:rFonts w:ascii="Arial" w:hAnsi="Arial" w:cs="Arial"/>
          </w:rPr>
          <w:delText xml:space="preserve"> </w:delText>
        </w:r>
        <w:r w:rsidR="00CD1311" w:rsidDel="0061611D">
          <w:rPr>
            <w:rFonts w:ascii="Arial" w:hAnsi="Arial" w:cs="Arial"/>
          </w:rPr>
          <w:delText xml:space="preserve">receptive field </w:delText>
        </w:r>
        <w:r w:rsidR="0078619D" w:rsidDel="0061611D">
          <w:rPr>
            <w:rFonts w:ascii="Arial" w:hAnsi="Arial" w:cs="Arial"/>
          </w:rPr>
          <w:delText xml:space="preserve">properties of direction-selective ganglion cells. </w:delText>
        </w:r>
        <w:r w:rsidDel="0061611D">
          <w:rPr>
            <w:rFonts w:ascii="Arial" w:hAnsi="Arial" w:cs="Arial"/>
          </w:rPr>
          <w:delText xml:space="preserve"> </w:delText>
        </w:r>
        <w:commentRangeEnd w:id="171"/>
        <w:r w:rsidR="000458D6" w:rsidDel="0061611D">
          <w:rPr>
            <w:rStyle w:val="CommentReference"/>
          </w:rPr>
          <w:commentReference w:id="171"/>
        </w:r>
      </w:del>
      <w:commentRangeEnd w:id="172"/>
      <w:r w:rsidR="008D6193">
        <w:rPr>
          <w:rStyle w:val="CommentReference"/>
        </w:rPr>
        <w:commentReference w:id="172"/>
      </w:r>
    </w:p>
    <w:p w14:paraId="7A837079" w14:textId="77777777" w:rsidR="008D1C0B" w:rsidDel="00077B1A" w:rsidRDefault="008D1C0B">
      <w:pPr>
        <w:spacing w:after="0" w:line="240" w:lineRule="auto"/>
        <w:jc w:val="both"/>
        <w:rPr>
          <w:del w:id="177" w:author="David St-Amand" w:date="2024-04-18T00:24:00Z"/>
          <w:rFonts w:ascii="Arial" w:hAnsi="Arial" w:cs="Arial"/>
        </w:rPr>
      </w:pPr>
    </w:p>
    <w:p w14:paraId="389DE9A4" w14:textId="690440DA" w:rsidR="006B43D2" w:rsidRDefault="006B43D2">
      <w:pPr>
        <w:tabs>
          <w:tab w:val="left" w:pos="2560"/>
        </w:tabs>
        <w:spacing w:after="0" w:line="240" w:lineRule="auto"/>
        <w:jc w:val="both"/>
        <w:rPr>
          <w:rFonts w:ascii="Arial" w:hAnsi="Arial" w:cs="Arial"/>
        </w:rPr>
        <w:pPrChange w:id="178" w:author="David St-Amand" w:date="2024-04-18T00:20:00Z">
          <w:pPr>
            <w:spacing w:after="0" w:line="240" w:lineRule="auto"/>
            <w:jc w:val="both"/>
          </w:pPr>
        </w:pPrChange>
      </w:pPr>
    </w:p>
    <w:p w14:paraId="6C5AB505" w14:textId="77777777" w:rsidR="00485F91" w:rsidRDefault="00485F91">
      <w:pPr>
        <w:spacing w:after="0" w:line="240" w:lineRule="auto"/>
        <w:jc w:val="both"/>
        <w:rPr>
          <w:rFonts w:ascii="Arial" w:hAnsi="Arial" w:cs="Arial"/>
        </w:rPr>
      </w:pPr>
    </w:p>
    <w:p w14:paraId="1B44E7C4" w14:textId="77777777" w:rsidR="006B43D2" w:rsidRDefault="006B43D2">
      <w:pPr>
        <w:spacing w:after="0" w:line="240" w:lineRule="auto"/>
        <w:jc w:val="both"/>
        <w:rPr>
          <w:rFonts w:ascii="Arial" w:hAnsi="Arial" w:cs="Arial"/>
        </w:rPr>
      </w:pPr>
    </w:p>
    <w:p w14:paraId="00F92713" w14:textId="77777777" w:rsidR="006B43D2" w:rsidRDefault="006B43D2">
      <w:pPr>
        <w:spacing w:after="0" w:line="240" w:lineRule="auto"/>
        <w:jc w:val="both"/>
        <w:rPr>
          <w:rFonts w:ascii="Arial" w:hAnsi="Arial" w:cs="Arial"/>
        </w:rPr>
      </w:pPr>
    </w:p>
    <w:p w14:paraId="650DF8F6" w14:textId="77777777" w:rsidR="006B43D2" w:rsidRDefault="006B43D2">
      <w:pPr>
        <w:spacing w:after="0" w:line="240" w:lineRule="auto"/>
        <w:jc w:val="both"/>
        <w:rPr>
          <w:rFonts w:ascii="Arial" w:hAnsi="Arial" w:cs="Arial"/>
        </w:rPr>
      </w:pPr>
    </w:p>
    <w:p w14:paraId="4CB558F9" w14:textId="77777777" w:rsidR="006B43D2" w:rsidRDefault="006B43D2">
      <w:pPr>
        <w:spacing w:after="0" w:line="240" w:lineRule="auto"/>
        <w:jc w:val="both"/>
        <w:rPr>
          <w:rFonts w:ascii="Arial" w:hAnsi="Arial" w:cs="Arial"/>
        </w:rPr>
      </w:pPr>
    </w:p>
    <w:p w14:paraId="0A1DAEA1" w14:textId="77777777" w:rsidR="006B43D2" w:rsidRDefault="006B43D2">
      <w:pPr>
        <w:spacing w:after="0" w:line="240" w:lineRule="auto"/>
        <w:jc w:val="both"/>
        <w:rPr>
          <w:rFonts w:ascii="Arial" w:hAnsi="Arial" w:cs="Arial"/>
        </w:rPr>
      </w:pPr>
    </w:p>
    <w:p w14:paraId="3C475B18" w14:textId="77777777" w:rsidR="006B43D2" w:rsidRDefault="006B43D2">
      <w:pPr>
        <w:spacing w:after="0" w:line="240" w:lineRule="auto"/>
        <w:jc w:val="both"/>
        <w:rPr>
          <w:rFonts w:ascii="Arial" w:hAnsi="Arial" w:cs="Arial"/>
        </w:rPr>
      </w:pPr>
    </w:p>
    <w:p w14:paraId="50A8D313" w14:textId="77777777" w:rsidR="006B43D2" w:rsidRDefault="006B43D2">
      <w:pPr>
        <w:spacing w:after="0" w:line="240" w:lineRule="auto"/>
        <w:jc w:val="both"/>
        <w:rPr>
          <w:rFonts w:ascii="Arial" w:hAnsi="Arial" w:cs="Arial"/>
        </w:rPr>
      </w:pPr>
    </w:p>
    <w:p w14:paraId="64DCF665" w14:textId="77777777" w:rsidR="006B43D2" w:rsidRDefault="006B43D2">
      <w:pPr>
        <w:spacing w:after="0" w:line="240" w:lineRule="auto"/>
        <w:jc w:val="both"/>
        <w:rPr>
          <w:rFonts w:ascii="Arial" w:hAnsi="Arial" w:cs="Arial"/>
        </w:rPr>
      </w:pPr>
    </w:p>
    <w:p w14:paraId="4D07F9D9" w14:textId="796E772C" w:rsidR="006B43D2" w:rsidRPr="004218BA" w:rsidRDefault="006B43D2">
      <w:pPr>
        <w:spacing w:after="0" w:line="240" w:lineRule="auto"/>
        <w:jc w:val="both"/>
        <w:rPr>
          <w:rFonts w:ascii="Arial" w:hAnsi="Arial" w:cs="Arial"/>
          <w:b/>
          <w:bCs/>
        </w:rPr>
      </w:pPr>
      <w:r w:rsidRPr="004218BA">
        <w:rPr>
          <w:rFonts w:ascii="Arial" w:hAnsi="Arial" w:cs="Arial"/>
          <w:b/>
          <w:bCs/>
        </w:rPr>
        <w:t>References</w:t>
      </w:r>
    </w:p>
    <w:p w14:paraId="60F7CDB4" w14:textId="77777777" w:rsidR="008D1C0B" w:rsidRDefault="008D1C0B">
      <w:pPr>
        <w:spacing w:after="0" w:line="240" w:lineRule="auto"/>
        <w:jc w:val="both"/>
        <w:rPr>
          <w:rFonts w:ascii="Arial" w:hAnsi="Arial" w:cs="Arial"/>
        </w:rPr>
      </w:pPr>
    </w:p>
    <w:p w14:paraId="67CA690A" w14:textId="77777777" w:rsidR="005A66A8" w:rsidRPr="005A66A8" w:rsidRDefault="008D1C0B" w:rsidP="005A66A8">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5A66A8" w:rsidRPr="005A66A8">
        <w:t>1.</w:t>
      </w:r>
      <w:r w:rsidR="005A66A8" w:rsidRPr="005A66A8">
        <w:tab/>
        <w:t xml:space="preserve">Atick, J.J. and A.N. Redlich, </w:t>
      </w:r>
      <w:r w:rsidR="005A66A8" w:rsidRPr="005A66A8">
        <w:rPr>
          <w:i/>
        </w:rPr>
        <w:t>Towards a theory of early visual processing.</w:t>
      </w:r>
      <w:r w:rsidR="005A66A8" w:rsidRPr="005A66A8">
        <w:t xml:space="preserve"> Neural computation, 1990. </w:t>
      </w:r>
      <w:r w:rsidR="005A66A8" w:rsidRPr="005A66A8">
        <w:rPr>
          <w:b/>
        </w:rPr>
        <w:t>2</w:t>
      </w:r>
      <w:r w:rsidR="005A66A8" w:rsidRPr="005A66A8">
        <w:t>(3): p. 308-320.</w:t>
      </w:r>
    </w:p>
    <w:p w14:paraId="55DCEF8A" w14:textId="77777777" w:rsidR="005A66A8" w:rsidRPr="005A66A8" w:rsidRDefault="005A66A8" w:rsidP="005A66A8">
      <w:pPr>
        <w:pStyle w:val="EndNoteBibliography"/>
        <w:spacing w:after="0"/>
        <w:ind w:left="720" w:hanging="720"/>
      </w:pPr>
      <w:r w:rsidRPr="005A66A8">
        <w:t>2.</w:t>
      </w:r>
      <w:r w:rsidRPr="005A66A8">
        <w:tab/>
        <w:t xml:space="preserve">Atick, J.J. and A.N. Redlich, </w:t>
      </w:r>
      <w:r w:rsidRPr="005A66A8">
        <w:rPr>
          <w:i/>
        </w:rPr>
        <w:t>What does the retina know about natural scenes?</w:t>
      </w:r>
      <w:r w:rsidRPr="005A66A8">
        <w:t xml:space="preserve"> Neural computation, 1992. </w:t>
      </w:r>
      <w:r w:rsidRPr="005A66A8">
        <w:rPr>
          <w:b/>
        </w:rPr>
        <w:t>4</w:t>
      </w:r>
      <w:r w:rsidRPr="005A66A8">
        <w:t>(2): p. 196-210.</w:t>
      </w:r>
    </w:p>
    <w:p w14:paraId="5F2BDD43" w14:textId="77777777" w:rsidR="005A66A8" w:rsidRPr="005A66A8" w:rsidRDefault="005A66A8" w:rsidP="005A66A8">
      <w:pPr>
        <w:pStyle w:val="EndNoteBibliography"/>
        <w:spacing w:after="0"/>
        <w:ind w:left="720" w:hanging="720"/>
      </w:pPr>
      <w:r w:rsidRPr="005A66A8">
        <w:t>3.</w:t>
      </w:r>
      <w:r w:rsidRPr="005A66A8">
        <w:tab/>
        <w:t xml:space="preserve">Karklin, Y. and E. Simoncelli, </w:t>
      </w:r>
      <w:r w:rsidRPr="005A66A8">
        <w:rPr>
          <w:i/>
        </w:rPr>
        <w:t>Efficient coding of natural images with a population of noisy linear-nonlinear neurons.</w:t>
      </w:r>
      <w:r w:rsidRPr="005A66A8">
        <w:t xml:space="preserve"> Advances in neural information processing systems, 2011. </w:t>
      </w:r>
      <w:r w:rsidRPr="005A66A8">
        <w:rPr>
          <w:b/>
        </w:rPr>
        <w:t>24</w:t>
      </w:r>
      <w:r w:rsidRPr="005A66A8">
        <w:t>.</w:t>
      </w:r>
    </w:p>
    <w:p w14:paraId="0BE49456" w14:textId="77777777" w:rsidR="005A66A8" w:rsidRPr="005A66A8" w:rsidRDefault="005A66A8" w:rsidP="005A66A8">
      <w:pPr>
        <w:pStyle w:val="EndNoteBibliography"/>
        <w:spacing w:after="0"/>
        <w:ind w:left="720" w:hanging="720"/>
      </w:pPr>
      <w:r w:rsidRPr="005A66A8">
        <w:t>4.</w:t>
      </w:r>
      <w:r w:rsidRPr="005A66A8">
        <w:tab/>
        <w:t xml:space="preserve">Balasubramanian, V. and M.J. Berry II, </w:t>
      </w:r>
      <w:r w:rsidRPr="005A66A8">
        <w:rPr>
          <w:i/>
        </w:rPr>
        <w:t>A test of metabolically efficient coding in the retina.</w:t>
      </w:r>
      <w:r w:rsidRPr="005A66A8">
        <w:t xml:space="preserve"> Network: Computation in Neural Systems, 2002. </w:t>
      </w:r>
      <w:r w:rsidRPr="005A66A8">
        <w:rPr>
          <w:b/>
        </w:rPr>
        <w:t>13</w:t>
      </w:r>
      <w:r w:rsidRPr="005A66A8">
        <w:t>(4): p. 531.</w:t>
      </w:r>
    </w:p>
    <w:p w14:paraId="45DB3AD7" w14:textId="77777777" w:rsidR="005A66A8" w:rsidRPr="005A66A8" w:rsidRDefault="005A66A8" w:rsidP="005A66A8">
      <w:pPr>
        <w:pStyle w:val="EndNoteBibliography"/>
        <w:spacing w:after="0"/>
        <w:ind w:left="720" w:hanging="720"/>
      </w:pPr>
      <w:r w:rsidRPr="005A66A8">
        <w:t>5.</w:t>
      </w:r>
      <w:r w:rsidRPr="005A66A8">
        <w:tab/>
        <w:t xml:space="preserve">Doi, E., et al., </w:t>
      </w:r>
      <w:r w:rsidRPr="005A66A8">
        <w:rPr>
          <w:i/>
        </w:rPr>
        <w:t>Efficient coding of spatial information in the primate retina.</w:t>
      </w:r>
      <w:r w:rsidRPr="005A66A8">
        <w:t xml:space="preserve"> Journal of Neuroscience, 2012. </w:t>
      </w:r>
      <w:r w:rsidRPr="005A66A8">
        <w:rPr>
          <w:b/>
        </w:rPr>
        <w:t>32</w:t>
      </w:r>
      <w:r w:rsidRPr="005A66A8">
        <w:t>(46): p. 16256-16264.</w:t>
      </w:r>
    </w:p>
    <w:p w14:paraId="009D6FE3" w14:textId="77777777" w:rsidR="005A66A8" w:rsidRPr="005A66A8" w:rsidRDefault="005A66A8" w:rsidP="005A66A8">
      <w:pPr>
        <w:pStyle w:val="EndNoteBibliography"/>
        <w:spacing w:after="0"/>
        <w:ind w:left="720" w:hanging="720"/>
      </w:pPr>
      <w:r w:rsidRPr="005A66A8">
        <w:t>6.</w:t>
      </w:r>
      <w:r w:rsidRPr="005A66A8">
        <w:tab/>
        <w:t xml:space="preserve">Crook, J.D., et al., </w:t>
      </w:r>
      <w:r w:rsidRPr="005A66A8">
        <w:rPr>
          <w:i/>
        </w:rPr>
        <w:t>Horizontal cell feedback without cone type-selective inhibition mediates “red–green” color opponency in midget ganglion cells of the primate retina.</w:t>
      </w:r>
      <w:r w:rsidRPr="005A66A8">
        <w:t xml:space="preserve"> Journal of Neuroscience, 2011. </w:t>
      </w:r>
      <w:r w:rsidRPr="005A66A8">
        <w:rPr>
          <w:b/>
        </w:rPr>
        <w:t>31</w:t>
      </w:r>
      <w:r w:rsidRPr="005A66A8">
        <w:t>(5): p. 1762-1772.</w:t>
      </w:r>
    </w:p>
    <w:p w14:paraId="5747FF8B" w14:textId="77777777" w:rsidR="005A66A8" w:rsidRPr="005A66A8" w:rsidRDefault="005A66A8" w:rsidP="005A66A8">
      <w:pPr>
        <w:pStyle w:val="EndNoteBibliography"/>
        <w:spacing w:after="0"/>
        <w:ind w:left="720" w:hanging="720"/>
      </w:pPr>
      <w:r w:rsidRPr="005A66A8">
        <w:t>7.</w:t>
      </w:r>
      <w:r w:rsidRPr="005A66A8">
        <w:tab/>
        <w:t xml:space="preserve">Lee, T.-W., T. Wachtler, and T.J. Sejnowski, </w:t>
      </w:r>
      <w:r w:rsidRPr="005A66A8">
        <w:rPr>
          <w:i/>
        </w:rPr>
        <w:t>Color opponency is an efficient representation of spectral properties in natural scenes.</w:t>
      </w:r>
      <w:r w:rsidRPr="005A66A8">
        <w:t xml:space="preserve"> Vision Research, 2002. </w:t>
      </w:r>
      <w:r w:rsidRPr="005A66A8">
        <w:rPr>
          <w:b/>
        </w:rPr>
        <w:t>42</w:t>
      </w:r>
      <w:r w:rsidRPr="005A66A8">
        <w:t>(17): p. 2095-2103.</w:t>
      </w:r>
    </w:p>
    <w:p w14:paraId="4D89DBB1" w14:textId="77777777" w:rsidR="005A66A8" w:rsidRPr="005A66A8" w:rsidRDefault="005A66A8" w:rsidP="005A66A8">
      <w:pPr>
        <w:pStyle w:val="EndNoteBibliography"/>
        <w:spacing w:after="0"/>
        <w:ind w:left="720" w:hanging="720"/>
      </w:pPr>
      <w:r w:rsidRPr="005A66A8">
        <w:t>8.</w:t>
      </w:r>
      <w:r w:rsidRPr="005A66A8">
        <w:tab/>
        <w:t xml:space="preserve">Atick, J.J., Z. Li, and A.N. Redlich, </w:t>
      </w:r>
      <w:r w:rsidRPr="005A66A8">
        <w:rPr>
          <w:i/>
        </w:rPr>
        <w:t>Understanding retinal color coding from first principles.</w:t>
      </w:r>
      <w:r w:rsidRPr="005A66A8">
        <w:t xml:space="preserve"> Neural computation, 1992. </w:t>
      </w:r>
      <w:r w:rsidRPr="005A66A8">
        <w:rPr>
          <w:b/>
        </w:rPr>
        <w:t>4</w:t>
      </w:r>
      <w:r w:rsidRPr="005A66A8">
        <w:t>(4): p. 559-572.</w:t>
      </w:r>
    </w:p>
    <w:p w14:paraId="5CFF3016" w14:textId="77777777" w:rsidR="005A66A8" w:rsidRPr="005A66A8" w:rsidRDefault="005A66A8" w:rsidP="005A66A8">
      <w:pPr>
        <w:pStyle w:val="EndNoteBibliography"/>
        <w:spacing w:after="0"/>
        <w:ind w:left="720" w:hanging="720"/>
      </w:pPr>
      <w:r w:rsidRPr="005A66A8">
        <w:t>9.</w:t>
      </w:r>
      <w:r w:rsidRPr="005A66A8">
        <w:tab/>
        <w:t xml:space="preserve">Jun, N.Y., G. Field, and J. Pearson, </w:t>
      </w:r>
      <w:r w:rsidRPr="005A66A8">
        <w:rPr>
          <w:i/>
        </w:rPr>
        <w:t>Efficient coding, channel capacity, and the emergence of retinal mosaics.</w:t>
      </w:r>
      <w:r w:rsidRPr="005A66A8">
        <w:t xml:space="preserve"> Advances in neural information processing systems, 2022. </w:t>
      </w:r>
      <w:r w:rsidRPr="005A66A8">
        <w:rPr>
          <w:b/>
        </w:rPr>
        <w:t>35</w:t>
      </w:r>
      <w:r w:rsidRPr="005A66A8">
        <w:t>: p. 32311-32324.</w:t>
      </w:r>
    </w:p>
    <w:p w14:paraId="3452CE02" w14:textId="77777777" w:rsidR="005A66A8" w:rsidRPr="005A66A8" w:rsidRDefault="005A66A8" w:rsidP="005A66A8">
      <w:pPr>
        <w:pStyle w:val="EndNoteBibliography"/>
        <w:spacing w:after="0"/>
        <w:ind w:left="720" w:hanging="720"/>
      </w:pPr>
      <w:r w:rsidRPr="005A66A8">
        <w:t>10.</w:t>
      </w:r>
      <w:r w:rsidRPr="005A66A8">
        <w:tab/>
        <w:t xml:space="preserve">Jun, N.Y., G.D. Field, and J. Pearson, </w:t>
      </w:r>
      <w:r w:rsidRPr="005A66A8">
        <w:rPr>
          <w:i/>
        </w:rPr>
        <w:t>Scene statistics and noise determine the relative arrangement of receptive field mosaics.</w:t>
      </w:r>
      <w:r w:rsidRPr="005A66A8">
        <w:t xml:space="preserve"> Proceedings of the National Academy of Sciences, 2021. </w:t>
      </w:r>
      <w:r w:rsidRPr="005A66A8">
        <w:rPr>
          <w:b/>
        </w:rPr>
        <w:t>118</w:t>
      </w:r>
      <w:r w:rsidRPr="005A66A8">
        <w:t>(39): p. e2105115118.</w:t>
      </w:r>
    </w:p>
    <w:p w14:paraId="6A50CE20" w14:textId="77777777" w:rsidR="005A66A8" w:rsidRPr="005A66A8" w:rsidRDefault="005A66A8" w:rsidP="005A66A8">
      <w:pPr>
        <w:pStyle w:val="EndNoteBibliography"/>
        <w:spacing w:after="0"/>
        <w:ind w:left="720" w:hanging="720"/>
      </w:pPr>
      <w:r w:rsidRPr="005A66A8">
        <w:t>11.</w:t>
      </w:r>
      <w:r w:rsidRPr="005A66A8">
        <w:tab/>
        <w:t xml:space="preserve">Rasmussen, R. and K. Yonehara, </w:t>
      </w:r>
      <w:r w:rsidRPr="005A66A8">
        <w:rPr>
          <w:i/>
        </w:rPr>
        <w:t>Contributions of retinal direction selectivity to central visual processing.</w:t>
      </w:r>
      <w:r w:rsidRPr="005A66A8">
        <w:t xml:space="preserve"> Current Biology, 2020. </w:t>
      </w:r>
      <w:r w:rsidRPr="005A66A8">
        <w:rPr>
          <w:b/>
        </w:rPr>
        <w:t>30</w:t>
      </w:r>
      <w:r w:rsidRPr="005A66A8">
        <w:t>(15): p. R897-R903.</w:t>
      </w:r>
    </w:p>
    <w:p w14:paraId="655355F5" w14:textId="77777777" w:rsidR="005A66A8" w:rsidRPr="005A66A8" w:rsidRDefault="005A66A8" w:rsidP="005A66A8">
      <w:pPr>
        <w:pStyle w:val="EndNoteBibliography"/>
        <w:spacing w:after="0"/>
        <w:ind w:left="720" w:hanging="720"/>
      </w:pPr>
      <w:r w:rsidRPr="005A66A8">
        <w:t>12.</w:t>
      </w:r>
      <w:r w:rsidRPr="005A66A8">
        <w:tab/>
        <w:t xml:space="preserve">Vaney, D.I., B. Sivyer, and W.R. Taylor, </w:t>
      </w:r>
      <w:r w:rsidRPr="005A66A8">
        <w:rPr>
          <w:i/>
        </w:rPr>
        <w:t>Direction selectivity in the retina: symmetry and asymmetry in structure and function.</w:t>
      </w:r>
      <w:r w:rsidRPr="005A66A8">
        <w:t xml:space="preserve"> Nature Reviews Neuroscience, 2012. </w:t>
      </w:r>
      <w:r w:rsidRPr="005A66A8">
        <w:rPr>
          <w:b/>
        </w:rPr>
        <w:t>13</w:t>
      </w:r>
      <w:r w:rsidRPr="005A66A8">
        <w:t>(3): p. 194-208.</w:t>
      </w:r>
    </w:p>
    <w:p w14:paraId="12F5C7FF" w14:textId="77777777" w:rsidR="005A66A8" w:rsidRPr="005A66A8" w:rsidRDefault="005A66A8" w:rsidP="005A66A8">
      <w:pPr>
        <w:pStyle w:val="EndNoteBibliography"/>
        <w:ind w:left="720" w:hanging="720"/>
      </w:pPr>
      <w:r w:rsidRPr="005A66A8">
        <w:t>13.</w:t>
      </w:r>
      <w:r w:rsidRPr="005A66A8">
        <w:tab/>
        <w:t xml:space="preserve">Wei, W., et al., </w:t>
      </w:r>
      <w:r w:rsidRPr="005A66A8">
        <w:rPr>
          <w:i/>
        </w:rPr>
        <w:t>Development of asymmetric inhibition underlying direction selectivity in the retina.</w:t>
      </w:r>
      <w:r w:rsidRPr="005A66A8">
        <w:t xml:space="preserve"> Nature, 2011. </w:t>
      </w:r>
      <w:r w:rsidRPr="005A66A8">
        <w:rPr>
          <w:b/>
        </w:rPr>
        <w:t>469</w:t>
      </w:r>
      <w:r w:rsidRPr="005A66A8">
        <w:t>(7330): p. 402-406.</w:t>
      </w:r>
    </w:p>
    <w:p w14:paraId="027F0184" w14:textId="595AFF02" w:rsidR="00804FAA" w:rsidRPr="00C42D50" w:rsidRDefault="008D1C0B" w:rsidP="004218BA">
      <w:pPr>
        <w:spacing w:after="0" w:line="240" w:lineRule="auto"/>
        <w:jc w:val="both"/>
        <w:rPr>
          <w:rFonts w:ascii="Arial" w:hAnsi="Arial" w:cs="Arial"/>
        </w:rPr>
      </w:pPr>
      <w:r>
        <w:rPr>
          <w:rFonts w:ascii="Arial" w:hAnsi="Arial" w:cs="Arial"/>
        </w:rPr>
        <w:fldChar w:fldCharType="end"/>
      </w:r>
    </w:p>
    <w:sectPr w:rsidR="00804FAA" w:rsidRPr="00C42D50" w:rsidSect="00FC4A8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hn Pearson" w:date="2024-04-16T08:24:00Z" w:initials="JMP">
    <w:p w14:paraId="6D4E8D15" w14:textId="77777777" w:rsidR="0007087A" w:rsidRDefault="0007087A" w:rsidP="0007087A">
      <w:r>
        <w:rPr>
          <w:rStyle w:val="CommentReference"/>
        </w:rPr>
        <w:annotationRef/>
      </w:r>
      <w:r>
        <w:rPr>
          <w:color w:val="000000"/>
          <w:sz w:val="20"/>
          <w:szCs w:val="20"/>
        </w:rPr>
        <w:t>It’s not obvious that this is a compression problem until you give me the info about bandwidth in and out of the retina. Perhaps start with a more general statement about the importance of retinal organization in understanding visual processing?</w:t>
      </w:r>
    </w:p>
  </w:comment>
  <w:comment w:id="33" w:author="John Pearson" w:date="2024-04-16T08:25:00Z" w:initials="JMP">
    <w:p w14:paraId="49B4FDA1" w14:textId="77777777" w:rsidR="0007087A" w:rsidRDefault="0007087A" w:rsidP="0007087A">
      <w:r>
        <w:rPr>
          <w:rStyle w:val="CommentReference"/>
        </w:rPr>
        <w:annotationRef/>
      </w:r>
      <w:r>
        <w:rPr>
          <w:color w:val="000000"/>
          <w:sz w:val="20"/>
          <w:szCs w:val="20"/>
        </w:rPr>
        <w:t>This is correct but sounds almost tautological. Can you sharpen it?</w:t>
      </w:r>
    </w:p>
  </w:comment>
  <w:comment w:id="56" w:author="John Pearson" w:date="2024-04-16T08:26:00Z" w:initials="JMP">
    <w:p w14:paraId="6067A107" w14:textId="77777777" w:rsidR="0007087A" w:rsidRDefault="0007087A" w:rsidP="0007087A">
      <w:r>
        <w:rPr>
          <w:rStyle w:val="CommentReference"/>
        </w:rPr>
        <w:annotationRef/>
      </w:r>
      <w:r>
        <w:rPr>
          <w:color w:val="000000"/>
          <w:sz w:val="20"/>
          <w:szCs w:val="20"/>
        </w:rPr>
        <w:t>You used this phrase just above.</w:t>
      </w:r>
    </w:p>
  </w:comment>
  <w:comment w:id="57" w:author="John Pearson" w:date="2024-04-16T08:27:00Z" w:initials="JMP">
    <w:p w14:paraId="4DB48C49" w14:textId="77777777" w:rsidR="0007087A" w:rsidRDefault="0007087A" w:rsidP="0007087A">
      <w:r>
        <w:rPr>
          <w:rStyle w:val="CommentReference"/>
        </w:rPr>
        <w:annotationRef/>
      </w:r>
      <w:r>
        <w:rPr>
          <w:color w:val="000000"/>
          <w:sz w:val="20"/>
          <w:szCs w:val="20"/>
        </w:rPr>
        <w:t>I think it will be hard for people to understand what you plan from this sentence. I’m not entirely sure what point you’re conveying, though I have a good guess.</w:t>
      </w:r>
    </w:p>
  </w:comment>
  <w:comment w:id="74" w:author="John Pearson" w:date="2024-04-16T08:29:00Z" w:initials="JMP">
    <w:p w14:paraId="6EA66288" w14:textId="77777777" w:rsidR="0007087A" w:rsidRDefault="0007087A" w:rsidP="0007087A">
      <w:r>
        <w:rPr>
          <w:rStyle w:val="CommentReference"/>
        </w:rPr>
        <w:annotationRef/>
      </w:r>
      <w:r>
        <w:rPr>
          <w:color w:val="000000"/>
          <w:sz w:val="20"/>
          <w:szCs w:val="20"/>
        </w:rPr>
        <w:t>Explained may be too loaded a word. You might say “accounted for,” but it’s a matter of taste. The bigger issue I’ll point out is that you don’t really talk about what experimental data you’d compare to and how this will inform things.</w:t>
      </w:r>
    </w:p>
  </w:comment>
  <w:comment w:id="79" w:author="John Pearson" w:date="2024-04-16T08:34:00Z" w:initials="JMP">
    <w:p w14:paraId="1F250E2E" w14:textId="77777777" w:rsidR="00282D4A" w:rsidRDefault="0007087A" w:rsidP="00282D4A">
      <w:r>
        <w:rPr>
          <w:rStyle w:val="CommentReference"/>
        </w:rPr>
        <w:annotationRef/>
      </w:r>
      <w:r w:rsidR="00282D4A">
        <w:rPr>
          <w:sz w:val="20"/>
          <w:szCs w:val="20"/>
        </w:rPr>
        <w:t>What people generally expect here is two paragraphs: one paragraph to explain the high-level problem you are setting out to tackle: can we understand retinal organization from first principles? This paragraph should detail essential facts about retinal coding that readers should know to understand the rest of the page. E.g., define mosaics and cell types, receptive fields.</w:t>
      </w:r>
      <w:r w:rsidR="00282D4A">
        <w:rPr>
          <w:sz w:val="20"/>
          <w:szCs w:val="20"/>
        </w:rPr>
        <w:cr/>
      </w:r>
      <w:r w:rsidR="00282D4A">
        <w:rPr>
          <w:sz w:val="20"/>
          <w:szCs w:val="20"/>
        </w:rPr>
        <w:cr/>
        <w:t>The second paragraph should (briefly) review previous efforts, tell where the gap in knowledge is, and say what your approach is and why it is timely. By the end, readers should be poised to see how your aims follow from this goal. In particular, here is the place where you say that recent work from your lab has shown that EC can explain X, Y, Z in models with finite numbers of neurons (if that’s what you want to emphasize).</w:t>
      </w:r>
    </w:p>
  </w:comment>
  <w:comment w:id="137" w:author="John Pearson" w:date="2024-04-16T08:35:00Z" w:initials="JMP">
    <w:p w14:paraId="6D8DB995" w14:textId="782F2747" w:rsidR="00282D4A" w:rsidRDefault="00282D4A" w:rsidP="00282D4A">
      <w:r>
        <w:rPr>
          <w:rStyle w:val="CommentReference"/>
        </w:rPr>
        <w:annotationRef/>
      </w:r>
      <w:r>
        <w:rPr>
          <w:color w:val="000000"/>
          <w:sz w:val="20"/>
          <w:szCs w:val="20"/>
        </w:rPr>
        <w:t>They don’t explain the relative prevalence of midget cells, right? It’s not that they fail to explain the emergence of red-green opponency, right?</w:t>
      </w:r>
    </w:p>
  </w:comment>
  <w:comment w:id="80" w:author="John Pearson" w:date="2024-04-02T08:28:00Z" w:initials="JMP">
    <w:p w14:paraId="528EE09F" w14:textId="43A2D728" w:rsidR="005803DD" w:rsidRDefault="005803DD" w:rsidP="005803DD">
      <w:r>
        <w:rPr>
          <w:rStyle w:val="CommentReference"/>
        </w:rPr>
        <w:annotationRef/>
      </w:r>
      <w:r>
        <w:rPr>
          <w:color w:val="000000"/>
          <w:sz w:val="20"/>
          <w:szCs w:val="20"/>
        </w:rPr>
        <w:t xml:space="preserve">This is too much background for aims. You need to get right to the limitation and the puzzle. Previous models have looked at color, so tell me what they haven’t done. Then tell me only the information I need to understand the aim. </w:t>
      </w:r>
    </w:p>
  </w:comment>
  <w:comment w:id="81" w:author="John Pearson" w:date="2024-04-02T08:29:00Z" w:initials="JMP">
    <w:p w14:paraId="1181D88F" w14:textId="77777777" w:rsidR="005803DD" w:rsidRDefault="005803DD" w:rsidP="005803DD">
      <w:r>
        <w:rPr>
          <w:rStyle w:val="CommentReference"/>
        </w:rPr>
        <w:annotationRef/>
      </w:r>
      <w:r>
        <w:rPr>
          <w:color w:val="000000"/>
          <w:sz w:val="20"/>
          <w:szCs w:val="20"/>
        </w:rPr>
        <w:t>You may end up with many of the same facts, but you need to aim them more directly at the questions you raise.</w:t>
      </w:r>
    </w:p>
  </w:comment>
  <w:comment w:id="82" w:author="John Pearson" w:date="2024-04-16T08:37:00Z" w:initials="JMP">
    <w:p w14:paraId="7E723E89" w14:textId="77777777" w:rsidR="00282D4A" w:rsidRDefault="00282D4A" w:rsidP="00282D4A">
      <w:r>
        <w:rPr>
          <w:rStyle w:val="CommentReference"/>
        </w:rPr>
        <w:annotationRef/>
      </w:r>
      <w:r>
        <w:rPr>
          <w:color w:val="000000"/>
          <w:sz w:val="20"/>
          <w:szCs w:val="20"/>
        </w:rPr>
        <w:t>Even in this revision, I think it’s easy for readers to get a bit lost in the weeds. I think you should first say what midget and bistratified cells are, then tell me what current theories explain, then say what you will do to tackle the gaps.</w:t>
      </w:r>
    </w:p>
  </w:comment>
  <w:comment w:id="139" w:author="John Pearson" w:date="2024-04-16T08:37:00Z" w:initials="JMP">
    <w:p w14:paraId="4A28ACAE" w14:textId="77777777" w:rsidR="00282D4A" w:rsidRDefault="00282D4A" w:rsidP="00282D4A">
      <w:r>
        <w:rPr>
          <w:rStyle w:val="CommentReference"/>
        </w:rPr>
        <w:annotationRef/>
      </w:r>
      <w:r>
        <w:rPr>
          <w:color w:val="000000"/>
          <w:sz w:val="20"/>
          <w:szCs w:val="20"/>
        </w:rPr>
        <w:t xml:space="preserve">You’re not telling me how your model is different, so it’s unclear why I should think you’ll succeed. </w:t>
      </w:r>
    </w:p>
  </w:comment>
  <w:comment w:id="151" w:author="John Pearson" w:date="2024-04-16T08:39:00Z" w:initials="JMP">
    <w:p w14:paraId="521D1EF7" w14:textId="77777777" w:rsidR="00282D4A" w:rsidRDefault="00282D4A" w:rsidP="00282D4A">
      <w:r>
        <w:rPr>
          <w:rStyle w:val="CommentReference"/>
        </w:rPr>
        <w:annotationRef/>
      </w:r>
      <w:r>
        <w:rPr>
          <w:color w:val="000000"/>
          <w:sz w:val="20"/>
          <w:szCs w:val="20"/>
        </w:rPr>
        <w:t xml:space="preserve">One can “inform us of” or “inform us about,” but “inform us whether” is not a typical construction. </w:t>
      </w:r>
    </w:p>
    <w:p w14:paraId="4239C598" w14:textId="77777777" w:rsidR="00282D4A" w:rsidRDefault="00282D4A" w:rsidP="00282D4A"/>
    <w:p w14:paraId="366AB5E7" w14:textId="77777777" w:rsidR="00282D4A" w:rsidRDefault="00282D4A" w:rsidP="00282D4A">
      <w:r>
        <w:rPr>
          <w:color w:val="000000"/>
          <w:sz w:val="20"/>
          <w:szCs w:val="20"/>
        </w:rPr>
        <w:t xml:space="preserve">More importantly, I think you want to say something about how a good EC model can resolve this puzzle in understanding the structure of retinal encoding. </w:t>
      </w:r>
    </w:p>
  </w:comment>
  <w:comment w:id="152" w:author="David St-Amand" w:date="2024-04-18T00:31:00Z" w:initials="DS">
    <w:p w14:paraId="1019BFE5" w14:textId="24F9E295" w:rsidR="00070951" w:rsidRDefault="00070951">
      <w:pPr>
        <w:pStyle w:val="CommentText"/>
      </w:pPr>
      <w:r>
        <w:rPr>
          <w:rStyle w:val="CommentReference"/>
        </w:rPr>
        <w:annotationRef/>
      </w:r>
      <w:r w:rsidR="00994977">
        <w:t xml:space="preserve">I tried </w:t>
      </w:r>
      <w:r w:rsidR="00D506F2">
        <w:t xml:space="preserve"> </w:t>
      </w:r>
    </w:p>
  </w:comment>
  <w:comment w:id="164" w:author="John Pearson" w:date="2024-04-16T08:43:00Z" w:initials="JMP">
    <w:p w14:paraId="5349BF8F" w14:textId="77777777" w:rsidR="00282D4A" w:rsidRDefault="00282D4A" w:rsidP="00282D4A">
      <w:r>
        <w:rPr>
          <w:rStyle w:val="CommentReference"/>
        </w:rPr>
        <w:annotationRef/>
      </w:r>
      <w:r>
        <w:rPr>
          <w:color w:val="000000"/>
          <w:sz w:val="20"/>
          <w:szCs w:val="20"/>
        </w:rPr>
        <w:t>Anything you can do to give readers an intuition for why this is true here is welcome. It’s tough in a short space, but otherwise, people have to make a leap to follow you.</w:t>
      </w:r>
    </w:p>
  </w:comment>
  <w:comment w:id="165" w:author="David St-Amand" w:date="2024-04-18T00:36:00Z" w:initials="DS">
    <w:p w14:paraId="0E0C31DB" w14:textId="4090616B" w:rsidR="008D6193" w:rsidRDefault="008D6193">
      <w:pPr>
        <w:pStyle w:val="CommentText"/>
      </w:pPr>
      <w:r>
        <w:rPr>
          <w:rStyle w:val="CommentReference"/>
        </w:rPr>
        <w:annotationRef/>
      </w:r>
      <w:r>
        <w:t xml:space="preserve">There might be a better way, but this is what I got for now </w:t>
      </w:r>
    </w:p>
  </w:comment>
  <w:comment w:id="167" w:author="John Pearson" w:date="2024-04-16T08:44:00Z" w:initials="JMP">
    <w:p w14:paraId="6F0630DE" w14:textId="77777777" w:rsidR="00282D4A" w:rsidRDefault="00282D4A" w:rsidP="00282D4A">
      <w:r>
        <w:rPr>
          <w:rStyle w:val="CommentReference"/>
        </w:rPr>
        <w:annotationRef/>
      </w:r>
      <w:r>
        <w:rPr>
          <w:color w:val="000000"/>
          <w:sz w:val="20"/>
          <w:szCs w:val="20"/>
        </w:rPr>
        <w:t>Readers will want to know what you will test against what. You don’t have space for a lot of detail here, but it reads as if you’re not sure exactly what these tests will consist of.</w:t>
      </w:r>
    </w:p>
  </w:comment>
  <w:comment w:id="168" w:author="David St-Amand" w:date="2024-04-18T00:36:00Z" w:initials="DS">
    <w:p w14:paraId="47A22938" w14:textId="0893F9AF" w:rsidR="008D6193" w:rsidRDefault="008D6193">
      <w:pPr>
        <w:pStyle w:val="CommentText"/>
      </w:pPr>
      <w:r>
        <w:rPr>
          <w:rStyle w:val="CommentReference"/>
        </w:rPr>
        <w:annotationRef/>
      </w:r>
      <w:r>
        <w:t xml:space="preserve">I just moved this section to the second paragraph </w:t>
      </w:r>
    </w:p>
  </w:comment>
  <w:comment w:id="170" w:author="John Pearson" w:date="2024-04-02T08:35:00Z" w:initials="JMP">
    <w:p w14:paraId="4E79283B" w14:textId="44807091" w:rsidR="00C353D2" w:rsidRDefault="00C353D2" w:rsidP="00C353D2">
      <w:r>
        <w:rPr>
          <w:rStyle w:val="CommentReference"/>
        </w:rPr>
        <w:annotationRef/>
      </w:r>
      <w:r>
        <w:rPr>
          <w:color w:val="000000"/>
          <w:sz w:val="20"/>
          <w:szCs w:val="20"/>
        </w:rPr>
        <w:t>From what you’ve written, it’s unclear why you need this comparison.</w:t>
      </w:r>
    </w:p>
  </w:comment>
  <w:comment w:id="171" w:author="John Pearson" w:date="2024-04-16T08:45:00Z" w:initials="JMP">
    <w:p w14:paraId="27F85331" w14:textId="77777777" w:rsidR="000458D6" w:rsidRDefault="000458D6" w:rsidP="000458D6">
      <w:r>
        <w:rPr>
          <w:rStyle w:val="CommentReference"/>
        </w:rPr>
        <w:annotationRef/>
      </w:r>
      <w:r>
        <w:rPr>
          <w:color w:val="000000"/>
          <w:sz w:val="20"/>
          <w:szCs w:val="20"/>
        </w:rPr>
        <w:t xml:space="preserve">Again, you can make this a bit stronger. Probably by setting up in the first paragraph the question of whether EC can explain the diversity of cell types. That’s a </w:t>
      </w:r>
      <w:r>
        <w:rPr>
          <w:b/>
          <w:bCs/>
          <w:color w:val="000000"/>
          <w:sz w:val="20"/>
          <w:szCs w:val="20"/>
        </w:rPr>
        <w:t>new</w:t>
      </w:r>
      <w:r>
        <w:rPr>
          <w:color w:val="000000"/>
          <w:sz w:val="20"/>
          <w:szCs w:val="20"/>
        </w:rPr>
        <w:t xml:space="preserve"> EC perspective that comes directly out of Na Young’s work and that makes your own timely and novel. </w:t>
      </w:r>
    </w:p>
    <w:p w14:paraId="7C9C4BF9" w14:textId="77777777" w:rsidR="000458D6" w:rsidRDefault="000458D6" w:rsidP="000458D6"/>
    <w:p w14:paraId="688904A9" w14:textId="77777777" w:rsidR="000458D6" w:rsidRDefault="000458D6" w:rsidP="000458D6">
      <w:r>
        <w:rPr>
          <w:color w:val="000000"/>
          <w:sz w:val="20"/>
          <w:szCs w:val="20"/>
        </w:rPr>
        <w:t>The aims you propose then can be linked by trying understand cell type diversity through EC.</w:t>
      </w:r>
    </w:p>
  </w:comment>
  <w:comment w:id="172" w:author="David St-Amand" w:date="2024-04-18T00:37:00Z" w:initials="DS">
    <w:p w14:paraId="098B1933" w14:textId="2A5DFF90" w:rsidR="008D6193" w:rsidRDefault="008D6193">
      <w:pPr>
        <w:pStyle w:val="CommentText"/>
      </w:pPr>
      <w:r>
        <w:rPr>
          <w:rStyle w:val="CommentReference"/>
        </w:rPr>
        <w:annotationRef/>
      </w:r>
      <w:r>
        <w:t xml:space="preserve">I tried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4E8D15" w15:done="1"/>
  <w15:commentEx w15:paraId="49B4FDA1" w15:done="1"/>
  <w15:commentEx w15:paraId="6067A107" w15:done="1"/>
  <w15:commentEx w15:paraId="4DB48C49" w15:done="1"/>
  <w15:commentEx w15:paraId="6EA66288" w15:done="1"/>
  <w15:commentEx w15:paraId="1F250E2E" w15:done="1"/>
  <w15:commentEx w15:paraId="6D8DB995" w15:done="1"/>
  <w15:commentEx w15:paraId="528EE09F" w15:done="1"/>
  <w15:commentEx w15:paraId="1181D88F" w15:paraIdParent="528EE09F" w15:done="1"/>
  <w15:commentEx w15:paraId="7E723E89" w15:paraIdParent="528EE09F" w15:done="1"/>
  <w15:commentEx w15:paraId="4A28ACAE" w15:done="1"/>
  <w15:commentEx w15:paraId="366AB5E7" w15:done="0"/>
  <w15:commentEx w15:paraId="1019BFE5" w15:paraIdParent="366AB5E7" w15:done="0"/>
  <w15:commentEx w15:paraId="5349BF8F" w15:done="0"/>
  <w15:commentEx w15:paraId="0E0C31DB" w15:paraIdParent="5349BF8F" w15:done="0"/>
  <w15:commentEx w15:paraId="6F0630DE" w15:done="0"/>
  <w15:commentEx w15:paraId="47A22938" w15:paraIdParent="6F0630DE" w15:done="0"/>
  <w15:commentEx w15:paraId="4E79283B" w15:done="1"/>
  <w15:commentEx w15:paraId="688904A9" w15:done="0"/>
  <w15:commentEx w15:paraId="098B1933" w15:paraIdParent="688904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B1D33C" w16cex:dateUtc="2024-04-16T12:24:00Z"/>
  <w16cex:commentExtensible w16cex:durableId="29A590FA" w16cex:dateUtc="2024-04-16T12:25:00Z"/>
  <w16cex:commentExtensible w16cex:durableId="397A343D" w16cex:dateUtc="2024-04-16T12:26:00Z"/>
  <w16cex:commentExtensible w16cex:durableId="2B9FAD19" w16cex:dateUtc="2024-04-16T12:27:00Z"/>
  <w16cex:commentExtensible w16cex:durableId="3533CCA2" w16cex:dateUtc="2024-04-16T12:29:00Z"/>
  <w16cex:commentExtensible w16cex:durableId="1A11348C" w16cex:dateUtc="2024-04-16T12:34:00Z"/>
  <w16cex:commentExtensible w16cex:durableId="1004FA8F" w16cex:dateUtc="2024-04-16T12:35:00Z"/>
  <w16cex:commentExtensible w16cex:durableId="7418FE32" w16cex:dateUtc="2024-04-02T12:28:00Z"/>
  <w16cex:commentExtensible w16cex:durableId="07E61CA1" w16cex:dateUtc="2024-04-02T12:29:00Z"/>
  <w16cex:commentExtensible w16cex:durableId="7799AEB9" w16cex:dateUtc="2024-04-16T12:37:00Z"/>
  <w16cex:commentExtensible w16cex:durableId="62FA6F14" w16cex:dateUtc="2024-04-16T12:37:00Z"/>
  <w16cex:commentExtensible w16cex:durableId="2664A6EF" w16cex:dateUtc="2024-04-16T12:39:00Z"/>
  <w16cex:commentExtensible w16cex:durableId="29BD50DD" w16cex:dateUtc="2024-04-18T04:31:00Z"/>
  <w16cex:commentExtensible w16cex:durableId="36486C91" w16cex:dateUtc="2024-04-16T12:43:00Z"/>
  <w16cex:commentExtensible w16cex:durableId="5BF2268F" w16cex:dateUtc="2024-04-18T04:36:00Z"/>
  <w16cex:commentExtensible w16cex:durableId="20878F6D" w16cex:dateUtc="2024-04-16T12:44:00Z"/>
  <w16cex:commentExtensible w16cex:durableId="22E2306F" w16cex:dateUtc="2024-04-18T04:36:00Z"/>
  <w16cex:commentExtensible w16cex:durableId="269FF333" w16cex:dateUtc="2024-04-02T12:35:00Z"/>
  <w16cex:commentExtensible w16cex:durableId="64EE3F2B" w16cex:dateUtc="2024-04-16T12:45:00Z"/>
  <w16cex:commentExtensible w16cex:durableId="3E2E9477" w16cex:dateUtc="2024-04-18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4E8D15" w16cid:durableId="73B1D33C"/>
  <w16cid:commentId w16cid:paraId="49B4FDA1" w16cid:durableId="29A590FA"/>
  <w16cid:commentId w16cid:paraId="6067A107" w16cid:durableId="397A343D"/>
  <w16cid:commentId w16cid:paraId="4DB48C49" w16cid:durableId="2B9FAD19"/>
  <w16cid:commentId w16cid:paraId="6EA66288" w16cid:durableId="3533CCA2"/>
  <w16cid:commentId w16cid:paraId="1F250E2E" w16cid:durableId="1A11348C"/>
  <w16cid:commentId w16cid:paraId="6D8DB995" w16cid:durableId="1004FA8F"/>
  <w16cid:commentId w16cid:paraId="528EE09F" w16cid:durableId="7418FE32"/>
  <w16cid:commentId w16cid:paraId="1181D88F" w16cid:durableId="07E61CA1"/>
  <w16cid:commentId w16cid:paraId="7E723E89" w16cid:durableId="7799AEB9"/>
  <w16cid:commentId w16cid:paraId="4A28ACAE" w16cid:durableId="62FA6F14"/>
  <w16cid:commentId w16cid:paraId="366AB5E7" w16cid:durableId="2664A6EF"/>
  <w16cid:commentId w16cid:paraId="1019BFE5" w16cid:durableId="29BD50DD"/>
  <w16cid:commentId w16cid:paraId="5349BF8F" w16cid:durableId="36486C91"/>
  <w16cid:commentId w16cid:paraId="0E0C31DB" w16cid:durableId="5BF2268F"/>
  <w16cid:commentId w16cid:paraId="6F0630DE" w16cid:durableId="20878F6D"/>
  <w16cid:commentId w16cid:paraId="47A22938" w16cid:durableId="22E2306F"/>
  <w16cid:commentId w16cid:paraId="4E79283B" w16cid:durableId="269FF333"/>
  <w16cid:commentId w16cid:paraId="688904A9" w16cid:durableId="64EE3F2B"/>
  <w16cid:commentId w16cid:paraId="098B1933" w16cid:durableId="3E2E94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t-Amand">
    <w15:presenceInfo w15:providerId="AD" w15:userId="S::david.st-amand@mail.mcgill.ca::830d4aea-3b36-4f27-bbc2-e0642298996c"/>
  </w15:person>
  <w15:person w15:author="John Pearson">
    <w15:presenceInfo w15:providerId="AD" w15:userId="S::jmp33@duke.edu::7f4785bc-1cd7-4b05-9903-d5baadc09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ord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8&lt;/item&gt;&lt;item&gt;12&lt;/item&gt;&lt;item&gt;24&lt;/item&gt;&lt;item&gt;26&lt;/item&gt;&lt;item&gt;27&lt;/item&gt;&lt;item&gt;30&lt;/item&gt;&lt;item&gt;32&lt;/item&gt;&lt;item&gt;35&lt;/item&gt;&lt;item&gt;38&lt;/item&gt;&lt;item&gt;45&lt;/item&gt;&lt;item&gt;48&lt;/item&gt;&lt;/record-ids&gt;&lt;/item&gt;&lt;/Libraries&gt;"/>
  </w:docVars>
  <w:rsids>
    <w:rsidRoot w:val="003A5854"/>
    <w:rsid w:val="00007C76"/>
    <w:rsid w:val="000458D6"/>
    <w:rsid w:val="00052DB8"/>
    <w:rsid w:val="00062EED"/>
    <w:rsid w:val="0007087A"/>
    <w:rsid w:val="00070951"/>
    <w:rsid w:val="00073BBA"/>
    <w:rsid w:val="00077B1A"/>
    <w:rsid w:val="0009150E"/>
    <w:rsid w:val="000A4CD7"/>
    <w:rsid w:val="00115658"/>
    <w:rsid w:val="00130CF0"/>
    <w:rsid w:val="00160EC9"/>
    <w:rsid w:val="00190F05"/>
    <w:rsid w:val="001B1E6C"/>
    <w:rsid w:val="001D66FA"/>
    <w:rsid w:val="002008C2"/>
    <w:rsid w:val="00213114"/>
    <w:rsid w:val="00227CAA"/>
    <w:rsid w:val="00282D4A"/>
    <w:rsid w:val="002B022D"/>
    <w:rsid w:val="003033BE"/>
    <w:rsid w:val="0032528F"/>
    <w:rsid w:val="00341DE4"/>
    <w:rsid w:val="00354154"/>
    <w:rsid w:val="00385145"/>
    <w:rsid w:val="003A5854"/>
    <w:rsid w:val="003A655F"/>
    <w:rsid w:val="003C11C2"/>
    <w:rsid w:val="003C785F"/>
    <w:rsid w:val="003D1B9B"/>
    <w:rsid w:val="003E2C43"/>
    <w:rsid w:val="003F1A08"/>
    <w:rsid w:val="003F324D"/>
    <w:rsid w:val="00412C06"/>
    <w:rsid w:val="004218BA"/>
    <w:rsid w:val="00431F53"/>
    <w:rsid w:val="00432E4D"/>
    <w:rsid w:val="004333D3"/>
    <w:rsid w:val="004409FB"/>
    <w:rsid w:val="004600D0"/>
    <w:rsid w:val="004629A7"/>
    <w:rsid w:val="00485F91"/>
    <w:rsid w:val="00496ECF"/>
    <w:rsid w:val="004C26D0"/>
    <w:rsid w:val="004D0634"/>
    <w:rsid w:val="004E6872"/>
    <w:rsid w:val="0050247A"/>
    <w:rsid w:val="00516956"/>
    <w:rsid w:val="00527C28"/>
    <w:rsid w:val="005803DD"/>
    <w:rsid w:val="005A66A8"/>
    <w:rsid w:val="0061611D"/>
    <w:rsid w:val="00657B42"/>
    <w:rsid w:val="006757B7"/>
    <w:rsid w:val="006A14C0"/>
    <w:rsid w:val="006B43D2"/>
    <w:rsid w:val="006E6CCC"/>
    <w:rsid w:val="006F07CF"/>
    <w:rsid w:val="006F7799"/>
    <w:rsid w:val="006F7EB5"/>
    <w:rsid w:val="007707A2"/>
    <w:rsid w:val="0078619D"/>
    <w:rsid w:val="00791097"/>
    <w:rsid w:val="008023DE"/>
    <w:rsid w:val="00804FAA"/>
    <w:rsid w:val="00843351"/>
    <w:rsid w:val="008D1C0B"/>
    <w:rsid w:val="008D6193"/>
    <w:rsid w:val="00916776"/>
    <w:rsid w:val="00952C06"/>
    <w:rsid w:val="00965B4B"/>
    <w:rsid w:val="0098782E"/>
    <w:rsid w:val="00994977"/>
    <w:rsid w:val="00996CE5"/>
    <w:rsid w:val="009A45FC"/>
    <w:rsid w:val="009A5DA8"/>
    <w:rsid w:val="009C23C4"/>
    <w:rsid w:val="009C34E2"/>
    <w:rsid w:val="009C4DD3"/>
    <w:rsid w:val="00A04F37"/>
    <w:rsid w:val="00A1296E"/>
    <w:rsid w:val="00A23E94"/>
    <w:rsid w:val="00A35B7D"/>
    <w:rsid w:val="00A5075E"/>
    <w:rsid w:val="00AA23A2"/>
    <w:rsid w:val="00AA34A4"/>
    <w:rsid w:val="00AB0CCD"/>
    <w:rsid w:val="00AB3F30"/>
    <w:rsid w:val="00AC2386"/>
    <w:rsid w:val="00AF2650"/>
    <w:rsid w:val="00B01985"/>
    <w:rsid w:val="00B424DB"/>
    <w:rsid w:val="00B6031D"/>
    <w:rsid w:val="00B70913"/>
    <w:rsid w:val="00B91492"/>
    <w:rsid w:val="00B978A3"/>
    <w:rsid w:val="00BE5022"/>
    <w:rsid w:val="00BF04C4"/>
    <w:rsid w:val="00BF57AF"/>
    <w:rsid w:val="00C2372F"/>
    <w:rsid w:val="00C353D2"/>
    <w:rsid w:val="00C42D50"/>
    <w:rsid w:val="00C72F85"/>
    <w:rsid w:val="00C74893"/>
    <w:rsid w:val="00C77E75"/>
    <w:rsid w:val="00C92D22"/>
    <w:rsid w:val="00CD1311"/>
    <w:rsid w:val="00CD5C81"/>
    <w:rsid w:val="00CE14EB"/>
    <w:rsid w:val="00CE5A02"/>
    <w:rsid w:val="00D506F2"/>
    <w:rsid w:val="00D54DA5"/>
    <w:rsid w:val="00DA4B5D"/>
    <w:rsid w:val="00DD5B27"/>
    <w:rsid w:val="00DE1B88"/>
    <w:rsid w:val="00E07422"/>
    <w:rsid w:val="00E1348D"/>
    <w:rsid w:val="00E61C3C"/>
    <w:rsid w:val="00E71570"/>
    <w:rsid w:val="00E85484"/>
    <w:rsid w:val="00E86101"/>
    <w:rsid w:val="00E86128"/>
    <w:rsid w:val="00E87C7B"/>
    <w:rsid w:val="00E94993"/>
    <w:rsid w:val="00EC609B"/>
    <w:rsid w:val="00F001C5"/>
    <w:rsid w:val="00F5422C"/>
    <w:rsid w:val="00F7002F"/>
    <w:rsid w:val="00F90642"/>
    <w:rsid w:val="00FC20F7"/>
    <w:rsid w:val="00FC4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8EE5"/>
  <w15:chartTrackingRefBased/>
  <w15:docId w15:val="{BBA1F684-37AC-431C-9FD1-806F73F2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5854"/>
    <w:rPr>
      <w:sz w:val="16"/>
      <w:szCs w:val="16"/>
    </w:rPr>
  </w:style>
  <w:style w:type="paragraph" w:styleId="Revision">
    <w:name w:val="Revision"/>
    <w:hidden/>
    <w:uiPriority w:val="99"/>
    <w:semiHidden/>
    <w:rsid w:val="00A5075E"/>
    <w:pPr>
      <w:spacing w:after="0" w:line="240" w:lineRule="auto"/>
    </w:pPr>
  </w:style>
  <w:style w:type="paragraph" w:styleId="CommentText">
    <w:name w:val="annotation text"/>
    <w:basedOn w:val="Normal"/>
    <w:link w:val="CommentTextChar"/>
    <w:uiPriority w:val="99"/>
    <w:semiHidden/>
    <w:unhideWhenUsed/>
    <w:rsid w:val="00A5075E"/>
    <w:pPr>
      <w:spacing w:line="240" w:lineRule="auto"/>
    </w:pPr>
    <w:rPr>
      <w:sz w:val="20"/>
      <w:szCs w:val="20"/>
    </w:rPr>
  </w:style>
  <w:style w:type="character" w:customStyle="1" w:styleId="CommentTextChar">
    <w:name w:val="Comment Text Char"/>
    <w:basedOn w:val="DefaultParagraphFont"/>
    <w:link w:val="CommentText"/>
    <w:uiPriority w:val="99"/>
    <w:semiHidden/>
    <w:rsid w:val="00A5075E"/>
    <w:rPr>
      <w:sz w:val="20"/>
      <w:szCs w:val="20"/>
    </w:rPr>
  </w:style>
  <w:style w:type="paragraph" w:styleId="CommentSubject">
    <w:name w:val="annotation subject"/>
    <w:basedOn w:val="CommentText"/>
    <w:next w:val="CommentText"/>
    <w:link w:val="CommentSubjectChar"/>
    <w:uiPriority w:val="99"/>
    <w:semiHidden/>
    <w:unhideWhenUsed/>
    <w:rsid w:val="00A5075E"/>
    <w:rPr>
      <w:b/>
      <w:bCs/>
    </w:rPr>
  </w:style>
  <w:style w:type="character" w:customStyle="1" w:styleId="CommentSubjectChar">
    <w:name w:val="Comment Subject Char"/>
    <w:basedOn w:val="CommentTextChar"/>
    <w:link w:val="CommentSubject"/>
    <w:uiPriority w:val="99"/>
    <w:semiHidden/>
    <w:rsid w:val="00A5075E"/>
    <w:rPr>
      <w:b/>
      <w:bCs/>
      <w:sz w:val="20"/>
      <w:szCs w:val="20"/>
    </w:rPr>
  </w:style>
  <w:style w:type="paragraph" w:customStyle="1" w:styleId="EndNoteBibliographyTitle">
    <w:name w:val="EndNote Bibliography Title"/>
    <w:basedOn w:val="Normal"/>
    <w:link w:val="EndNoteBibliographyTitleChar"/>
    <w:rsid w:val="008D1C0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1C0B"/>
    <w:rPr>
      <w:rFonts w:ascii="Calibri" w:hAnsi="Calibri" w:cs="Calibri"/>
      <w:noProof/>
    </w:rPr>
  </w:style>
  <w:style w:type="paragraph" w:customStyle="1" w:styleId="EndNoteBibliography">
    <w:name w:val="EndNote Bibliography"/>
    <w:basedOn w:val="Normal"/>
    <w:link w:val="EndNoteBibliographyChar"/>
    <w:rsid w:val="008D1C0B"/>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D1C0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2908</TotalTime>
  <Pages>1</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110</cp:revision>
  <dcterms:created xsi:type="dcterms:W3CDTF">2024-04-02T12:14:00Z</dcterms:created>
  <dcterms:modified xsi:type="dcterms:W3CDTF">2024-04-18T04:41:00Z</dcterms:modified>
</cp:coreProperties>
</file>